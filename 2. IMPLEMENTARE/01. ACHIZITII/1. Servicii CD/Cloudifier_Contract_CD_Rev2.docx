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86E40" w14:textId="77777777" w:rsidR="00E166A3" w:rsidRPr="003A5C10" w:rsidRDefault="00E166A3" w:rsidP="003A5C10">
      <w:pPr>
        <w:contextualSpacing/>
        <w:jc w:val="center"/>
        <w:rPr>
          <w:rFonts w:asciiTheme="minorHAnsi" w:hAnsiTheme="minorHAnsi" w:cs="Arial"/>
          <w:b/>
          <w:lang w:val="ro-RO"/>
        </w:rPr>
      </w:pPr>
      <w:r w:rsidRPr="003A5C10">
        <w:rPr>
          <w:rFonts w:asciiTheme="minorHAnsi" w:hAnsiTheme="minorHAnsi" w:cs="Arial"/>
          <w:b/>
          <w:lang w:val="ro-RO"/>
        </w:rPr>
        <w:t xml:space="preserve">CONTRACT DE DEZVOLTARE SOFTWARE </w:t>
      </w:r>
    </w:p>
    <w:p w14:paraId="31CA7254" w14:textId="16170574" w:rsidR="00305260" w:rsidRPr="003A5C10" w:rsidRDefault="0088671A" w:rsidP="003A5C10">
      <w:pPr>
        <w:contextualSpacing/>
        <w:jc w:val="center"/>
        <w:rPr>
          <w:rFonts w:asciiTheme="minorHAnsi" w:hAnsiTheme="minorHAnsi" w:cs="Arial"/>
          <w:b/>
          <w:lang w:val="ro-RO"/>
        </w:rPr>
      </w:pPr>
      <w:r w:rsidRPr="003A5C10">
        <w:rPr>
          <w:rFonts w:asciiTheme="minorHAnsi" w:hAnsiTheme="minorHAnsi" w:cs="Arial"/>
          <w:b/>
          <w:lang w:val="ro-RO"/>
        </w:rPr>
        <w:t>NR</w:t>
      </w:r>
      <w:r w:rsidR="003C0063" w:rsidRPr="003A5C10">
        <w:rPr>
          <w:rFonts w:asciiTheme="minorHAnsi" w:hAnsiTheme="minorHAnsi" w:cs="Arial"/>
          <w:b/>
          <w:lang w:val="ro-RO"/>
        </w:rPr>
        <w:t>.</w:t>
      </w:r>
      <w:ins w:id="0" w:author="Bogdan Dumitru" w:date="2016-12-12T15:31:00Z">
        <w:r w:rsidR="003A5C10" w:rsidRPr="003A5C10">
          <w:rPr>
            <w:rFonts w:asciiTheme="minorHAnsi" w:hAnsiTheme="minorHAnsi" w:cs="Arial"/>
            <w:b/>
            <w:lang w:val="ro-RO"/>
          </w:rPr>
          <w:t xml:space="preserve"> </w:t>
        </w:r>
      </w:ins>
      <w:del w:id="1" w:author="Bogdan Dumitru" w:date="2016-12-12T15:32:00Z">
        <w:r w:rsidR="00A75BE4" w:rsidRPr="003A5C10" w:rsidDel="003A5C10">
          <w:rPr>
            <w:rFonts w:asciiTheme="minorHAnsi" w:hAnsiTheme="minorHAnsi" w:cs="Arial"/>
            <w:b/>
            <w:highlight w:val="yellow"/>
            <w:lang w:val="ro-RO"/>
          </w:rPr>
          <w:delText>.......</w:delText>
        </w:r>
        <w:r w:rsidR="003C0063" w:rsidRPr="003A5C10" w:rsidDel="003A5C10">
          <w:rPr>
            <w:rFonts w:asciiTheme="minorHAnsi" w:hAnsiTheme="minorHAnsi" w:cs="Arial"/>
            <w:b/>
            <w:highlight w:val="yellow"/>
            <w:lang w:val="ro-RO"/>
          </w:rPr>
          <w:delText xml:space="preserve"> </w:delText>
        </w:r>
      </w:del>
      <w:ins w:id="2" w:author="Bogdan Dumitru" w:date="2016-12-12T15:32:00Z">
        <w:r w:rsidR="003A5C10" w:rsidRPr="003A5C10">
          <w:rPr>
            <w:rFonts w:asciiTheme="minorHAnsi" w:hAnsiTheme="minorHAnsi" w:cs="Arial"/>
            <w:b/>
            <w:highlight w:val="yellow"/>
            <w:lang w:val="ro-RO"/>
          </w:rPr>
          <w:t>[</w:t>
        </w:r>
      </w:ins>
      <w:ins w:id="3" w:author="Bogdan Dumitru" w:date="2016-12-12T15:33:00Z">
        <w:r w:rsidR="003A5C10" w:rsidRPr="003A5C10">
          <w:rPr>
            <w:rFonts w:ascii="Wingdings" w:hAnsi="Wingdings"/>
            <w:color w:val="000000"/>
            <w:highlight w:val="yellow"/>
            <w:rPrChange w:id="4" w:author="Bogdan Dumitru" w:date="2016-12-12T15:33:00Z">
              <w:rPr>
                <w:rFonts w:ascii="Wingdings" w:hAnsi="Wingdings"/>
                <w:color w:val="000000"/>
              </w:rPr>
            </w:rPrChange>
          </w:rPr>
          <w:t></w:t>
        </w:r>
      </w:ins>
      <w:ins w:id="5" w:author="Bogdan Dumitru" w:date="2016-12-12T15:32:00Z">
        <w:r w:rsidR="003A5C10" w:rsidRPr="003A5C10">
          <w:rPr>
            <w:rFonts w:asciiTheme="minorHAnsi" w:hAnsiTheme="minorHAnsi" w:cs="Arial"/>
            <w:b/>
            <w:highlight w:val="yellow"/>
            <w:lang w:val="ro-RO"/>
          </w:rPr>
          <w:t>]</w:t>
        </w:r>
        <w:r w:rsidR="003A5C10" w:rsidRPr="003A5C10">
          <w:rPr>
            <w:rFonts w:asciiTheme="minorHAnsi" w:hAnsiTheme="minorHAnsi" w:cs="Arial"/>
            <w:b/>
            <w:lang w:val="ro-RO"/>
          </w:rPr>
          <w:t xml:space="preserve"> </w:t>
        </w:r>
      </w:ins>
      <w:del w:id="6" w:author="Bogdan Dumitru" w:date="2016-12-12T15:32:00Z">
        <w:r w:rsidR="003C0063" w:rsidRPr="003A5C10" w:rsidDel="003A5C10">
          <w:rPr>
            <w:rFonts w:asciiTheme="minorHAnsi" w:hAnsiTheme="minorHAnsi" w:cs="Arial"/>
            <w:b/>
            <w:lang w:val="ro-RO"/>
            <w:rPrChange w:id="7" w:author="Bogdan Dumitru" w:date="2016-12-12T15:33:00Z">
              <w:rPr>
                <w:rFonts w:asciiTheme="minorHAnsi" w:hAnsiTheme="minorHAnsi" w:cs="Arial"/>
                <w:lang w:val="ro-RO"/>
              </w:rPr>
            </w:rPrChange>
          </w:rPr>
          <w:delText xml:space="preserve">/ </w:delText>
        </w:r>
        <w:r w:rsidR="00DB361E" w:rsidRPr="003A5C10" w:rsidDel="003A5C10">
          <w:rPr>
            <w:rFonts w:asciiTheme="minorHAnsi" w:hAnsiTheme="minorHAnsi" w:cs="Arial"/>
            <w:b/>
            <w:lang w:val="ro-RO"/>
            <w:rPrChange w:id="8" w:author="Bogdan Dumitru" w:date="2016-12-12T15:33:00Z">
              <w:rPr>
                <w:rFonts w:asciiTheme="minorHAnsi" w:hAnsiTheme="minorHAnsi" w:cs="Arial"/>
                <w:lang w:val="ro-RO"/>
              </w:rPr>
            </w:rPrChange>
          </w:rPr>
          <w:delText>……………</w:delText>
        </w:r>
      </w:del>
      <w:ins w:id="9" w:author="Bogdan Dumitru" w:date="2016-12-12T15:32:00Z">
        <w:r w:rsidR="003A5C10" w:rsidRPr="003A5C10">
          <w:rPr>
            <w:rFonts w:asciiTheme="minorHAnsi" w:hAnsiTheme="minorHAnsi" w:cs="Arial"/>
            <w:b/>
            <w:lang w:val="ro-RO"/>
            <w:rPrChange w:id="10" w:author="Bogdan Dumitru" w:date="2016-12-12T15:33:00Z">
              <w:rPr>
                <w:rFonts w:asciiTheme="minorHAnsi" w:hAnsiTheme="minorHAnsi" w:cs="Arial"/>
                <w:lang w:val="ro-RO"/>
              </w:rPr>
            </w:rPrChange>
          </w:rPr>
          <w:t>DIN</w:t>
        </w:r>
        <w:r w:rsidR="003A5C10" w:rsidRPr="003A5C10">
          <w:rPr>
            <w:rFonts w:asciiTheme="minorHAnsi" w:hAnsiTheme="minorHAnsi" w:cs="Arial"/>
            <w:lang w:val="ro-RO"/>
          </w:rPr>
          <w:t xml:space="preserve"> </w:t>
        </w:r>
      </w:ins>
      <w:ins w:id="11" w:author="Bogdan Dumitru" w:date="2016-12-12T15:33:00Z">
        <w:r w:rsidR="003A5C10" w:rsidRPr="003A5C10">
          <w:rPr>
            <w:rFonts w:asciiTheme="minorHAnsi" w:hAnsiTheme="minorHAnsi" w:cs="Arial"/>
            <w:b/>
            <w:highlight w:val="yellow"/>
            <w:lang w:val="ro-RO"/>
          </w:rPr>
          <w:t>[</w:t>
        </w:r>
        <w:r w:rsidR="003A5C10" w:rsidRPr="00DB7C12">
          <w:rPr>
            <w:rFonts w:ascii="Wingdings" w:hAnsi="Wingdings"/>
            <w:color w:val="000000"/>
            <w:highlight w:val="yellow"/>
          </w:rPr>
          <w:t></w:t>
        </w:r>
        <w:r w:rsidR="003A5C10" w:rsidRPr="003A5C10">
          <w:rPr>
            <w:rFonts w:asciiTheme="minorHAnsi" w:hAnsiTheme="minorHAnsi" w:cs="Arial"/>
            <w:b/>
            <w:highlight w:val="yellow"/>
            <w:lang w:val="ro-RO"/>
          </w:rPr>
          <w:t>]</w:t>
        </w:r>
      </w:ins>
      <w:ins w:id="12" w:author="Bogdan Dumitru" w:date="2016-12-12T15:32:00Z">
        <w:r w:rsidR="003A5C10" w:rsidRPr="003A5C10">
          <w:rPr>
            <w:rFonts w:asciiTheme="minorHAnsi" w:hAnsiTheme="minorHAnsi" w:cs="Arial"/>
            <w:b/>
            <w:lang w:val="ro-RO"/>
          </w:rPr>
          <w:t>.</w:t>
        </w:r>
      </w:ins>
      <w:ins w:id="13" w:author="Bogdan Dumitru" w:date="2016-12-12T15:33:00Z">
        <w:r w:rsidR="003A5C10" w:rsidRPr="003A5C10">
          <w:rPr>
            <w:rFonts w:asciiTheme="minorHAnsi" w:hAnsiTheme="minorHAnsi" w:cs="Arial"/>
            <w:b/>
            <w:highlight w:val="yellow"/>
            <w:lang w:val="ro-RO"/>
          </w:rPr>
          <w:t>[</w:t>
        </w:r>
        <w:r w:rsidR="003A5C10" w:rsidRPr="00DB7C12">
          <w:rPr>
            <w:rFonts w:ascii="Wingdings" w:hAnsi="Wingdings"/>
            <w:color w:val="000000"/>
            <w:highlight w:val="yellow"/>
          </w:rPr>
          <w:t></w:t>
        </w:r>
        <w:r w:rsidR="003A5C10" w:rsidRPr="003A5C10">
          <w:rPr>
            <w:rFonts w:asciiTheme="minorHAnsi" w:hAnsiTheme="minorHAnsi" w:cs="Arial"/>
            <w:b/>
            <w:highlight w:val="yellow"/>
            <w:lang w:val="ro-RO"/>
          </w:rPr>
          <w:t>]</w:t>
        </w:r>
      </w:ins>
      <w:ins w:id="14" w:author="Bogdan Dumitru" w:date="2016-12-12T15:32:00Z">
        <w:r w:rsidR="003A5C10" w:rsidRPr="003A5C10">
          <w:rPr>
            <w:rFonts w:asciiTheme="minorHAnsi" w:hAnsiTheme="minorHAnsi" w:cs="Arial"/>
            <w:b/>
            <w:lang w:val="ro-RO"/>
          </w:rPr>
          <w:t>.2016</w:t>
        </w:r>
      </w:ins>
      <w:r w:rsidR="00305260" w:rsidRPr="003A5C10">
        <w:rPr>
          <w:rFonts w:asciiTheme="minorHAnsi" w:hAnsiTheme="minorHAnsi" w:cs="Arial"/>
          <w:b/>
          <w:lang w:val="ro-RO"/>
        </w:rPr>
        <w:br/>
      </w:r>
    </w:p>
    <w:p w14:paraId="3E90DBA1" w14:textId="77777777" w:rsidR="00597F2C" w:rsidRPr="003A5C10" w:rsidRDefault="00597F2C" w:rsidP="003A5C10">
      <w:pPr>
        <w:contextualSpacing/>
        <w:jc w:val="center"/>
        <w:rPr>
          <w:rFonts w:asciiTheme="minorHAnsi" w:hAnsiTheme="minorHAnsi" w:cs="Arial"/>
          <w:b/>
          <w:lang w:val="ro-RO"/>
        </w:rPr>
      </w:pPr>
    </w:p>
    <w:p w14:paraId="56468488" w14:textId="77777777" w:rsidR="00305260" w:rsidRPr="003A5C10" w:rsidRDefault="00305260" w:rsidP="003A5C10">
      <w:pPr>
        <w:numPr>
          <w:ilvl w:val="0"/>
          <w:numId w:val="2"/>
        </w:numPr>
        <w:ind w:left="0" w:firstLine="0"/>
        <w:contextualSpacing/>
        <w:jc w:val="both"/>
        <w:rPr>
          <w:rFonts w:asciiTheme="minorHAnsi" w:hAnsiTheme="minorHAnsi" w:cs="Arial"/>
          <w:b/>
          <w:caps/>
          <w:u w:val="single"/>
          <w:lang w:val="ro-RO"/>
          <w:rPrChange w:id="15" w:author="Bogdan Dumitru" w:date="2016-12-12T15:39:00Z">
            <w:rPr>
              <w:rFonts w:asciiTheme="minorHAnsi" w:hAnsiTheme="minorHAnsi" w:cs="Arial"/>
              <w:b/>
              <w:caps/>
              <w:lang w:val="ro-RO"/>
            </w:rPr>
          </w:rPrChange>
        </w:rPr>
      </w:pPr>
      <w:r w:rsidRPr="003A5C10">
        <w:rPr>
          <w:rFonts w:asciiTheme="minorHAnsi" w:hAnsiTheme="minorHAnsi" w:cs="Arial"/>
          <w:b/>
          <w:caps/>
          <w:u w:val="single"/>
          <w:lang w:val="ro-RO"/>
          <w:rPrChange w:id="16" w:author="Bogdan Dumitru" w:date="2016-12-12T15:39:00Z">
            <w:rPr>
              <w:rFonts w:asciiTheme="minorHAnsi" w:hAnsiTheme="minorHAnsi" w:cs="Arial"/>
              <w:b/>
              <w:caps/>
              <w:lang w:val="ro-RO"/>
            </w:rPr>
          </w:rPrChange>
        </w:rPr>
        <w:t>PARTILE CONTRACTANTE</w:t>
      </w:r>
    </w:p>
    <w:p w14:paraId="67447D76" w14:textId="77777777" w:rsidR="003A5C10" w:rsidRDefault="003A5C10" w:rsidP="003A5C10">
      <w:pPr>
        <w:contextualSpacing/>
        <w:jc w:val="both"/>
        <w:rPr>
          <w:ins w:id="17" w:author="Bogdan Dumitru" w:date="2016-12-12T15:33:00Z"/>
          <w:rFonts w:asciiTheme="minorHAnsi" w:hAnsiTheme="minorHAnsi"/>
          <w:b/>
          <w:lang w:val="ro-RO"/>
        </w:rPr>
      </w:pPr>
    </w:p>
    <w:p w14:paraId="6A573576" w14:textId="66B4533E" w:rsidR="00305260" w:rsidRPr="003A5C10" w:rsidRDefault="003A5C10" w:rsidP="003A5C10">
      <w:pPr>
        <w:contextualSpacing/>
        <w:jc w:val="both"/>
        <w:rPr>
          <w:rFonts w:asciiTheme="minorHAnsi" w:hAnsiTheme="minorHAnsi"/>
          <w:lang w:val="ro-RO"/>
        </w:rPr>
      </w:pPr>
      <w:ins w:id="18" w:author="Bogdan Dumitru" w:date="2016-12-12T15:33:00Z">
        <w:r>
          <w:rPr>
            <w:rFonts w:asciiTheme="minorHAnsi" w:hAnsiTheme="minorHAnsi"/>
            <w:b/>
            <w:lang w:val="ro-RO"/>
          </w:rPr>
          <w:t xml:space="preserve">1.1 </w:t>
        </w:r>
      </w:ins>
      <w:r w:rsidR="000102EE" w:rsidRPr="003A5C10">
        <w:rPr>
          <w:rFonts w:asciiTheme="minorHAnsi" w:hAnsiTheme="minorHAnsi"/>
          <w:b/>
          <w:lang w:val="ro-RO"/>
        </w:rPr>
        <w:t>S</w:t>
      </w:r>
      <w:ins w:id="19" w:author="Bogdan Dumitru" w:date="2016-12-12T15:33:00Z">
        <w:r>
          <w:rPr>
            <w:rFonts w:asciiTheme="minorHAnsi" w:hAnsiTheme="minorHAnsi"/>
            <w:b/>
            <w:lang w:val="ro-RO"/>
          </w:rPr>
          <w:t>ocietatea</w:t>
        </w:r>
      </w:ins>
      <w:del w:id="20" w:author="Bogdan Dumitru" w:date="2016-12-12T15:33:00Z">
        <w:r w:rsidR="000102EE" w:rsidRPr="003A5C10" w:rsidDel="003A5C10">
          <w:rPr>
            <w:rFonts w:asciiTheme="minorHAnsi" w:hAnsiTheme="minorHAnsi"/>
            <w:b/>
            <w:lang w:val="ro-RO"/>
          </w:rPr>
          <w:delText>C</w:delText>
        </w:r>
      </w:del>
      <w:r w:rsidR="000102EE" w:rsidRPr="003A5C10">
        <w:rPr>
          <w:rFonts w:asciiTheme="minorHAnsi" w:hAnsiTheme="minorHAnsi"/>
          <w:b/>
          <w:lang w:val="ro-RO"/>
        </w:rPr>
        <w:t xml:space="preserve"> </w:t>
      </w:r>
      <w:r w:rsidR="007E1D8C" w:rsidRPr="003A5C10">
        <w:rPr>
          <w:rFonts w:asciiTheme="minorHAnsi" w:hAnsiTheme="minorHAnsi"/>
          <w:b/>
          <w:lang w:val="ro-RO"/>
        </w:rPr>
        <w:t>HIGH-TECH SYSTEM</w:t>
      </w:r>
      <w:r w:rsidR="00127305" w:rsidRPr="003A5C10">
        <w:rPr>
          <w:rFonts w:asciiTheme="minorHAnsi" w:hAnsiTheme="minorHAnsi"/>
          <w:b/>
          <w:lang w:val="ro-RO"/>
        </w:rPr>
        <w:t>S</w:t>
      </w:r>
      <w:r w:rsidR="007E1D8C" w:rsidRPr="003A5C10">
        <w:rPr>
          <w:rFonts w:asciiTheme="minorHAnsi" w:hAnsiTheme="minorHAnsi"/>
          <w:b/>
          <w:lang w:val="ro-RO"/>
        </w:rPr>
        <w:t xml:space="preserve"> &amp; SOFTWARE S</w:t>
      </w:r>
      <w:ins w:id="21" w:author="Bogdan Dumitru" w:date="2016-12-12T15:33:00Z">
        <w:r>
          <w:rPr>
            <w:rFonts w:asciiTheme="minorHAnsi" w:hAnsiTheme="minorHAnsi"/>
            <w:b/>
            <w:lang w:val="ro-RO"/>
          </w:rPr>
          <w:t>.</w:t>
        </w:r>
      </w:ins>
      <w:r w:rsidR="007E1D8C" w:rsidRPr="003A5C10">
        <w:rPr>
          <w:rFonts w:asciiTheme="minorHAnsi" w:hAnsiTheme="minorHAnsi"/>
          <w:b/>
          <w:lang w:val="ro-RO"/>
        </w:rPr>
        <w:t>R</w:t>
      </w:r>
      <w:ins w:id="22" w:author="Bogdan Dumitru" w:date="2016-12-12T15:33:00Z">
        <w:r>
          <w:rPr>
            <w:rFonts w:asciiTheme="minorHAnsi" w:hAnsiTheme="minorHAnsi"/>
            <w:b/>
            <w:lang w:val="ro-RO"/>
          </w:rPr>
          <w:t>.</w:t>
        </w:r>
      </w:ins>
      <w:r w:rsidR="007E1D8C" w:rsidRPr="003A5C10">
        <w:rPr>
          <w:rFonts w:asciiTheme="minorHAnsi" w:hAnsiTheme="minorHAnsi"/>
          <w:b/>
          <w:lang w:val="ro-RO"/>
        </w:rPr>
        <w:t>L</w:t>
      </w:r>
      <w:ins w:id="23" w:author="Bogdan Dumitru" w:date="2016-12-12T15:33:00Z">
        <w:r>
          <w:rPr>
            <w:rFonts w:asciiTheme="minorHAnsi" w:hAnsiTheme="minorHAnsi"/>
            <w:b/>
            <w:lang w:val="ro-RO"/>
          </w:rPr>
          <w:t>.</w:t>
        </w:r>
      </w:ins>
      <w:r w:rsidR="007E1D8C" w:rsidRPr="003A5C10">
        <w:rPr>
          <w:rFonts w:asciiTheme="minorHAnsi" w:hAnsiTheme="minorHAnsi"/>
          <w:b/>
          <w:lang w:val="ro-RO"/>
        </w:rPr>
        <w:t xml:space="preserve">, </w:t>
      </w:r>
      <w:del w:id="24" w:author="Bogdan Dumitru" w:date="2016-12-12T15:34:00Z">
        <w:r w:rsidR="007E1D8C" w:rsidRPr="003A5C10" w:rsidDel="003A5C10">
          <w:rPr>
            <w:rFonts w:asciiTheme="minorHAnsi" w:hAnsiTheme="minorHAnsi"/>
            <w:lang w:val="ro-RO"/>
          </w:rPr>
          <w:delText xml:space="preserve">persoana juridica romana, </w:delText>
        </w:r>
      </w:del>
      <w:r w:rsidR="007E1D8C" w:rsidRPr="003A5C10">
        <w:rPr>
          <w:rFonts w:asciiTheme="minorHAnsi" w:hAnsiTheme="minorHAnsi"/>
          <w:lang w:val="ro-RO"/>
        </w:rPr>
        <w:t xml:space="preserve">cu sediul in </w:t>
      </w:r>
      <w:del w:id="25" w:author="Bogdan Dumitru" w:date="2016-12-12T15:34:00Z">
        <w:r w:rsidR="007E1D8C" w:rsidRPr="003A5C10" w:rsidDel="003A5C10">
          <w:rPr>
            <w:rFonts w:asciiTheme="minorHAnsi" w:hAnsiTheme="minorHAnsi"/>
            <w:lang w:val="ro-RO"/>
          </w:rPr>
          <w:delText xml:space="preserve">Bucuresti, </w:delText>
        </w:r>
      </w:del>
      <w:r w:rsidR="007E1D8C" w:rsidRPr="003A5C10">
        <w:rPr>
          <w:rFonts w:asciiTheme="minorHAnsi" w:hAnsiTheme="minorHAnsi"/>
          <w:lang w:val="ro-RO"/>
        </w:rPr>
        <w:t>Drumul S</w:t>
      </w:r>
      <w:r w:rsidR="00F31761" w:rsidRPr="003A5C10">
        <w:rPr>
          <w:rFonts w:asciiTheme="minorHAnsi" w:hAnsiTheme="minorHAnsi"/>
          <w:lang w:val="ro-RO"/>
        </w:rPr>
        <w:t>a</w:t>
      </w:r>
      <w:r w:rsidR="007E1D8C" w:rsidRPr="003A5C10">
        <w:rPr>
          <w:rFonts w:asciiTheme="minorHAnsi" w:hAnsiTheme="minorHAnsi"/>
          <w:lang w:val="ro-RO"/>
        </w:rPr>
        <w:t>rii</w:t>
      </w:r>
      <w:del w:id="26" w:author="Bogdan Dumitru" w:date="2016-12-12T15:34:00Z">
        <w:r w:rsidR="007E1D8C" w:rsidRPr="003A5C10" w:rsidDel="003A5C10">
          <w:rPr>
            <w:rFonts w:asciiTheme="minorHAnsi" w:hAnsiTheme="minorHAnsi"/>
            <w:lang w:val="ro-RO"/>
          </w:rPr>
          <w:delText>,</w:delText>
        </w:r>
      </w:del>
      <w:r w:rsidR="007E1D8C" w:rsidRPr="003A5C10">
        <w:rPr>
          <w:rFonts w:asciiTheme="minorHAnsi" w:hAnsiTheme="minorHAnsi"/>
          <w:lang w:val="ro-RO"/>
        </w:rPr>
        <w:t xml:space="preserve"> nr. 146, etaj 2, sector 6, </w:t>
      </w:r>
      <w:ins w:id="27" w:author="Bogdan Dumitru" w:date="2016-12-12T15:34:00Z">
        <w:r w:rsidRPr="003A5C10">
          <w:rPr>
            <w:rFonts w:asciiTheme="minorHAnsi" w:hAnsiTheme="minorHAnsi"/>
            <w:lang w:val="ro-RO"/>
          </w:rPr>
          <w:t>Bucuresti,</w:t>
        </w:r>
        <w:r>
          <w:rPr>
            <w:rFonts w:asciiTheme="minorHAnsi" w:hAnsiTheme="minorHAnsi"/>
            <w:lang w:val="ro-RO"/>
          </w:rPr>
          <w:t xml:space="preserve"> </w:t>
        </w:r>
      </w:ins>
      <w:r w:rsidR="007E1D8C" w:rsidRPr="003A5C10">
        <w:rPr>
          <w:rFonts w:asciiTheme="minorHAnsi" w:hAnsiTheme="minorHAnsi"/>
          <w:lang w:val="ro-RO"/>
        </w:rPr>
        <w:t xml:space="preserve">inmatriculata </w:t>
      </w:r>
      <w:del w:id="28" w:author="Bogdan Dumitru" w:date="2016-12-12T15:34:00Z">
        <w:r w:rsidR="007E1D8C" w:rsidRPr="003A5C10" w:rsidDel="003A5C10">
          <w:rPr>
            <w:rFonts w:asciiTheme="minorHAnsi" w:hAnsiTheme="minorHAnsi"/>
            <w:lang w:val="ro-RO"/>
          </w:rPr>
          <w:delText xml:space="preserve">in </w:delText>
        </w:r>
      </w:del>
      <w:ins w:id="29" w:author="Bogdan Dumitru" w:date="2016-12-12T15:34:00Z">
        <w:r>
          <w:rPr>
            <w:rFonts w:asciiTheme="minorHAnsi" w:hAnsiTheme="minorHAnsi"/>
            <w:lang w:val="ro-RO"/>
          </w:rPr>
          <w:t>la</w:t>
        </w:r>
        <w:r w:rsidRPr="003A5C10">
          <w:rPr>
            <w:rFonts w:asciiTheme="minorHAnsi" w:hAnsiTheme="minorHAnsi"/>
            <w:lang w:val="ro-RO"/>
          </w:rPr>
          <w:t xml:space="preserve"> </w:t>
        </w:r>
      </w:ins>
      <w:r w:rsidRPr="003A5C10">
        <w:rPr>
          <w:rFonts w:asciiTheme="minorHAnsi" w:hAnsiTheme="minorHAnsi"/>
          <w:lang w:val="ro-RO"/>
        </w:rPr>
        <w:t xml:space="preserve">registrul comertului </w:t>
      </w:r>
      <w:ins w:id="30" w:author="Bogdan Dumitru" w:date="2016-12-12T15:34:00Z">
        <w:r>
          <w:rPr>
            <w:rFonts w:asciiTheme="minorHAnsi" w:hAnsiTheme="minorHAnsi"/>
            <w:lang w:val="ro-RO"/>
          </w:rPr>
          <w:t>s</w:t>
        </w:r>
      </w:ins>
      <w:del w:id="31" w:author="Bogdan Dumitru" w:date="2016-12-12T15:34:00Z">
        <w:r w:rsidR="007E1D8C" w:rsidRPr="003A5C10" w:rsidDel="003A5C10">
          <w:rPr>
            <w:rFonts w:asciiTheme="minorHAnsi" w:hAnsiTheme="minorHAnsi"/>
            <w:lang w:val="ro-RO"/>
          </w:rPr>
          <w:delText>c</w:delText>
        </w:r>
      </w:del>
      <w:r w:rsidR="007E1D8C" w:rsidRPr="003A5C10">
        <w:rPr>
          <w:rFonts w:asciiTheme="minorHAnsi" w:hAnsiTheme="minorHAnsi"/>
          <w:lang w:val="ro-RO"/>
        </w:rPr>
        <w:t>u</w:t>
      </w:r>
      <w:ins w:id="32" w:author="Bogdan Dumitru" w:date="2016-12-12T15:34:00Z">
        <w:r>
          <w:rPr>
            <w:rFonts w:asciiTheme="minorHAnsi" w:hAnsiTheme="minorHAnsi"/>
            <w:lang w:val="ro-RO"/>
          </w:rPr>
          <w:t>b</w:t>
        </w:r>
      </w:ins>
      <w:r w:rsidR="007E1D8C" w:rsidRPr="003A5C10">
        <w:rPr>
          <w:rFonts w:asciiTheme="minorHAnsi" w:hAnsiTheme="minorHAnsi"/>
          <w:lang w:val="ro-RO"/>
        </w:rPr>
        <w:t xml:space="preserve"> nr. J40/4847/</w:t>
      </w:r>
      <w:del w:id="33" w:author="Bogdan Dumitru" w:date="2016-12-12T15:35:00Z">
        <w:r w:rsidR="007E1D8C" w:rsidRPr="003A5C10" w:rsidDel="003A5C10">
          <w:rPr>
            <w:rFonts w:asciiTheme="minorHAnsi" w:hAnsiTheme="minorHAnsi"/>
            <w:lang w:val="ro-RO"/>
          </w:rPr>
          <w:delText>24.04.</w:delText>
        </w:r>
      </w:del>
      <w:r w:rsidR="007E1D8C" w:rsidRPr="003A5C10">
        <w:rPr>
          <w:rFonts w:asciiTheme="minorHAnsi" w:hAnsiTheme="minorHAnsi"/>
          <w:lang w:val="ro-RO"/>
        </w:rPr>
        <w:t xml:space="preserve">2012, avand CUI 30126940, </w:t>
      </w:r>
      <w:ins w:id="34" w:author="Bogdan Dumitru" w:date="2016-12-12T15:35:00Z">
        <w:r w:rsidRPr="003A5C10">
          <w:rPr>
            <w:rFonts w:asciiTheme="minorHAnsi" w:hAnsiTheme="minorHAnsi"/>
            <w:color w:val="000000"/>
            <w:lang w:val="ro-RO"/>
            <w:rPrChange w:id="35" w:author="Bogdan Dumitru" w:date="2016-12-12T15:35:00Z">
              <w:rPr>
                <w:rFonts w:asciiTheme="majorHAnsi" w:hAnsiTheme="majorHAnsi"/>
                <w:color w:val="000000"/>
                <w:lang w:val="ro-RO"/>
              </w:rPr>
            </w:rPrChange>
          </w:rPr>
          <w:t>contul bancar IBAN:</w:t>
        </w:r>
        <w:r w:rsidRPr="003A5C10">
          <w:rPr>
            <w:rFonts w:asciiTheme="minorHAnsi" w:hAnsiTheme="minorHAnsi"/>
            <w:rPrChange w:id="36" w:author="Bogdan Dumitru" w:date="2016-12-12T15:35:00Z">
              <w:rPr>
                <w:rFonts w:asciiTheme="majorHAnsi" w:hAnsiTheme="majorHAnsi"/>
              </w:rPr>
            </w:rPrChange>
          </w:rPr>
          <w:t xml:space="preserve">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bCs/>
            <w:color w:val="000000"/>
            <w:lang w:val="ro-RO"/>
            <w:rPrChange w:id="37" w:author="Bogdan Dumitru" w:date="2016-12-12T15:35:00Z">
              <w:rPr>
                <w:rFonts w:asciiTheme="majorHAnsi" w:hAnsiTheme="majorHAnsi"/>
                <w:bCs/>
                <w:color w:val="000000"/>
                <w:lang w:val="ro-RO"/>
              </w:rPr>
            </w:rPrChange>
          </w:rPr>
          <w:t xml:space="preserve">, deschis la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bCs/>
            <w:color w:val="000000"/>
            <w:lang w:val="ro-RO"/>
            <w:rPrChange w:id="38" w:author="Bogdan Dumitru" w:date="2016-12-12T15:35:00Z">
              <w:rPr>
                <w:rFonts w:asciiTheme="majorHAnsi" w:hAnsiTheme="majorHAnsi"/>
                <w:bCs/>
                <w:color w:val="000000"/>
                <w:lang w:val="ro-RO"/>
              </w:rPr>
            </w:rPrChange>
          </w:rPr>
          <w:t xml:space="preserve">, telefon: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bCs/>
            <w:color w:val="000000"/>
            <w:lang w:val="ro-RO"/>
            <w:rPrChange w:id="39" w:author="Bogdan Dumitru" w:date="2016-12-12T15:35:00Z">
              <w:rPr>
                <w:rFonts w:asciiTheme="majorHAnsi" w:hAnsiTheme="majorHAnsi"/>
                <w:bCs/>
                <w:color w:val="000000"/>
                <w:lang w:val="ro-RO"/>
              </w:rPr>
            </w:rPrChange>
          </w:rPr>
          <w:t xml:space="preserve">, fax: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bCs/>
            <w:color w:val="000000"/>
            <w:lang w:val="ro-RO"/>
            <w:rPrChange w:id="40" w:author="Bogdan Dumitru" w:date="2016-12-12T15:35:00Z">
              <w:rPr>
                <w:rFonts w:asciiTheme="majorHAnsi" w:hAnsiTheme="majorHAnsi"/>
                <w:bCs/>
                <w:color w:val="000000"/>
                <w:lang w:val="ro-RO"/>
              </w:rPr>
            </w:rPrChange>
          </w:rPr>
          <w:t xml:space="preserve">,adresa de posta electronica: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bCs/>
            <w:color w:val="000000"/>
            <w:lang w:val="ro-RO"/>
            <w:rPrChange w:id="41" w:author="Bogdan Dumitru" w:date="2016-12-12T15:35:00Z">
              <w:rPr>
                <w:rFonts w:asciiTheme="majorHAnsi" w:hAnsiTheme="majorHAnsi"/>
                <w:bCs/>
                <w:color w:val="000000"/>
                <w:lang w:val="ro-RO"/>
              </w:rPr>
            </w:rPrChange>
          </w:rPr>
          <w:t xml:space="preserve">, </w:t>
        </w:r>
      </w:ins>
      <w:r w:rsidR="007E1D8C" w:rsidRPr="003A5C10">
        <w:rPr>
          <w:rFonts w:asciiTheme="minorHAnsi" w:hAnsiTheme="minorHAnsi"/>
          <w:lang w:val="ro-RO"/>
        </w:rPr>
        <w:t>repre</w:t>
      </w:r>
      <w:r w:rsidR="004934F7" w:rsidRPr="003A5C10">
        <w:rPr>
          <w:rFonts w:asciiTheme="minorHAnsi" w:hAnsiTheme="minorHAnsi"/>
          <w:lang w:val="ro-RO"/>
        </w:rPr>
        <w:t>z</w:t>
      </w:r>
      <w:r w:rsidR="007E1D8C" w:rsidRPr="003A5C10">
        <w:rPr>
          <w:rFonts w:asciiTheme="minorHAnsi" w:hAnsiTheme="minorHAnsi"/>
          <w:lang w:val="ro-RO"/>
        </w:rPr>
        <w:t xml:space="preserve">entata de </w:t>
      </w:r>
      <w:ins w:id="42" w:author="Bogdan Dumitru" w:date="2016-12-12T15:38:00Z">
        <w:r>
          <w:rPr>
            <w:rFonts w:asciiTheme="minorHAnsi" w:hAnsiTheme="minorHAnsi"/>
            <w:lang w:val="ro-RO"/>
          </w:rPr>
          <w:t>a</w:t>
        </w:r>
        <w:r w:rsidRPr="003A5C10">
          <w:rPr>
            <w:rFonts w:asciiTheme="minorHAnsi" w:hAnsiTheme="minorHAnsi"/>
            <w:lang w:val="ro-RO"/>
          </w:rPr>
          <w:t>dministrator</w:t>
        </w:r>
      </w:ins>
      <w:ins w:id="43" w:author="Bogdan Dumitru" w:date="2016-12-12T15:39:00Z">
        <w:r>
          <w:rPr>
            <w:rFonts w:asciiTheme="minorHAnsi" w:hAnsiTheme="minorHAnsi"/>
            <w:lang w:val="ro-RO"/>
          </w:rPr>
          <w:t>ul</w:t>
        </w:r>
      </w:ins>
      <w:ins w:id="44" w:author="Bogdan Dumitru" w:date="2016-12-12T15:38:00Z">
        <w:r w:rsidRPr="003A5C10">
          <w:rPr>
            <w:rFonts w:asciiTheme="minorHAnsi" w:hAnsiTheme="minorHAnsi"/>
            <w:lang w:val="ro-RO"/>
          </w:rPr>
          <w:t xml:space="preserve"> </w:t>
        </w:r>
      </w:ins>
      <w:ins w:id="45" w:author="Bogdan Dumitru" w:date="2016-12-12T15:39:00Z">
        <w:r>
          <w:rPr>
            <w:rFonts w:asciiTheme="minorHAnsi" w:hAnsiTheme="minorHAnsi"/>
            <w:lang w:val="ro-RO"/>
          </w:rPr>
          <w:t>u</w:t>
        </w:r>
      </w:ins>
      <w:ins w:id="46" w:author="Bogdan Dumitru" w:date="2016-12-12T15:38:00Z">
        <w:r w:rsidRPr="003A5C10">
          <w:rPr>
            <w:rFonts w:asciiTheme="minorHAnsi" w:hAnsiTheme="minorHAnsi"/>
            <w:lang w:val="ro-RO"/>
          </w:rPr>
          <w:t xml:space="preserve">nic </w:t>
        </w:r>
      </w:ins>
      <w:del w:id="47" w:author="Bogdan Dumitru" w:date="2016-12-12T15:39:00Z">
        <w:r w:rsidRPr="003A5C10" w:rsidDel="003A5C10">
          <w:rPr>
            <w:rFonts w:asciiTheme="minorHAnsi" w:hAnsiTheme="minorHAnsi"/>
            <w:lang w:val="ro-RO"/>
          </w:rPr>
          <w:delText>d</w:delText>
        </w:r>
        <w:r w:rsidR="007E1D8C" w:rsidRPr="003A5C10" w:rsidDel="003A5C10">
          <w:rPr>
            <w:rFonts w:asciiTheme="minorHAnsi" w:hAnsiTheme="minorHAnsi"/>
            <w:lang w:val="ro-RO"/>
          </w:rPr>
          <w:delText>l</w:delText>
        </w:r>
      </w:del>
      <w:del w:id="48" w:author="Bogdan Dumitru" w:date="2016-12-12T15:38:00Z">
        <w:r w:rsidR="007E1D8C" w:rsidRPr="003A5C10" w:rsidDel="003A5C10">
          <w:rPr>
            <w:rFonts w:asciiTheme="minorHAnsi" w:hAnsiTheme="minorHAnsi"/>
            <w:lang w:val="ro-RO"/>
          </w:rPr>
          <w:delText>.</w:delText>
        </w:r>
      </w:del>
      <w:del w:id="49" w:author="Bogdan Dumitru" w:date="2016-12-12T15:39:00Z">
        <w:r w:rsidR="007E1D8C" w:rsidRPr="003A5C10" w:rsidDel="003A5C10">
          <w:rPr>
            <w:rFonts w:asciiTheme="minorHAnsi" w:hAnsiTheme="minorHAnsi"/>
            <w:lang w:val="ro-RO"/>
          </w:rPr>
          <w:delText xml:space="preserve"> </w:delText>
        </w:r>
      </w:del>
      <w:r w:rsidR="007E1D8C" w:rsidRPr="003A5C10">
        <w:rPr>
          <w:rFonts w:asciiTheme="minorHAnsi" w:hAnsiTheme="minorHAnsi"/>
          <w:lang w:val="ro-RO"/>
        </w:rPr>
        <w:t xml:space="preserve">Ionut Cirnaru, </w:t>
      </w:r>
      <w:del w:id="50" w:author="Bogdan Dumitru" w:date="2016-12-12T15:39:00Z">
        <w:r w:rsidR="007E1D8C" w:rsidRPr="003A5C10" w:rsidDel="003A5C10">
          <w:rPr>
            <w:rFonts w:asciiTheme="minorHAnsi" w:hAnsiTheme="minorHAnsi"/>
            <w:lang w:val="ro-RO"/>
          </w:rPr>
          <w:delText>in calitate de</w:delText>
        </w:r>
      </w:del>
      <w:del w:id="51" w:author="Bogdan Dumitru" w:date="2016-12-12T15:38:00Z">
        <w:r w:rsidR="007E1D8C" w:rsidRPr="003A5C10" w:rsidDel="003A5C10">
          <w:rPr>
            <w:rFonts w:asciiTheme="minorHAnsi" w:hAnsiTheme="minorHAnsi"/>
            <w:lang w:val="ro-RO"/>
          </w:rPr>
          <w:delText xml:space="preserve"> Administrator Unic</w:delText>
        </w:r>
      </w:del>
      <w:del w:id="52" w:author="Bogdan Dumitru" w:date="2016-12-12T15:39:00Z">
        <w:r w:rsidR="007E1D8C" w:rsidRPr="003A5C10" w:rsidDel="003A5C10">
          <w:rPr>
            <w:rFonts w:asciiTheme="minorHAnsi" w:hAnsiTheme="minorHAnsi"/>
            <w:lang w:val="ro-RO"/>
          </w:rPr>
          <w:delText xml:space="preserve">, </w:delText>
        </w:r>
      </w:del>
      <w:r w:rsidR="007F397D" w:rsidRPr="003A5C10">
        <w:rPr>
          <w:rFonts w:asciiTheme="minorHAnsi" w:hAnsiTheme="minorHAnsi"/>
          <w:lang w:val="ro-RO"/>
        </w:rPr>
        <w:t xml:space="preserve">in calitate de </w:t>
      </w:r>
      <w:r w:rsidR="009B1D8D" w:rsidRPr="003A5C10">
        <w:rPr>
          <w:rFonts w:asciiTheme="minorHAnsi" w:hAnsiTheme="minorHAnsi"/>
          <w:b/>
          <w:lang w:val="ro-RO"/>
        </w:rPr>
        <w:t>Prestator</w:t>
      </w:r>
      <w:ins w:id="53" w:author="Bogdan Dumitru" w:date="2016-12-12T15:36:00Z">
        <w:r>
          <w:rPr>
            <w:rFonts w:asciiTheme="minorHAnsi" w:hAnsiTheme="minorHAnsi"/>
            <w:b/>
            <w:lang w:val="ro-RO"/>
          </w:rPr>
          <w:t xml:space="preserve">, </w:t>
        </w:r>
        <w:r w:rsidRPr="003A5C10">
          <w:rPr>
            <w:rFonts w:asciiTheme="minorHAnsi" w:hAnsiTheme="minorHAnsi"/>
            <w:lang w:val="ro-RO"/>
            <w:rPrChange w:id="54" w:author="Bogdan Dumitru" w:date="2016-12-12T15:36:00Z">
              <w:rPr>
                <w:rFonts w:asciiTheme="minorHAnsi" w:hAnsiTheme="minorHAnsi"/>
                <w:b/>
                <w:lang w:val="ro-RO"/>
              </w:rPr>
            </w:rPrChange>
          </w:rPr>
          <w:t>in continuare</w:t>
        </w:r>
        <w:r>
          <w:rPr>
            <w:rFonts w:asciiTheme="minorHAnsi" w:hAnsiTheme="minorHAnsi"/>
            <w:b/>
            <w:lang w:val="ro-RO"/>
          </w:rPr>
          <w:t xml:space="preserve"> „Prestatorul”,</w:t>
        </w:r>
      </w:ins>
    </w:p>
    <w:p w14:paraId="2EAAEAD3" w14:textId="77777777" w:rsidR="00305260" w:rsidRPr="003A5C10" w:rsidRDefault="000102EE" w:rsidP="003A5C10">
      <w:pPr>
        <w:contextualSpacing/>
        <w:jc w:val="both"/>
        <w:rPr>
          <w:rFonts w:asciiTheme="minorHAnsi" w:hAnsiTheme="minorHAnsi"/>
          <w:lang w:val="ro-RO"/>
        </w:rPr>
      </w:pPr>
      <w:r w:rsidRPr="003A5C10">
        <w:rPr>
          <w:rFonts w:asciiTheme="minorHAnsi" w:hAnsiTheme="minorHAnsi"/>
          <w:lang w:val="ro-RO"/>
        </w:rPr>
        <w:t>si</w:t>
      </w:r>
    </w:p>
    <w:p w14:paraId="5DD0F9AF" w14:textId="7FE8FB12" w:rsidR="003A5C10" w:rsidRPr="00A65D12" w:rsidRDefault="003A5C10" w:rsidP="003A5C10">
      <w:pPr>
        <w:tabs>
          <w:tab w:val="left" w:pos="2100"/>
          <w:tab w:val="right" w:pos="3240"/>
          <w:tab w:val="center" w:pos="4320"/>
          <w:tab w:val="right" w:pos="8640"/>
        </w:tabs>
        <w:spacing w:before="120"/>
        <w:contextualSpacing/>
        <w:jc w:val="both"/>
        <w:rPr>
          <w:ins w:id="55" w:author="Bogdan Dumitru" w:date="2016-12-12T15:38:00Z"/>
          <w:rFonts w:asciiTheme="majorHAnsi" w:hAnsiTheme="majorHAnsi" w:cs="Arial"/>
          <w:color w:val="000000"/>
        </w:rPr>
      </w:pPr>
      <w:ins w:id="56" w:author="Bogdan Dumitru" w:date="2016-12-12T15:36:00Z">
        <w:r>
          <w:rPr>
            <w:rFonts w:asciiTheme="minorHAnsi" w:hAnsiTheme="minorHAnsi"/>
            <w:b/>
            <w:lang w:val="ro-RO"/>
          </w:rPr>
          <w:t xml:space="preserve">1.2 </w:t>
        </w:r>
      </w:ins>
      <w:ins w:id="57" w:author="Bogdan Dumitru" w:date="2016-12-12T15:37:00Z">
        <w:r w:rsidRPr="003A5C10">
          <w:rPr>
            <w:rFonts w:asciiTheme="minorHAnsi" w:hAnsiTheme="minorHAnsi"/>
            <w:b/>
            <w:bCs/>
            <w:color w:val="000000"/>
            <w:lang w:val="ro-RO"/>
            <w:rPrChange w:id="58" w:author="Bogdan Dumitru" w:date="2016-12-12T15:37:00Z">
              <w:rPr>
                <w:rFonts w:asciiTheme="majorHAnsi" w:hAnsiTheme="majorHAnsi"/>
                <w:b/>
                <w:bCs/>
                <w:color w:val="000000"/>
                <w:lang w:val="ro-RO"/>
              </w:rPr>
            </w:rPrChange>
          </w:rPr>
          <w:t xml:space="preserve">Societatea CLOUDIFIER S.R.L., </w:t>
        </w:r>
        <w:r w:rsidRPr="003A5C10">
          <w:rPr>
            <w:rFonts w:asciiTheme="minorHAnsi" w:hAnsiTheme="minorHAnsi"/>
            <w:color w:val="000000"/>
            <w:lang w:val="ro-RO"/>
            <w:rPrChange w:id="59" w:author="Bogdan Dumitru" w:date="2016-12-12T15:37:00Z">
              <w:rPr>
                <w:rFonts w:asciiTheme="majorHAnsi" w:hAnsiTheme="majorHAnsi"/>
                <w:color w:val="000000"/>
                <w:lang w:val="ro-RO"/>
              </w:rPr>
            </w:rPrChange>
          </w:rPr>
          <w:t xml:space="preserve">cu sediul în Voluntari, </w:t>
        </w:r>
        <w:r w:rsidRPr="003A5C10">
          <w:rPr>
            <w:rFonts w:asciiTheme="minorHAnsi" w:hAnsiTheme="minorHAnsi"/>
            <w:noProof/>
            <w:color w:val="000000"/>
            <w:rPrChange w:id="60" w:author="Bogdan Dumitru" w:date="2016-12-12T15:37:00Z">
              <w:rPr>
                <w:rFonts w:asciiTheme="majorHAnsi" w:hAnsiTheme="majorHAnsi"/>
                <w:noProof/>
                <w:color w:val="000000"/>
              </w:rPr>
            </w:rPrChange>
          </w:rPr>
          <w:t>str. Drumul Potcoavei nr. 120, corpul B (cadastral C) al Ansamblului Carina Residence, etaj 1, ap. 5B, cam.1</w:t>
        </w:r>
        <w:r w:rsidRPr="003A5C10">
          <w:rPr>
            <w:rFonts w:asciiTheme="minorHAnsi" w:hAnsiTheme="minorHAnsi"/>
            <w:color w:val="000000"/>
            <w:lang w:val="ro-RO"/>
            <w:rPrChange w:id="61" w:author="Bogdan Dumitru" w:date="2016-12-12T15:37:00Z">
              <w:rPr>
                <w:rFonts w:asciiTheme="majorHAnsi" w:hAnsiTheme="majorHAnsi"/>
                <w:color w:val="000000"/>
                <w:lang w:val="ro-RO"/>
              </w:rPr>
            </w:rPrChange>
          </w:rPr>
          <w:t xml:space="preserve">, jud. Ilfov, </w:t>
        </w:r>
        <w:proofErr w:type="spellStart"/>
        <w:r w:rsidRPr="003A5C10">
          <w:rPr>
            <w:rFonts w:asciiTheme="minorHAnsi" w:hAnsiTheme="minorHAnsi" w:cs="Arial"/>
            <w:rPrChange w:id="62" w:author="Bogdan Dumitru" w:date="2016-12-12T15:37:00Z">
              <w:rPr>
                <w:rFonts w:asciiTheme="majorHAnsi" w:hAnsiTheme="majorHAnsi" w:cs="Arial"/>
              </w:rPr>
            </w:rPrChange>
          </w:rPr>
          <w:t>inmatriculata</w:t>
        </w:r>
        <w:proofErr w:type="spellEnd"/>
        <w:r w:rsidRPr="003A5C10">
          <w:rPr>
            <w:rFonts w:asciiTheme="minorHAnsi" w:hAnsiTheme="minorHAnsi" w:cs="Arial"/>
            <w:rPrChange w:id="63" w:author="Bogdan Dumitru" w:date="2016-12-12T15:37:00Z">
              <w:rPr>
                <w:rFonts w:asciiTheme="majorHAnsi" w:hAnsiTheme="majorHAnsi" w:cs="Arial"/>
              </w:rPr>
            </w:rPrChange>
          </w:rPr>
          <w:t xml:space="preserve"> la </w:t>
        </w:r>
        <w:proofErr w:type="spellStart"/>
        <w:r w:rsidRPr="003A5C10">
          <w:rPr>
            <w:rFonts w:asciiTheme="minorHAnsi" w:hAnsiTheme="minorHAnsi" w:cs="Arial"/>
            <w:rPrChange w:id="64" w:author="Bogdan Dumitru" w:date="2016-12-12T15:37:00Z">
              <w:rPr>
                <w:rFonts w:asciiTheme="majorHAnsi" w:hAnsiTheme="majorHAnsi" w:cs="Arial"/>
              </w:rPr>
            </w:rPrChange>
          </w:rPr>
          <w:t>Registrul</w:t>
        </w:r>
        <w:proofErr w:type="spellEnd"/>
        <w:r w:rsidRPr="003A5C10">
          <w:rPr>
            <w:rFonts w:asciiTheme="minorHAnsi" w:hAnsiTheme="minorHAnsi" w:cs="Arial"/>
            <w:rPrChange w:id="65" w:author="Bogdan Dumitru" w:date="2016-12-12T15:37:00Z">
              <w:rPr>
                <w:rFonts w:asciiTheme="majorHAnsi" w:hAnsiTheme="majorHAnsi" w:cs="Arial"/>
              </w:rPr>
            </w:rPrChange>
          </w:rPr>
          <w:t xml:space="preserve"> </w:t>
        </w:r>
        <w:proofErr w:type="spellStart"/>
        <w:r w:rsidRPr="003A5C10">
          <w:rPr>
            <w:rFonts w:asciiTheme="minorHAnsi" w:hAnsiTheme="minorHAnsi" w:cs="Arial"/>
            <w:rPrChange w:id="66" w:author="Bogdan Dumitru" w:date="2016-12-12T15:37:00Z">
              <w:rPr>
                <w:rFonts w:asciiTheme="majorHAnsi" w:hAnsiTheme="majorHAnsi" w:cs="Arial"/>
              </w:rPr>
            </w:rPrChange>
          </w:rPr>
          <w:t>Comertului</w:t>
        </w:r>
        <w:proofErr w:type="spellEnd"/>
        <w:r w:rsidRPr="003A5C10">
          <w:rPr>
            <w:rFonts w:asciiTheme="minorHAnsi" w:hAnsiTheme="minorHAnsi" w:cs="Arial"/>
            <w:rPrChange w:id="67" w:author="Bogdan Dumitru" w:date="2016-12-12T15:37:00Z">
              <w:rPr>
                <w:rFonts w:asciiTheme="majorHAnsi" w:hAnsiTheme="majorHAnsi" w:cs="Arial"/>
              </w:rPr>
            </w:rPrChange>
          </w:rPr>
          <w:t xml:space="preserve"> sub nr. J23/2557/22.06.2016, CUI 34311168,</w:t>
        </w:r>
        <w:r w:rsidRPr="003A5C10">
          <w:rPr>
            <w:rFonts w:asciiTheme="minorHAnsi" w:hAnsiTheme="minorHAnsi"/>
            <w:color w:val="000000"/>
            <w:lang w:val="ro-RO"/>
            <w:rPrChange w:id="68" w:author="Bogdan Dumitru" w:date="2016-12-12T15:37:00Z">
              <w:rPr>
                <w:rFonts w:asciiTheme="majorHAnsi" w:hAnsiTheme="majorHAnsi"/>
                <w:color w:val="000000"/>
                <w:lang w:val="ro-RO"/>
              </w:rPr>
            </w:rPrChange>
          </w:rPr>
          <w:t xml:space="preserve"> </w:t>
        </w:r>
        <w:r>
          <w:rPr>
            <w:rFonts w:asciiTheme="minorHAnsi" w:hAnsiTheme="minorHAnsi"/>
            <w:color w:val="000000"/>
            <w:lang w:val="ro-RO"/>
          </w:rPr>
          <w:t xml:space="preserve">cont bancar: </w:t>
        </w:r>
        <w:r w:rsidRPr="003A5C10">
          <w:rPr>
            <w:rFonts w:asciiTheme="minorHAnsi" w:hAnsiTheme="minorHAnsi"/>
            <w:lang w:val="it-IT"/>
            <w:rPrChange w:id="69" w:author="Bogdan Dumitru" w:date="2016-12-12T15:37:00Z">
              <w:rPr>
                <w:rFonts w:asciiTheme="majorHAnsi" w:hAnsiTheme="majorHAnsi"/>
                <w:lang w:val="it-IT"/>
              </w:rPr>
            </w:rPrChange>
          </w:rPr>
          <w:t>IBAN</w:t>
        </w:r>
        <w:r w:rsidRPr="003A5C10">
          <w:rPr>
            <w:rFonts w:asciiTheme="minorHAnsi" w:hAnsiTheme="minorHAnsi"/>
            <w:bCs/>
            <w:noProof/>
            <w:snapToGrid w:val="0"/>
            <w:lang w:val="ro-RO"/>
            <w:rPrChange w:id="70" w:author="Bogdan Dumitru" w:date="2016-12-12T15:37:00Z">
              <w:rPr>
                <w:rFonts w:asciiTheme="majorHAnsi" w:hAnsiTheme="majorHAnsi"/>
                <w:bCs/>
                <w:noProof/>
                <w:snapToGrid w:val="0"/>
                <w:lang w:val="ro-RO"/>
              </w:rPr>
            </w:rPrChange>
          </w:rPr>
          <w:t xml:space="preserve"> RO 44 BACX 0000 0011 2647 1001, </w:t>
        </w:r>
        <w:proofErr w:type="spellStart"/>
        <w:r w:rsidRPr="003A5C10">
          <w:rPr>
            <w:rFonts w:asciiTheme="minorHAnsi" w:hAnsiTheme="minorHAnsi"/>
            <w:lang w:val="it-IT"/>
            <w:rPrChange w:id="71" w:author="Bogdan Dumitru" w:date="2016-12-12T15:37:00Z">
              <w:rPr>
                <w:rFonts w:asciiTheme="majorHAnsi" w:hAnsiTheme="majorHAnsi"/>
                <w:lang w:val="it-IT"/>
              </w:rPr>
            </w:rPrChange>
          </w:rPr>
          <w:t>deschis</w:t>
        </w:r>
        <w:proofErr w:type="spellEnd"/>
        <w:r w:rsidRPr="003A5C10">
          <w:rPr>
            <w:rFonts w:asciiTheme="minorHAnsi" w:hAnsiTheme="minorHAnsi"/>
            <w:lang w:val="it-IT"/>
            <w:rPrChange w:id="72" w:author="Bogdan Dumitru" w:date="2016-12-12T15:37:00Z">
              <w:rPr>
                <w:rFonts w:asciiTheme="majorHAnsi" w:hAnsiTheme="majorHAnsi"/>
                <w:lang w:val="it-IT"/>
              </w:rPr>
            </w:rPrChange>
          </w:rPr>
          <w:t xml:space="preserve"> la Unicredit Bank </w:t>
        </w:r>
        <w:proofErr w:type="spellStart"/>
        <w:r w:rsidRPr="003A5C10">
          <w:rPr>
            <w:rFonts w:asciiTheme="minorHAnsi" w:hAnsiTheme="minorHAnsi"/>
            <w:lang w:val="it-IT"/>
            <w:rPrChange w:id="73" w:author="Bogdan Dumitru" w:date="2016-12-12T15:37:00Z">
              <w:rPr>
                <w:rFonts w:asciiTheme="majorHAnsi" w:hAnsiTheme="majorHAnsi"/>
                <w:lang w:val="it-IT"/>
              </w:rPr>
            </w:rPrChange>
          </w:rPr>
          <w:t>Sucursala</w:t>
        </w:r>
        <w:proofErr w:type="spellEnd"/>
        <w:r w:rsidRPr="003A5C10">
          <w:rPr>
            <w:rFonts w:asciiTheme="minorHAnsi" w:hAnsiTheme="minorHAnsi"/>
            <w:lang w:val="it-IT"/>
            <w:rPrChange w:id="74" w:author="Bogdan Dumitru" w:date="2016-12-12T15:37:00Z">
              <w:rPr>
                <w:rFonts w:asciiTheme="majorHAnsi" w:hAnsiTheme="majorHAnsi"/>
                <w:lang w:val="it-IT"/>
              </w:rPr>
            </w:rPrChange>
          </w:rPr>
          <w:t xml:space="preserve"> Traian</w:t>
        </w:r>
        <w:r w:rsidRPr="003A5C10">
          <w:rPr>
            <w:rFonts w:asciiTheme="minorHAnsi" w:hAnsiTheme="minorHAnsi"/>
            <w:color w:val="000000"/>
            <w:lang w:val="ro-RO"/>
            <w:rPrChange w:id="75" w:author="Bogdan Dumitru" w:date="2016-12-12T15:37:00Z">
              <w:rPr>
                <w:rFonts w:asciiTheme="majorHAnsi" w:hAnsiTheme="majorHAnsi"/>
                <w:color w:val="000000"/>
                <w:lang w:val="ro-RO"/>
              </w:rPr>
            </w:rPrChange>
          </w:rPr>
          <w:t xml:space="preserve">, </w:t>
        </w:r>
        <w:r w:rsidRPr="003A5C10">
          <w:rPr>
            <w:rFonts w:asciiTheme="minorHAnsi" w:hAnsiTheme="minorHAnsi"/>
            <w:bCs/>
            <w:color w:val="000000"/>
            <w:lang w:val="ro-RO"/>
            <w:rPrChange w:id="76" w:author="Bogdan Dumitru" w:date="2016-12-12T15:37:00Z">
              <w:rPr>
                <w:rFonts w:ascii="Calibri" w:hAnsi="Calibri"/>
                <w:bCs/>
                <w:color w:val="000000"/>
                <w:lang w:val="ro-RO"/>
              </w:rPr>
            </w:rPrChange>
          </w:rPr>
          <w:t xml:space="preserve">telefon: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bCs/>
            <w:color w:val="000000"/>
            <w:lang w:val="ro-RO"/>
            <w:rPrChange w:id="77" w:author="Bogdan Dumitru" w:date="2016-12-12T15:37:00Z">
              <w:rPr>
                <w:rFonts w:ascii="Calibri" w:hAnsi="Calibri"/>
                <w:bCs/>
                <w:color w:val="000000"/>
                <w:lang w:val="ro-RO"/>
              </w:rPr>
            </w:rPrChange>
          </w:rPr>
          <w:t xml:space="preserve">, fax: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bCs/>
            <w:color w:val="000000"/>
            <w:lang w:val="ro-RO"/>
            <w:rPrChange w:id="78" w:author="Bogdan Dumitru" w:date="2016-12-12T15:37:00Z">
              <w:rPr>
                <w:rFonts w:ascii="Calibri" w:hAnsi="Calibri"/>
                <w:bCs/>
                <w:color w:val="000000"/>
                <w:lang w:val="ro-RO"/>
              </w:rPr>
            </w:rPrChange>
          </w:rPr>
          <w:t xml:space="preserve">, adresa de posta electronica: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bCs/>
            <w:color w:val="000000"/>
            <w:lang w:val="ro-RO"/>
            <w:rPrChange w:id="79" w:author="Bogdan Dumitru" w:date="2016-12-12T15:37:00Z">
              <w:rPr>
                <w:rFonts w:ascii="Calibri" w:hAnsi="Calibri"/>
                <w:bCs/>
                <w:color w:val="000000"/>
                <w:lang w:val="ro-RO"/>
              </w:rPr>
            </w:rPrChange>
          </w:rPr>
          <w:t xml:space="preserve">, </w:t>
        </w:r>
        <w:r w:rsidRPr="003A5C10">
          <w:rPr>
            <w:rFonts w:asciiTheme="minorHAnsi" w:hAnsiTheme="minorHAnsi"/>
            <w:color w:val="000000"/>
            <w:lang w:val="ro-RO"/>
            <w:rPrChange w:id="80" w:author="Bogdan Dumitru" w:date="2016-12-12T15:37:00Z">
              <w:rPr>
                <w:rFonts w:asciiTheme="majorHAnsi" w:hAnsiTheme="majorHAnsi"/>
                <w:color w:val="000000"/>
                <w:lang w:val="ro-RO"/>
              </w:rPr>
            </w:rPrChange>
          </w:rPr>
          <w:t xml:space="preserve">reprezentată prin dl </w:t>
        </w:r>
      </w:ins>
      <w:ins w:id="81" w:author="Bogdan Dumitru" w:date="2016-12-12T15:38:00Z">
        <w:r>
          <w:rPr>
            <w:rFonts w:asciiTheme="minorHAnsi" w:hAnsiTheme="minorHAnsi"/>
            <w:color w:val="000000"/>
            <w:lang w:val="ro-RO"/>
          </w:rPr>
          <w:t>a</w:t>
        </w:r>
        <w:r w:rsidRPr="00E80A44">
          <w:rPr>
            <w:rFonts w:asciiTheme="minorHAnsi" w:hAnsiTheme="minorHAnsi"/>
            <w:color w:val="000000"/>
            <w:lang w:val="ro-RO"/>
          </w:rPr>
          <w:t>dministrator</w:t>
        </w:r>
        <w:r w:rsidRPr="003A5C10">
          <w:rPr>
            <w:rFonts w:asciiTheme="minorHAnsi" w:hAnsiTheme="minorHAnsi"/>
            <w:color w:val="000000"/>
            <w:lang w:val="ro-RO"/>
          </w:rPr>
          <w:t xml:space="preserve"> </w:t>
        </w:r>
      </w:ins>
      <w:ins w:id="82" w:author="Bogdan Dumitru" w:date="2016-12-12T15:37:00Z">
        <w:r w:rsidRPr="003A5C10">
          <w:rPr>
            <w:rFonts w:asciiTheme="minorHAnsi" w:hAnsiTheme="minorHAnsi"/>
            <w:color w:val="000000"/>
            <w:lang w:val="ro-RO"/>
            <w:rPrChange w:id="83" w:author="Bogdan Dumitru" w:date="2016-12-12T15:37:00Z">
              <w:rPr>
                <w:rFonts w:asciiTheme="majorHAnsi" w:hAnsiTheme="majorHAnsi"/>
                <w:color w:val="000000"/>
                <w:lang w:val="ro-RO"/>
              </w:rPr>
            </w:rPrChange>
          </w:rPr>
          <w:t>Andrei Ionut DAMIAN</w:t>
        </w:r>
      </w:ins>
      <w:ins w:id="84" w:author="Bogdan Dumitru" w:date="2016-12-12T15:38:00Z">
        <w:r>
          <w:rPr>
            <w:rFonts w:asciiTheme="minorHAnsi" w:hAnsiTheme="minorHAnsi"/>
            <w:color w:val="000000"/>
            <w:lang w:val="ro-RO"/>
          </w:rPr>
          <w:t>,</w:t>
        </w:r>
      </w:ins>
      <w:ins w:id="85" w:author="Bogdan Dumitru" w:date="2016-12-12T15:37:00Z">
        <w:r w:rsidRPr="003A5C10">
          <w:rPr>
            <w:rFonts w:asciiTheme="minorHAnsi" w:hAnsiTheme="minorHAnsi"/>
            <w:color w:val="000000"/>
            <w:lang w:val="ro-RO"/>
            <w:rPrChange w:id="86" w:author="Bogdan Dumitru" w:date="2016-12-12T15:37:00Z">
              <w:rPr>
                <w:rFonts w:asciiTheme="majorHAnsi" w:hAnsiTheme="majorHAnsi"/>
                <w:color w:val="000000"/>
                <w:lang w:val="ro-RO"/>
              </w:rPr>
            </w:rPrChange>
          </w:rPr>
          <w:t xml:space="preserve"> </w:t>
        </w:r>
      </w:ins>
      <w:del w:id="87" w:author="Bogdan Dumitru" w:date="2016-12-12T15:37:00Z">
        <w:r w:rsidR="005E2209" w:rsidRPr="003A5C10" w:rsidDel="003A5C10">
          <w:rPr>
            <w:rFonts w:asciiTheme="minorHAnsi" w:hAnsiTheme="minorHAnsi"/>
            <w:b/>
            <w:lang w:val="ro-RO"/>
          </w:rPr>
          <w:delText xml:space="preserve">S.C. </w:delText>
        </w:r>
        <w:r w:rsidR="005E72A8" w:rsidRPr="003A5C10" w:rsidDel="003A5C10">
          <w:rPr>
            <w:rFonts w:asciiTheme="minorHAnsi" w:hAnsiTheme="minorHAnsi"/>
            <w:highlight w:val="yellow"/>
          </w:rPr>
          <w:delText>[***]</w:delText>
        </w:r>
        <w:r w:rsidR="005E72A8" w:rsidRPr="003A5C10" w:rsidDel="003A5C10">
          <w:rPr>
            <w:rFonts w:asciiTheme="minorHAnsi" w:hAnsiTheme="minorHAnsi"/>
          </w:rPr>
          <w:delText xml:space="preserve"> </w:delText>
        </w:r>
        <w:r w:rsidR="005E2209" w:rsidRPr="003A5C10" w:rsidDel="003A5C10">
          <w:rPr>
            <w:rFonts w:asciiTheme="minorHAnsi" w:hAnsiTheme="minorHAnsi"/>
            <w:b/>
            <w:lang w:val="ro-RO"/>
          </w:rPr>
          <w:delText>S.R.L</w:delText>
        </w:r>
        <w:r w:rsidR="005E2209" w:rsidRPr="003A5C10" w:rsidDel="003A5C10">
          <w:rPr>
            <w:rFonts w:asciiTheme="minorHAnsi" w:hAnsiTheme="minorHAnsi"/>
            <w:lang w:val="ro-RO"/>
          </w:rPr>
          <w:delText xml:space="preserve">, cu sediul in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inregistrată la Registrul Comertului sub nr.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CIF </w:delText>
        </w:r>
        <w:r w:rsidR="005E72A8" w:rsidRPr="003A5C10" w:rsidDel="003A5C10">
          <w:rPr>
            <w:rFonts w:asciiTheme="minorHAnsi" w:hAnsiTheme="minorHAnsi"/>
            <w:highlight w:val="yellow"/>
          </w:rPr>
          <w:delText>[***]</w:delText>
        </w:r>
        <w:r w:rsidR="00140CB0" w:rsidRPr="003A5C10" w:rsidDel="003A5C10">
          <w:rPr>
            <w:rFonts w:asciiTheme="minorHAnsi" w:hAnsiTheme="minorHAnsi"/>
            <w:lang w:val="ro-RO"/>
          </w:rPr>
          <w:delText xml:space="preserve">, </w:delText>
        </w:r>
        <w:r w:rsidR="005E2209" w:rsidRPr="003A5C10" w:rsidDel="003A5C10">
          <w:rPr>
            <w:rFonts w:asciiTheme="minorHAnsi" w:hAnsiTheme="minorHAnsi"/>
            <w:lang w:val="ro-RO"/>
          </w:rPr>
          <w:delText xml:space="preserve">reprezentata prin domnul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avand functia de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w:delText>
        </w:r>
      </w:del>
      <w:r w:rsidR="005E2209" w:rsidRPr="003A5C10">
        <w:rPr>
          <w:rFonts w:asciiTheme="minorHAnsi" w:hAnsiTheme="minorHAnsi"/>
          <w:lang w:val="ro-RO"/>
        </w:rPr>
        <w:t xml:space="preserve">in calitate de </w:t>
      </w:r>
      <w:r w:rsidR="005E2209" w:rsidRPr="003A5C10">
        <w:rPr>
          <w:rFonts w:asciiTheme="minorHAnsi" w:hAnsiTheme="minorHAnsi"/>
          <w:b/>
          <w:lang w:val="ro-RO"/>
        </w:rPr>
        <w:t>Beneficiar</w:t>
      </w:r>
      <w:ins w:id="88" w:author="Bogdan Dumitru" w:date="2016-12-12T15:38:00Z">
        <w:r>
          <w:rPr>
            <w:rFonts w:asciiTheme="minorHAnsi" w:hAnsiTheme="minorHAnsi"/>
            <w:b/>
            <w:lang w:val="ro-RO"/>
          </w:rPr>
          <w:t xml:space="preserve">, </w:t>
        </w:r>
        <w:r w:rsidRPr="00DB7C12">
          <w:rPr>
            <w:rFonts w:asciiTheme="minorHAnsi" w:hAnsiTheme="minorHAnsi"/>
            <w:color w:val="000000"/>
            <w:lang w:val="ro-RO"/>
          </w:rPr>
          <w:t>in continuare „</w:t>
        </w:r>
        <w:r>
          <w:rPr>
            <w:rFonts w:asciiTheme="minorHAnsi" w:hAnsiTheme="minorHAnsi"/>
            <w:color w:val="000000"/>
            <w:lang w:val="ro-RO"/>
          </w:rPr>
          <w:t>Beneficiarul</w:t>
        </w:r>
        <w:r w:rsidRPr="00DB7C12">
          <w:rPr>
            <w:rFonts w:asciiTheme="minorHAnsi" w:hAnsiTheme="minorHAnsi"/>
            <w:color w:val="000000"/>
            <w:lang w:val="ro-RO"/>
          </w:rPr>
          <w:t>”</w:t>
        </w:r>
        <w:r w:rsidRPr="00DB7C12">
          <w:rPr>
            <w:rFonts w:asciiTheme="minorHAnsi" w:hAnsiTheme="minorHAnsi"/>
            <w:b/>
            <w:color w:val="000000"/>
            <w:lang w:val="ro-RO"/>
          </w:rPr>
          <w:t>,</w:t>
        </w:r>
        <w:r w:rsidRPr="00DB7C12">
          <w:rPr>
            <w:rFonts w:asciiTheme="minorHAnsi" w:hAnsiTheme="minorHAnsi"/>
            <w:color w:val="000000"/>
            <w:lang w:val="ro-RO"/>
          </w:rPr>
          <w:t xml:space="preserve"> pe de altă parte,</w:t>
        </w:r>
      </w:ins>
    </w:p>
    <w:p w14:paraId="6DFF7D43" w14:textId="5CD47673" w:rsidR="005E2209" w:rsidRPr="003A5C10" w:rsidRDefault="003A1722">
      <w:pPr>
        <w:tabs>
          <w:tab w:val="left" w:pos="2100"/>
          <w:tab w:val="right" w:pos="3240"/>
          <w:tab w:val="center" w:pos="4320"/>
          <w:tab w:val="right" w:pos="8640"/>
        </w:tabs>
        <w:spacing w:before="120"/>
        <w:contextualSpacing/>
        <w:jc w:val="both"/>
        <w:rPr>
          <w:rFonts w:asciiTheme="minorHAnsi" w:hAnsiTheme="minorHAnsi"/>
          <w:lang w:val="ro-RO"/>
        </w:rPr>
        <w:pPrChange w:id="89" w:author="Bogdan Dumitru" w:date="2016-12-12T15:38:00Z">
          <w:pPr>
            <w:contextualSpacing/>
            <w:jc w:val="both"/>
          </w:pPr>
        </w:pPrChange>
      </w:pPr>
      <w:r w:rsidRPr="003A5C10">
        <w:rPr>
          <w:rFonts w:asciiTheme="minorHAnsi" w:hAnsiTheme="minorHAnsi"/>
          <w:lang w:val="ro-RO"/>
        </w:rPr>
        <w:t xml:space="preserve"> </w:t>
      </w:r>
    </w:p>
    <w:p w14:paraId="7D7560A8" w14:textId="58BF2D0F" w:rsidR="00FB2160" w:rsidRPr="003A5C10" w:rsidRDefault="003A5C10" w:rsidP="003A5C10">
      <w:pPr>
        <w:contextualSpacing/>
        <w:jc w:val="both"/>
        <w:rPr>
          <w:rFonts w:asciiTheme="minorHAnsi" w:hAnsiTheme="minorHAnsi"/>
          <w:color w:val="000000"/>
          <w:lang w:val="ro-RO"/>
          <w:rPrChange w:id="90" w:author="Bogdan Dumitru" w:date="2016-12-12T15:39:00Z">
            <w:rPr>
              <w:rFonts w:asciiTheme="minorHAnsi" w:hAnsiTheme="minorHAnsi"/>
              <w:lang w:val="ro-RO"/>
            </w:rPr>
          </w:rPrChange>
        </w:rPr>
      </w:pPr>
      <w:ins w:id="91" w:author="Bogdan Dumitru" w:date="2016-12-12T15:39:00Z">
        <w:r w:rsidRPr="003A5C10">
          <w:rPr>
            <w:rFonts w:asciiTheme="minorHAnsi" w:hAnsiTheme="minorHAnsi"/>
            <w:color w:val="000000"/>
            <w:lang w:val="ro-RO"/>
            <w:rPrChange w:id="92" w:author="Bogdan Dumitru" w:date="2016-12-12T15:39:00Z">
              <w:rPr>
                <w:rFonts w:asciiTheme="majorHAnsi" w:hAnsiTheme="majorHAnsi"/>
                <w:color w:val="000000"/>
                <w:lang w:val="ro-RO"/>
              </w:rPr>
            </w:rPrChange>
          </w:rPr>
          <w:t>de comun acord, partile contractante au hotarat sa incheie prezentul contract cu respectarea prevederilor de mai jos:</w:t>
        </w:r>
      </w:ins>
    </w:p>
    <w:p w14:paraId="1B0A0DD6" w14:textId="698257CE" w:rsidR="00FB2160" w:rsidRPr="003A5C10" w:rsidDel="003A5C10" w:rsidRDefault="00FB2160" w:rsidP="003A5C10">
      <w:pPr>
        <w:contextualSpacing/>
        <w:jc w:val="both"/>
        <w:rPr>
          <w:del w:id="93" w:author="Bogdan Dumitru" w:date="2016-12-12T15:39:00Z"/>
          <w:rFonts w:asciiTheme="minorHAnsi" w:hAnsiTheme="minorHAnsi"/>
          <w:lang w:val="ro-RO"/>
        </w:rPr>
      </w:pPr>
      <w:del w:id="94" w:author="Bogdan Dumitru" w:date="2016-12-12T15:39:00Z">
        <w:r w:rsidRPr="003A5C10" w:rsidDel="003A5C10">
          <w:rPr>
            <w:rFonts w:asciiTheme="minorHAnsi" w:hAnsiTheme="minorHAnsi"/>
            <w:lang w:val="ro-RO"/>
          </w:rPr>
          <w:delText>Denumite in continuare, in mod colectiv “Partile” si in mod individual “Partea”</w:delText>
        </w:r>
      </w:del>
    </w:p>
    <w:p w14:paraId="6BC18782" w14:textId="779E23D2" w:rsidR="006C52E4" w:rsidRPr="003A5C10" w:rsidDel="003A5C10" w:rsidRDefault="006C52E4" w:rsidP="003A5C10">
      <w:pPr>
        <w:contextualSpacing/>
        <w:jc w:val="both"/>
        <w:rPr>
          <w:del w:id="95" w:author="Bogdan Dumitru" w:date="2016-12-12T15:39:00Z"/>
          <w:rFonts w:asciiTheme="minorHAnsi" w:hAnsiTheme="minorHAnsi"/>
          <w:lang w:val="ro-RO"/>
        </w:rPr>
      </w:pPr>
      <w:del w:id="96" w:author="Bogdan Dumitru" w:date="2016-12-12T15:39:00Z">
        <w:r w:rsidRPr="003A5C10" w:rsidDel="003A5C10">
          <w:rPr>
            <w:rFonts w:asciiTheme="minorHAnsi" w:hAnsiTheme="minorHAnsi"/>
            <w:lang w:val="ro-RO"/>
          </w:rPr>
          <w:delText>Au convenit incheierea prezentului contract cu urmatoarele stipulatii:</w:delText>
        </w:r>
      </w:del>
    </w:p>
    <w:p w14:paraId="7A786BFA" w14:textId="77777777" w:rsidR="005150F9" w:rsidRPr="003A5C10" w:rsidRDefault="005150F9" w:rsidP="003A5C10">
      <w:pPr>
        <w:contextualSpacing/>
        <w:jc w:val="both"/>
        <w:rPr>
          <w:rFonts w:asciiTheme="minorHAnsi" w:hAnsiTheme="minorHAnsi" w:cs="Arial"/>
          <w:b/>
          <w:caps/>
          <w:lang w:val="ro-RO"/>
        </w:rPr>
      </w:pPr>
    </w:p>
    <w:p w14:paraId="78D3496E" w14:textId="77777777" w:rsidR="00305260" w:rsidRPr="003A5C10" w:rsidRDefault="00305260" w:rsidP="003A5C10">
      <w:pPr>
        <w:numPr>
          <w:ilvl w:val="0"/>
          <w:numId w:val="2"/>
        </w:numPr>
        <w:ind w:left="0" w:firstLine="0"/>
        <w:contextualSpacing/>
        <w:jc w:val="both"/>
        <w:rPr>
          <w:ins w:id="97" w:author="Bogdan Dumitru" w:date="2016-12-12T15:39:00Z"/>
          <w:rFonts w:asciiTheme="minorHAnsi" w:hAnsiTheme="minorHAnsi" w:cs="Arial"/>
          <w:b/>
          <w:caps/>
          <w:u w:val="single"/>
          <w:lang w:val="ro-RO"/>
          <w:rPrChange w:id="98" w:author="Bogdan Dumitru" w:date="2016-12-12T15:39:00Z">
            <w:rPr>
              <w:ins w:id="99" w:author="Bogdan Dumitru" w:date="2016-12-12T15:39:00Z"/>
              <w:rFonts w:asciiTheme="minorHAnsi" w:hAnsiTheme="minorHAnsi" w:cs="Arial"/>
              <w:b/>
              <w:caps/>
              <w:lang w:val="ro-RO"/>
            </w:rPr>
          </w:rPrChange>
        </w:rPr>
      </w:pPr>
      <w:r w:rsidRPr="003A5C10">
        <w:rPr>
          <w:rFonts w:asciiTheme="minorHAnsi" w:hAnsiTheme="minorHAnsi" w:cs="Arial"/>
          <w:b/>
          <w:caps/>
          <w:u w:val="single"/>
          <w:lang w:val="ro-RO"/>
          <w:rPrChange w:id="100" w:author="Bogdan Dumitru" w:date="2016-12-12T15:39:00Z">
            <w:rPr>
              <w:rFonts w:asciiTheme="minorHAnsi" w:hAnsiTheme="minorHAnsi" w:cs="Arial"/>
              <w:b/>
              <w:caps/>
              <w:lang w:val="ro-RO"/>
            </w:rPr>
          </w:rPrChange>
        </w:rPr>
        <w:t>Defini</w:t>
      </w:r>
      <w:r w:rsidR="00F31761" w:rsidRPr="003A5C10">
        <w:rPr>
          <w:rFonts w:asciiTheme="minorHAnsi" w:hAnsiTheme="minorHAnsi" w:cs="Arial"/>
          <w:b/>
          <w:caps/>
          <w:u w:val="single"/>
          <w:lang w:val="ro-RO"/>
          <w:rPrChange w:id="101" w:author="Bogdan Dumitru" w:date="2016-12-12T15:39:00Z">
            <w:rPr>
              <w:rFonts w:asciiTheme="minorHAnsi" w:hAnsiTheme="minorHAnsi" w:cs="Arial"/>
              <w:b/>
              <w:caps/>
              <w:lang w:val="ro-RO"/>
            </w:rPr>
          </w:rPrChange>
        </w:rPr>
        <w:t>t</w:t>
      </w:r>
      <w:r w:rsidRPr="003A5C10">
        <w:rPr>
          <w:rFonts w:asciiTheme="minorHAnsi" w:hAnsiTheme="minorHAnsi" w:cs="Arial"/>
          <w:b/>
          <w:caps/>
          <w:u w:val="single"/>
          <w:lang w:val="ro-RO"/>
          <w:rPrChange w:id="102" w:author="Bogdan Dumitru" w:date="2016-12-12T15:39:00Z">
            <w:rPr>
              <w:rFonts w:asciiTheme="minorHAnsi" w:hAnsiTheme="minorHAnsi" w:cs="Arial"/>
              <w:b/>
              <w:caps/>
              <w:lang w:val="ro-RO"/>
            </w:rPr>
          </w:rPrChange>
        </w:rPr>
        <w:t>ii</w:t>
      </w:r>
    </w:p>
    <w:p w14:paraId="08D1192B" w14:textId="77777777" w:rsidR="003A5C10" w:rsidRPr="003A5C10" w:rsidRDefault="003A5C10">
      <w:pPr>
        <w:contextualSpacing/>
        <w:jc w:val="both"/>
        <w:rPr>
          <w:rFonts w:asciiTheme="minorHAnsi" w:hAnsiTheme="minorHAnsi" w:cs="Arial"/>
          <w:b/>
          <w:caps/>
          <w:lang w:val="ro-RO"/>
        </w:rPr>
        <w:pPrChange w:id="103" w:author="Bogdan Dumitru" w:date="2016-12-12T15:39:00Z">
          <w:pPr>
            <w:numPr>
              <w:numId w:val="2"/>
            </w:numPr>
            <w:tabs>
              <w:tab w:val="num" w:pos="360"/>
            </w:tabs>
            <w:ind w:left="360" w:hanging="360"/>
            <w:contextualSpacing/>
            <w:jc w:val="both"/>
          </w:pPr>
        </w:pPrChange>
      </w:pPr>
    </w:p>
    <w:p w14:paraId="5CB50BA7" w14:textId="158BA06E" w:rsidR="00305260" w:rsidRDefault="00305260">
      <w:pPr>
        <w:contextualSpacing/>
        <w:jc w:val="both"/>
        <w:rPr>
          <w:ins w:id="104" w:author="Bogdan Dumitru" w:date="2016-12-12T15:40:00Z"/>
          <w:rFonts w:asciiTheme="minorHAnsi" w:hAnsiTheme="minorHAnsi" w:cs="Arial"/>
          <w:lang w:val="ro-RO"/>
        </w:rPr>
        <w:pPrChange w:id="105" w:author="Bogdan Dumitru" w:date="2016-12-12T15:40:00Z">
          <w:pPr>
            <w:numPr>
              <w:ilvl w:val="1"/>
              <w:numId w:val="2"/>
            </w:numPr>
            <w:tabs>
              <w:tab w:val="num" w:pos="360"/>
            </w:tabs>
            <w:ind w:left="360" w:hanging="360"/>
            <w:contextualSpacing/>
            <w:jc w:val="both"/>
          </w:pPr>
        </w:pPrChange>
      </w:pPr>
      <w:r w:rsidRPr="003A5C10">
        <w:rPr>
          <w:rFonts w:asciiTheme="minorHAnsi" w:hAnsiTheme="minorHAnsi" w:cs="Arial"/>
          <w:lang w:val="ro-RO"/>
        </w:rPr>
        <w:t xml:space="preserve">In </w:t>
      </w:r>
      <w:ins w:id="106" w:author="Bogdan Dumitru" w:date="2016-12-12T15:40:00Z">
        <w:r w:rsidR="003A5C10">
          <w:rPr>
            <w:rFonts w:asciiTheme="minorHAnsi" w:hAnsiTheme="minorHAnsi" w:cs="Arial"/>
            <w:lang w:val="ro-RO"/>
          </w:rPr>
          <w:t xml:space="preserve">cadrul </w:t>
        </w:r>
      </w:ins>
      <w:r w:rsidRPr="003A5C10">
        <w:rPr>
          <w:rFonts w:asciiTheme="minorHAnsi" w:hAnsiTheme="minorHAnsi" w:cs="Arial"/>
          <w:lang w:val="ro-RO"/>
        </w:rPr>
        <w:t>prezentul</w:t>
      </w:r>
      <w:ins w:id="107" w:author="Bogdan Dumitru" w:date="2016-12-12T15:40:00Z">
        <w:r w:rsidR="003A5C10">
          <w:rPr>
            <w:rFonts w:asciiTheme="minorHAnsi" w:hAnsiTheme="minorHAnsi" w:cs="Arial"/>
            <w:lang w:val="ro-RO"/>
          </w:rPr>
          <w:t>ui</w:t>
        </w:r>
      </w:ins>
      <w:r w:rsidRPr="003A5C10">
        <w:rPr>
          <w:rFonts w:asciiTheme="minorHAnsi" w:hAnsiTheme="minorHAnsi" w:cs="Arial"/>
          <w:lang w:val="ro-RO"/>
        </w:rPr>
        <w:t xml:space="preserve"> </w:t>
      </w:r>
      <w:r w:rsidR="003A5C10" w:rsidRPr="003A5C10">
        <w:rPr>
          <w:rFonts w:asciiTheme="minorHAnsi" w:hAnsiTheme="minorHAnsi" w:cs="Arial"/>
          <w:lang w:val="ro-RO"/>
        </w:rPr>
        <w:t>c</w:t>
      </w:r>
      <w:r w:rsidRPr="003A5C10">
        <w:rPr>
          <w:rFonts w:asciiTheme="minorHAnsi" w:hAnsiTheme="minorHAnsi" w:cs="Arial"/>
          <w:lang w:val="ro-RO"/>
        </w:rPr>
        <w:t>ontract</w:t>
      </w:r>
      <w:ins w:id="108" w:author="Bogdan Dumitru" w:date="2016-12-12T15:40:00Z">
        <w:r w:rsidR="003A5C10">
          <w:rPr>
            <w:rFonts w:asciiTheme="minorHAnsi" w:hAnsiTheme="minorHAnsi" w:cs="Arial"/>
            <w:lang w:val="ro-RO"/>
          </w:rPr>
          <w:t>,</w:t>
        </w:r>
      </w:ins>
      <w:r w:rsidRPr="003A5C10">
        <w:rPr>
          <w:rFonts w:asciiTheme="minorHAnsi" w:hAnsiTheme="minorHAnsi" w:cs="Arial"/>
          <w:lang w:val="ro-RO"/>
        </w:rPr>
        <w:t xml:space="preserve"> urmatorii termeni vor fi interpretati astfel:</w:t>
      </w:r>
    </w:p>
    <w:p w14:paraId="289669D0" w14:textId="77777777" w:rsidR="003A5C10" w:rsidRPr="003A5C10" w:rsidRDefault="003A5C10">
      <w:pPr>
        <w:contextualSpacing/>
        <w:jc w:val="both"/>
        <w:rPr>
          <w:rFonts w:asciiTheme="minorHAnsi" w:hAnsiTheme="minorHAnsi" w:cs="Arial"/>
          <w:lang w:val="ro-RO"/>
        </w:rPr>
        <w:pPrChange w:id="109" w:author="Bogdan Dumitru" w:date="2016-12-12T15:40:00Z">
          <w:pPr>
            <w:numPr>
              <w:ilvl w:val="1"/>
              <w:numId w:val="2"/>
            </w:numPr>
            <w:tabs>
              <w:tab w:val="num" w:pos="360"/>
            </w:tabs>
            <w:ind w:left="360" w:hanging="360"/>
            <w:contextualSpacing/>
            <w:jc w:val="both"/>
          </w:pPr>
        </w:pPrChange>
      </w:pPr>
    </w:p>
    <w:p w14:paraId="288CE7E7" w14:textId="04C4008F" w:rsidR="00305260" w:rsidRPr="003A5C10" w:rsidDel="003A5C10" w:rsidRDefault="00305260" w:rsidP="003A5C10">
      <w:pPr>
        <w:numPr>
          <w:ilvl w:val="0"/>
          <w:numId w:val="1"/>
        </w:numPr>
        <w:tabs>
          <w:tab w:val="clear" w:pos="720"/>
          <w:tab w:val="num" w:pos="360"/>
        </w:tabs>
        <w:ind w:left="0" w:firstLine="0"/>
        <w:contextualSpacing/>
        <w:jc w:val="both"/>
        <w:rPr>
          <w:del w:id="110" w:author="Bogdan Dumitru" w:date="2016-12-12T15:41:00Z"/>
          <w:rFonts w:asciiTheme="minorHAnsi" w:hAnsiTheme="minorHAnsi"/>
          <w:lang w:val="ro-RO"/>
        </w:rPr>
      </w:pPr>
      <w:del w:id="111" w:author="Bogdan Dumitru" w:date="2016-12-12T15:41:00Z">
        <w:r w:rsidRPr="003A5C10" w:rsidDel="003A5C10">
          <w:rPr>
            <w:rFonts w:asciiTheme="minorHAnsi" w:hAnsiTheme="minorHAnsi"/>
            <w:b/>
            <w:lang w:val="ro-RO"/>
          </w:rPr>
          <w:delText>contract</w:delText>
        </w:r>
        <w:r w:rsidRPr="003A5C10" w:rsidDel="003A5C10">
          <w:rPr>
            <w:rFonts w:asciiTheme="minorHAnsi" w:hAnsiTheme="minorHAnsi"/>
            <w:lang w:val="ro-RO"/>
          </w:rPr>
          <w:delText xml:space="preserve"> - este actul juridic care reprezinta acordul de vointa al celor doua parti, dintre care o parte are calitatea de prestator si cealalt</w:delText>
        </w:r>
        <w:r w:rsidR="00F31761" w:rsidRPr="003A5C10" w:rsidDel="003A5C10">
          <w:rPr>
            <w:rFonts w:asciiTheme="minorHAnsi" w:hAnsiTheme="minorHAnsi"/>
            <w:lang w:val="ro-RO"/>
          </w:rPr>
          <w:delText>a</w:delText>
        </w:r>
        <w:r w:rsidRPr="003A5C10" w:rsidDel="003A5C10">
          <w:rPr>
            <w:rFonts w:asciiTheme="minorHAnsi" w:hAnsiTheme="minorHAnsi"/>
            <w:lang w:val="ro-RO"/>
          </w:rPr>
          <w:delText xml:space="preserve"> parte are calitatea de beneficiar; contractul, astfel semnat de parti, cuprinde conditiile de contractare, anexele si orice alte documente la care se face referire aici;</w:delText>
        </w:r>
      </w:del>
    </w:p>
    <w:p w14:paraId="40A9416A" w14:textId="4A0A98D0" w:rsidR="00305260" w:rsidRPr="003A5C10" w:rsidDel="003A5C10" w:rsidRDefault="00305260" w:rsidP="003A5C10">
      <w:pPr>
        <w:numPr>
          <w:ilvl w:val="0"/>
          <w:numId w:val="1"/>
        </w:numPr>
        <w:tabs>
          <w:tab w:val="clear" w:pos="720"/>
          <w:tab w:val="num" w:pos="360"/>
        </w:tabs>
        <w:ind w:left="0" w:firstLine="0"/>
        <w:contextualSpacing/>
        <w:jc w:val="both"/>
        <w:rPr>
          <w:del w:id="112" w:author="Bogdan Dumitru" w:date="2016-12-12T15:41:00Z"/>
          <w:rFonts w:asciiTheme="minorHAnsi" w:hAnsiTheme="minorHAnsi"/>
          <w:lang w:val="ro-RO"/>
        </w:rPr>
      </w:pPr>
      <w:del w:id="113" w:author="Bogdan Dumitru" w:date="2016-12-12T15:41:00Z">
        <w:r w:rsidRPr="003A5C10" w:rsidDel="003A5C10">
          <w:rPr>
            <w:rFonts w:asciiTheme="minorHAnsi" w:hAnsiTheme="minorHAnsi"/>
            <w:b/>
            <w:lang w:val="ro-RO"/>
          </w:rPr>
          <w:delText>pretul contractului</w:delText>
        </w:r>
        <w:r w:rsidRPr="003A5C10" w:rsidDel="003A5C10">
          <w:rPr>
            <w:rFonts w:asciiTheme="minorHAnsi" w:hAnsiTheme="minorHAnsi"/>
            <w:lang w:val="ro-RO"/>
          </w:rPr>
          <w:delText xml:space="preserve"> - pretul platibil prestatorului de catre beneficiar, in baza contractului, pentru indeplinirea integrala si corespunzatoare a tuturor obligatiilor asumate prin contract;</w:delText>
        </w:r>
      </w:del>
    </w:p>
    <w:p w14:paraId="383F57B3" w14:textId="77777777" w:rsidR="00901A5A" w:rsidRPr="003A5C10" w:rsidRDefault="00901A5A" w:rsidP="003A5C10">
      <w:pPr>
        <w:numPr>
          <w:ilvl w:val="0"/>
          <w:numId w:val="1"/>
        </w:numPr>
        <w:tabs>
          <w:tab w:val="clear" w:pos="720"/>
          <w:tab w:val="num" w:pos="360"/>
        </w:tabs>
        <w:ind w:left="0" w:firstLine="0"/>
        <w:contextualSpacing/>
        <w:jc w:val="both"/>
        <w:rPr>
          <w:rFonts w:asciiTheme="minorHAnsi" w:hAnsiTheme="minorHAnsi" w:cs="Arial"/>
          <w:b/>
        </w:rPr>
      </w:pPr>
      <w:r w:rsidRPr="003A5C10">
        <w:rPr>
          <w:rFonts w:asciiTheme="minorHAnsi" w:hAnsiTheme="minorHAnsi"/>
          <w:b/>
          <w:lang w:val="ro-RO"/>
        </w:rPr>
        <w:t>produsele software</w:t>
      </w:r>
      <w:r w:rsidRPr="003A5C10">
        <w:rPr>
          <w:rFonts w:asciiTheme="minorHAnsi" w:hAnsiTheme="minorHAnsi" w:cs="Arial"/>
          <w:b/>
        </w:rPr>
        <w:t>:</w:t>
      </w:r>
    </w:p>
    <w:p w14:paraId="71143FD9" w14:textId="77777777" w:rsidR="00901A5A" w:rsidRPr="003A5C10" w:rsidRDefault="00901A5A" w:rsidP="003A5C10">
      <w:pPr>
        <w:numPr>
          <w:ilvl w:val="0"/>
          <w:numId w:val="19"/>
        </w:numPr>
        <w:ind w:left="0" w:firstLine="0"/>
        <w:contextualSpacing/>
        <w:jc w:val="both"/>
        <w:rPr>
          <w:rFonts w:asciiTheme="minorHAnsi" w:hAnsiTheme="minorHAnsi"/>
          <w:lang w:val="ro-RO"/>
        </w:rPr>
      </w:pPr>
      <w:r w:rsidRPr="003A5C10">
        <w:rPr>
          <w:rFonts w:asciiTheme="minorHAnsi" w:hAnsiTheme="minorHAnsi"/>
          <w:b/>
          <w:lang w:val="ro-RO"/>
        </w:rPr>
        <w:t>Software standard</w:t>
      </w:r>
      <w:r w:rsidRPr="003A5C10">
        <w:rPr>
          <w:rFonts w:asciiTheme="minorHAnsi" w:hAnsiTheme="minorHAnsi"/>
          <w:lang w:val="ro-RO"/>
        </w:rPr>
        <w:t xml:space="preserve"> - este stabil si bine definit in termeni de documentatie, capabilitati cunoscute si limitari. Este disponibil comercial si modul de folosire a fost demonstrat de o arie larga de utilizatori comerciali. Prestatorul nu promoveaza servicii de  modificare a software-ul pentru un anumit beneficiar. </w:t>
      </w:r>
    </w:p>
    <w:p w14:paraId="30E24F29" w14:textId="77777777" w:rsidR="00901A5A" w:rsidRPr="003A5C10" w:rsidRDefault="00901A5A" w:rsidP="003A5C10">
      <w:pPr>
        <w:numPr>
          <w:ilvl w:val="0"/>
          <w:numId w:val="19"/>
        </w:numPr>
        <w:ind w:left="0" w:firstLine="0"/>
        <w:contextualSpacing/>
        <w:jc w:val="both"/>
        <w:rPr>
          <w:rFonts w:asciiTheme="minorHAnsi" w:hAnsiTheme="minorHAnsi"/>
          <w:lang w:val="ro-RO"/>
        </w:rPr>
      </w:pPr>
      <w:r w:rsidRPr="003A5C10">
        <w:rPr>
          <w:rFonts w:asciiTheme="minorHAnsi" w:hAnsiTheme="minorHAnsi"/>
          <w:b/>
          <w:lang w:val="ro-RO"/>
        </w:rPr>
        <w:t>Software personalizat</w:t>
      </w:r>
      <w:r w:rsidRPr="003A5C10">
        <w:rPr>
          <w:rFonts w:asciiTheme="minorHAnsi" w:hAnsiTheme="minorHAnsi"/>
          <w:lang w:val="ro-RO"/>
        </w:rPr>
        <w:t xml:space="preserve"> - este similar cu software-ul standard; totusi, Prestatorul poate promova servicii de personalizare a software-ului potrivit cerintelor specifice ale </w:t>
      </w:r>
      <w:r w:rsidR="00BC0CF3" w:rsidRPr="003A5C10">
        <w:rPr>
          <w:rFonts w:asciiTheme="minorHAnsi" w:hAnsiTheme="minorHAnsi"/>
          <w:lang w:val="ro-RO"/>
        </w:rPr>
        <w:t>Beneficiarul</w:t>
      </w:r>
      <w:r w:rsidRPr="003A5C10">
        <w:rPr>
          <w:rFonts w:asciiTheme="minorHAnsi" w:hAnsiTheme="minorHAnsi"/>
          <w:lang w:val="ro-RO"/>
        </w:rPr>
        <w:t xml:space="preserve">ui. </w:t>
      </w:r>
    </w:p>
    <w:p w14:paraId="75039DF3" w14:textId="77777777" w:rsidR="00901A5A" w:rsidRDefault="00901A5A" w:rsidP="003A5C10">
      <w:pPr>
        <w:numPr>
          <w:ilvl w:val="0"/>
          <w:numId w:val="19"/>
        </w:numPr>
        <w:ind w:left="0" w:firstLine="0"/>
        <w:contextualSpacing/>
        <w:jc w:val="both"/>
        <w:rPr>
          <w:ins w:id="114" w:author="Bogdan Dumitru" w:date="2016-12-12T15:42:00Z"/>
          <w:rFonts w:asciiTheme="minorHAnsi" w:hAnsiTheme="minorHAnsi"/>
          <w:lang w:val="ro-RO"/>
        </w:rPr>
      </w:pPr>
      <w:r w:rsidRPr="003A5C10">
        <w:rPr>
          <w:rFonts w:asciiTheme="minorHAnsi" w:hAnsiTheme="minorHAnsi"/>
          <w:b/>
          <w:lang w:val="ro-RO"/>
        </w:rPr>
        <w:t>Dezvoltare de software</w:t>
      </w:r>
      <w:r w:rsidRPr="003A5C10">
        <w:rPr>
          <w:rFonts w:asciiTheme="minorHAnsi" w:hAnsiTheme="minorHAnsi"/>
          <w:lang w:val="ro-RO"/>
        </w:rPr>
        <w:t xml:space="preserve"> - de cele mai multe ori dedicat unei anumite aplicatii, va fi un produs unic sau folosit la scara mica. In mod normal, software-ul are potential pentru modificari ulterioare efectuate de catre Beneficiar pentru a veni in intampinarea nevoilor in </w:t>
      </w:r>
      <w:r w:rsidRPr="003A5C10">
        <w:rPr>
          <w:rFonts w:asciiTheme="minorHAnsi" w:hAnsiTheme="minorHAnsi"/>
          <w:lang w:val="ro-RO"/>
        </w:rPr>
        <w:lastRenderedPageBreak/>
        <w:t xml:space="preserve">continua schimbare ale acestuia. Dezvoltarea de software nu include parti semnificative sau esentiale din software-ul standard. </w:t>
      </w:r>
    </w:p>
    <w:p w14:paraId="6669A9AA" w14:textId="77777777" w:rsidR="00955F97" w:rsidRPr="003A5C10" w:rsidRDefault="00955F97">
      <w:pPr>
        <w:contextualSpacing/>
        <w:jc w:val="both"/>
        <w:rPr>
          <w:rFonts w:asciiTheme="minorHAnsi" w:hAnsiTheme="minorHAnsi"/>
          <w:lang w:val="ro-RO"/>
        </w:rPr>
        <w:pPrChange w:id="115" w:author="Bogdan Dumitru" w:date="2016-12-12T15:42:00Z">
          <w:pPr>
            <w:numPr>
              <w:numId w:val="19"/>
            </w:numPr>
            <w:ind w:left="720" w:hanging="360"/>
            <w:contextualSpacing/>
            <w:jc w:val="both"/>
          </w:pPr>
        </w:pPrChange>
      </w:pPr>
    </w:p>
    <w:p w14:paraId="26CF6D1D" w14:textId="77777777" w:rsidR="00901A5A" w:rsidRDefault="00305260" w:rsidP="003A5C10">
      <w:pPr>
        <w:numPr>
          <w:ilvl w:val="0"/>
          <w:numId w:val="1"/>
        </w:numPr>
        <w:tabs>
          <w:tab w:val="clear" w:pos="720"/>
          <w:tab w:val="num" w:pos="360"/>
        </w:tabs>
        <w:ind w:left="0" w:firstLine="0"/>
        <w:contextualSpacing/>
        <w:jc w:val="both"/>
        <w:rPr>
          <w:ins w:id="116" w:author="Bogdan Dumitru" w:date="2016-12-12T15:42:00Z"/>
          <w:rFonts w:asciiTheme="minorHAnsi" w:hAnsiTheme="minorHAnsi"/>
          <w:b/>
          <w:lang w:val="ro-RO"/>
        </w:rPr>
      </w:pPr>
      <w:r w:rsidRPr="003A5C10">
        <w:rPr>
          <w:rFonts w:asciiTheme="minorHAnsi" w:hAnsiTheme="minorHAnsi"/>
          <w:b/>
          <w:lang w:val="ro-RO"/>
        </w:rPr>
        <w:t xml:space="preserve">produse </w:t>
      </w:r>
      <w:r w:rsidRPr="003A5C10">
        <w:rPr>
          <w:rFonts w:asciiTheme="minorHAnsi" w:hAnsiTheme="minorHAnsi"/>
          <w:lang w:val="ro-RO"/>
        </w:rPr>
        <w:t xml:space="preserve">- </w:t>
      </w:r>
      <w:r w:rsidR="001A63C8" w:rsidRPr="003A5C10">
        <w:rPr>
          <w:rFonts w:asciiTheme="minorHAnsi" w:hAnsiTheme="minorHAnsi"/>
          <w:lang w:val="ro-RO"/>
        </w:rPr>
        <w:t xml:space="preserve">produsele software, </w:t>
      </w:r>
      <w:r w:rsidRPr="003A5C10">
        <w:rPr>
          <w:rFonts w:asciiTheme="minorHAnsi" w:hAnsiTheme="minorHAnsi"/>
          <w:lang w:val="ro-RO"/>
        </w:rPr>
        <w:t>echipamentele, masinile, utilajele, orice alte bunuri, cuprinse in anexa/anexele la prezentul contract;</w:t>
      </w:r>
      <w:r w:rsidRPr="003A5C10">
        <w:rPr>
          <w:rFonts w:asciiTheme="minorHAnsi" w:hAnsiTheme="minorHAnsi"/>
          <w:b/>
          <w:lang w:val="ro-RO"/>
        </w:rPr>
        <w:t xml:space="preserve">    </w:t>
      </w:r>
    </w:p>
    <w:p w14:paraId="7E9EDA76" w14:textId="77777777" w:rsidR="00955F97" w:rsidRPr="003A5C10" w:rsidRDefault="00955F97">
      <w:pPr>
        <w:contextualSpacing/>
        <w:jc w:val="both"/>
        <w:rPr>
          <w:rFonts w:asciiTheme="minorHAnsi" w:hAnsiTheme="minorHAnsi"/>
          <w:b/>
          <w:lang w:val="ro-RO"/>
        </w:rPr>
        <w:pPrChange w:id="117" w:author="Bogdan Dumitru" w:date="2016-12-12T15:42:00Z">
          <w:pPr>
            <w:numPr>
              <w:numId w:val="1"/>
            </w:numPr>
            <w:tabs>
              <w:tab w:val="num" w:pos="360"/>
              <w:tab w:val="num" w:pos="720"/>
            </w:tabs>
            <w:ind w:left="720" w:hanging="360"/>
            <w:contextualSpacing/>
            <w:jc w:val="both"/>
          </w:pPr>
        </w:pPrChange>
      </w:pPr>
    </w:p>
    <w:p w14:paraId="2F2FDCCD" w14:textId="6F3258A5" w:rsidR="00955F97" w:rsidRPr="003A5C10" w:rsidDel="00955F97" w:rsidRDefault="00305260">
      <w:pPr>
        <w:contextualSpacing/>
        <w:jc w:val="both"/>
        <w:rPr>
          <w:del w:id="118" w:author="Bogdan Dumitru" w:date="2016-12-12T15:43:00Z"/>
          <w:rFonts w:asciiTheme="minorHAnsi" w:hAnsiTheme="minorHAnsi"/>
          <w:lang w:val="ro-RO"/>
        </w:rPr>
        <w:pPrChange w:id="119" w:author="Bogdan Dumitru" w:date="2016-12-12T15:44:00Z">
          <w:pPr>
            <w:numPr>
              <w:numId w:val="1"/>
            </w:numPr>
            <w:tabs>
              <w:tab w:val="num" w:pos="360"/>
              <w:tab w:val="num" w:pos="720"/>
            </w:tabs>
            <w:ind w:left="720" w:hanging="360"/>
            <w:contextualSpacing/>
            <w:jc w:val="both"/>
          </w:pPr>
        </w:pPrChange>
      </w:pPr>
      <w:del w:id="120" w:author="Bogdan Dumitru" w:date="2016-12-12T15:44:00Z">
        <w:r w:rsidRPr="003A5C10" w:rsidDel="00955F97">
          <w:rPr>
            <w:rFonts w:asciiTheme="minorHAnsi" w:hAnsiTheme="minorHAnsi"/>
            <w:b/>
            <w:lang w:val="ro-RO"/>
          </w:rPr>
          <w:delText xml:space="preserve">standarde </w:delText>
        </w:r>
        <w:r w:rsidRPr="003A5C10" w:rsidDel="00955F97">
          <w:rPr>
            <w:rFonts w:asciiTheme="minorHAnsi" w:hAnsiTheme="minorHAnsi"/>
            <w:lang w:val="ro-RO"/>
          </w:rPr>
          <w:delText xml:space="preserve">- standardele, reglementarile tehnice sau orice alte asemenea </w:delText>
        </w:r>
        <w:r w:rsidR="00901A5A" w:rsidRPr="003A5C10" w:rsidDel="00955F97">
          <w:rPr>
            <w:rFonts w:asciiTheme="minorHAnsi" w:hAnsiTheme="minorHAnsi"/>
            <w:lang w:val="ro-RO"/>
          </w:rPr>
          <w:delText>necesare pentru prestarea serviciilor</w:delText>
        </w:r>
        <w:r w:rsidRPr="003A5C10" w:rsidDel="00955F97">
          <w:rPr>
            <w:rFonts w:asciiTheme="minorHAnsi" w:hAnsiTheme="minorHAnsi"/>
            <w:lang w:val="ro-RO"/>
          </w:rPr>
          <w:delText>.</w:delText>
        </w:r>
      </w:del>
    </w:p>
    <w:p w14:paraId="2457A92D" w14:textId="3872FD6D" w:rsidR="00955F97" w:rsidRPr="003A5C10" w:rsidDel="00955F97" w:rsidRDefault="00305260">
      <w:pPr>
        <w:numPr>
          <w:ilvl w:val="0"/>
          <w:numId w:val="1"/>
        </w:numPr>
        <w:tabs>
          <w:tab w:val="clear" w:pos="720"/>
          <w:tab w:val="num" w:pos="360"/>
        </w:tabs>
        <w:ind w:left="0" w:firstLine="0"/>
        <w:contextualSpacing/>
        <w:jc w:val="both"/>
        <w:rPr>
          <w:del w:id="121" w:author="Bogdan Dumitru" w:date="2016-12-12T15:44:00Z"/>
          <w:rFonts w:asciiTheme="minorHAnsi" w:hAnsiTheme="minorHAnsi"/>
          <w:lang w:val="ro-RO"/>
        </w:rPr>
        <w:pPrChange w:id="122" w:author="Bogdan Dumitru" w:date="2016-12-12T15:44:00Z">
          <w:pPr>
            <w:numPr>
              <w:numId w:val="1"/>
            </w:numPr>
            <w:tabs>
              <w:tab w:val="num" w:pos="360"/>
              <w:tab w:val="num" w:pos="720"/>
            </w:tabs>
            <w:ind w:left="720" w:hanging="360"/>
            <w:contextualSpacing/>
            <w:jc w:val="both"/>
          </w:pPr>
        </w:pPrChange>
      </w:pPr>
      <w:del w:id="123" w:author="Bogdan Dumitru" w:date="2016-12-12T15:43:00Z">
        <w:r w:rsidRPr="00955F97" w:rsidDel="00955F97">
          <w:rPr>
            <w:rFonts w:asciiTheme="minorHAnsi" w:hAnsiTheme="minorHAnsi" w:cs="Arial"/>
            <w:b/>
            <w:bCs/>
            <w:lang w:val="ro-RO"/>
          </w:rPr>
          <w:delText>amplasament -</w:delText>
        </w:r>
        <w:r w:rsidRPr="00955F97" w:rsidDel="00955F97">
          <w:rPr>
            <w:rFonts w:asciiTheme="minorHAnsi" w:hAnsiTheme="minorHAnsi" w:cs="Arial"/>
            <w:lang w:val="ro-RO"/>
          </w:rPr>
          <w:delText xml:space="preserve"> locul in care </w:delText>
        </w:r>
        <w:r w:rsidR="00324A45" w:rsidRPr="00955F97" w:rsidDel="00955F97">
          <w:rPr>
            <w:rFonts w:asciiTheme="minorHAnsi" w:hAnsiTheme="minorHAnsi" w:cs="Arial"/>
            <w:lang w:val="ro-RO"/>
          </w:rPr>
          <w:delText xml:space="preserve">Prestatorul </w:delText>
        </w:r>
        <w:r w:rsidRPr="00955F97" w:rsidDel="00955F97">
          <w:rPr>
            <w:rFonts w:asciiTheme="minorHAnsi" w:hAnsiTheme="minorHAnsi" w:cs="Arial"/>
            <w:lang w:val="ro-RO"/>
          </w:rPr>
          <w:delText>executa lucrarile si/sau presteaza serviciile</w:delText>
        </w:r>
      </w:del>
    </w:p>
    <w:p w14:paraId="6109C7B2" w14:textId="77777777" w:rsidR="00324A45" w:rsidRPr="005C16AD" w:rsidRDefault="00324A45" w:rsidP="00955F97">
      <w:pPr>
        <w:numPr>
          <w:ilvl w:val="0"/>
          <w:numId w:val="1"/>
        </w:numPr>
        <w:tabs>
          <w:tab w:val="clear" w:pos="720"/>
          <w:tab w:val="num" w:pos="360"/>
        </w:tabs>
        <w:ind w:left="0" w:firstLine="0"/>
        <w:contextualSpacing/>
        <w:jc w:val="both"/>
        <w:rPr>
          <w:rFonts w:asciiTheme="minorHAnsi" w:hAnsiTheme="minorHAnsi" w:cs="Arial"/>
          <w:lang w:val="ro-RO"/>
        </w:rPr>
      </w:pPr>
      <w:r w:rsidRPr="00955F97">
        <w:rPr>
          <w:rFonts w:asciiTheme="minorHAnsi" w:hAnsiTheme="minorHAnsi" w:cs="Arial"/>
          <w:b/>
          <w:bCs/>
          <w:lang w:val="ro-RO"/>
        </w:rPr>
        <w:t xml:space="preserve">proces verbal de acceptanta: </w:t>
      </w:r>
      <w:r w:rsidRPr="00955F97">
        <w:rPr>
          <w:rFonts w:asciiTheme="minorHAnsi" w:hAnsiTheme="minorHAnsi" w:cs="Arial"/>
          <w:lang w:val="ro-RO"/>
        </w:rPr>
        <w:t xml:space="preserve">se refera la documentul </w:t>
      </w:r>
      <w:r w:rsidR="0001681A" w:rsidRPr="00955F97">
        <w:rPr>
          <w:rFonts w:asciiTheme="minorHAnsi" w:hAnsiTheme="minorHAnsi" w:cs="Arial"/>
          <w:lang w:val="ro-RO"/>
        </w:rPr>
        <w:t>semnat</w:t>
      </w:r>
      <w:r w:rsidRPr="00955F97">
        <w:rPr>
          <w:rFonts w:asciiTheme="minorHAnsi" w:hAnsiTheme="minorHAnsi" w:cs="Arial"/>
          <w:lang w:val="ro-RO"/>
        </w:rPr>
        <w:t xml:space="preserve"> de </w:t>
      </w:r>
      <w:r w:rsidR="0001681A" w:rsidRPr="00955F97">
        <w:rPr>
          <w:rFonts w:asciiTheme="minorHAnsi" w:hAnsiTheme="minorHAnsi" w:cs="Arial"/>
          <w:lang w:val="ro-RO"/>
        </w:rPr>
        <w:t>Beneficiar</w:t>
      </w:r>
      <w:r w:rsidRPr="005C16AD">
        <w:rPr>
          <w:rFonts w:asciiTheme="minorHAnsi" w:hAnsiTheme="minorHAnsi" w:cs="Arial"/>
          <w:lang w:val="ro-RO"/>
        </w:rPr>
        <w:t xml:space="preserve"> care confirma</w:t>
      </w:r>
      <w:r w:rsidR="00B76044" w:rsidRPr="005C16AD">
        <w:rPr>
          <w:rFonts w:asciiTheme="minorHAnsi" w:hAnsiTheme="minorHAnsi" w:cs="Arial"/>
          <w:lang w:val="ro-RO"/>
        </w:rPr>
        <w:t xml:space="preserve"> </w:t>
      </w:r>
      <w:r w:rsidRPr="005C16AD">
        <w:rPr>
          <w:rFonts w:asciiTheme="minorHAnsi" w:hAnsiTheme="minorHAnsi" w:cs="Arial"/>
          <w:lang w:val="ro-RO"/>
        </w:rPr>
        <w:t>faptul ca produsele software livrate corespund din punct de vedere calitativ</w:t>
      </w:r>
      <w:r w:rsidR="001A63C8" w:rsidRPr="005C16AD">
        <w:rPr>
          <w:rFonts w:asciiTheme="minorHAnsi" w:hAnsiTheme="minorHAnsi" w:cs="Arial"/>
          <w:lang w:val="ro-RO"/>
        </w:rPr>
        <w:t>;</w:t>
      </w:r>
    </w:p>
    <w:p w14:paraId="4F3EF0E6" w14:textId="77777777" w:rsidR="001A63C8" w:rsidRPr="003A5C10" w:rsidRDefault="001A63C8" w:rsidP="003A5C10">
      <w:pPr>
        <w:numPr>
          <w:ilvl w:val="0"/>
          <w:numId w:val="1"/>
        </w:numPr>
        <w:tabs>
          <w:tab w:val="clear" w:pos="720"/>
          <w:tab w:val="num" w:pos="360"/>
        </w:tabs>
        <w:ind w:left="0" w:firstLine="0"/>
        <w:contextualSpacing/>
        <w:jc w:val="both"/>
        <w:rPr>
          <w:rFonts w:asciiTheme="minorHAnsi" w:hAnsiTheme="minorHAnsi" w:cs="Arial"/>
          <w:lang w:val="ro-RO"/>
        </w:rPr>
      </w:pPr>
      <w:r w:rsidRPr="003A5C10">
        <w:rPr>
          <w:rFonts w:asciiTheme="minorHAnsi" w:hAnsiTheme="minorHAnsi" w:cs="Arial"/>
          <w:b/>
          <w:bCs/>
          <w:lang w:val="ro-RO"/>
        </w:rPr>
        <w:t>defect</w:t>
      </w:r>
      <w:r w:rsidRPr="003A5C10">
        <w:rPr>
          <w:rFonts w:asciiTheme="minorHAnsi" w:hAnsiTheme="minorHAnsi" w:cs="Arial"/>
          <w:lang w:val="ro-RO"/>
        </w:rPr>
        <w:t>: un produs ce prezinta anomalii, o unitate functionala care nu isi indeplineste functia ceruta asa cum reiese din specificatia de produs. Specificatia de produs trebuie inclusa in Comanda</w:t>
      </w:r>
    </w:p>
    <w:p w14:paraId="3CAC7D59" w14:textId="6229B836" w:rsidR="00305260" w:rsidRPr="003A5C10" w:rsidDel="00955F97" w:rsidRDefault="00305260" w:rsidP="003A5C10">
      <w:pPr>
        <w:numPr>
          <w:ilvl w:val="0"/>
          <w:numId w:val="1"/>
        </w:numPr>
        <w:tabs>
          <w:tab w:val="clear" w:pos="720"/>
          <w:tab w:val="num" w:pos="360"/>
        </w:tabs>
        <w:ind w:left="0" w:firstLine="0"/>
        <w:contextualSpacing/>
        <w:jc w:val="both"/>
        <w:rPr>
          <w:del w:id="124" w:author="Bogdan Dumitru" w:date="2016-12-12T15:44:00Z"/>
          <w:rFonts w:asciiTheme="minorHAnsi" w:hAnsiTheme="minorHAnsi"/>
          <w:b/>
          <w:lang w:val="ro-RO"/>
        </w:rPr>
      </w:pPr>
      <w:del w:id="125" w:author="Bogdan Dumitru" w:date="2016-12-12T15:44:00Z">
        <w:r w:rsidRPr="003A5C10" w:rsidDel="00955F97">
          <w:rPr>
            <w:rFonts w:asciiTheme="minorHAnsi" w:hAnsiTheme="minorHAnsi"/>
            <w:b/>
            <w:lang w:val="ro-RO"/>
          </w:rPr>
          <w:delText>zi</w:delText>
        </w:r>
        <w:r w:rsidR="00F31761" w:rsidRPr="003A5C10" w:rsidDel="00955F97">
          <w:rPr>
            <w:rFonts w:asciiTheme="minorHAnsi" w:hAnsiTheme="minorHAnsi"/>
            <w:b/>
            <w:lang w:val="ro-RO"/>
          </w:rPr>
          <w:delText xml:space="preserve"> </w:delText>
        </w:r>
        <w:r w:rsidRPr="003A5C10" w:rsidDel="00955F97">
          <w:rPr>
            <w:rFonts w:asciiTheme="minorHAnsi" w:hAnsiTheme="minorHAnsi"/>
            <w:b/>
            <w:lang w:val="ro-RO"/>
          </w:rPr>
          <w:delText xml:space="preserve">- </w:delText>
        </w:r>
        <w:r w:rsidRPr="003A5C10" w:rsidDel="00955F97">
          <w:rPr>
            <w:rFonts w:asciiTheme="minorHAnsi" w:hAnsiTheme="minorHAnsi"/>
            <w:lang w:val="ro-RO"/>
          </w:rPr>
          <w:delText>zi calendaristic</w:delText>
        </w:r>
        <w:r w:rsidR="00F31761" w:rsidRPr="003A5C10" w:rsidDel="00955F97">
          <w:rPr>
            <w:rFonts w:asciiTheme="minorHAnsi" w:hAnsiTheme="minorHAnsi"/>
            <w:lang w:val="ro-RO"/>
          </w:rPr>
          <w:delText>a</w:delText>
        </w:r>
        <w:r w:rsidRPr="003A5C10" w:rsidDel="00955F97">
          <w:rPr>
            <w:rFonts w:asciiTheme="minorHAnsi" w:hAnsiTheme="minorHAnsi"/>
            <w:lang w:val="ro-RO"/>
          </w:rPr>
          <w:delText>.</w:delText>
        </w:r>
      </w:del>
    </w:p>
    <w:p w14:paraId="40519859" w14:textId="758CD5F7" w:rsidR="007B68D1" w:rsidRPr="003A5C10" w:rsidDel="00955F97" w:rsidRDefault="007B68D1" w:rsidP="003A5C10">
      <w:pPr>
        <w:contextualSpacing/>
        <w:jc w:val="both"/>
        <w:rPr>
          <w:del w:id="126" w:author="Bogdan Dumitru" w:date="2016-12-12T15:44:00Z"/>
          <w:rFonts w:asciiTheme="minorHAnsi" w:hAnsiTheme="minorHAnsi"/>
          <w:b/>
          <w:lang w:val="ro-RO"/>
        </w:rPr>
      </w:pPr>
    </w:p>
    <w:p w14:paraId="154E6015" w14:textId="77777777" w:rsidR="00140CB0" w:rsidRPr="003A5C10" w:rsidRDefault="00140CB0" w:rsidP="003A5C10">
      <w:pPr>
        <w:contextualSpacing/>
        <w:jc w:val="both"/>
        <w:rPr>
          <w:rFonts w:asciiTheme="minorHAnsi" w:hAnsiTheme="minorHAnsi"/>
          <w:b/>
          <w:lang w:val="ro-RO"/>
        </w:rPr>
      </w:pPr>
    </w:p>
    <w:p w14:paraId="7AC8BF9F" w14:textId="77777777" w:rsidR="00901A5A" w:rsidRDefault="00305260" w:rsidP="003A5C10">
      <w:pPr>
        <w:numPr>
          <w:ilvl w:val="0"/>
          <w:numId w:val="2"/>
        </w:numPr>
        <w:ind w:left="0" w:firstLine="0"/>
        <w:contextualSpacing/>
        <w:jc w:val="both"/>
        <w:rPr>
          <w:ins w:id="127" w:author="Bogdan Dumitru" w:date="2016-12-12T15:45:00Z"/>
          <w:rFonts w:asciiTheme="minorHAnsi" w:hAnsiTheme="minorHAnsi" w:cs="Arial"/>
          <w:b/>
          <w:caps/>
          <w:u w:val="single"/>
          <w:lang w:val="ro-RO"/>
        </w:rPr>
      </w:pPr>
      <w:r w:rsidRPr="00955F97">
        <w:rPr>
          <w:rFonts w:asciiTheme="minorHAnsi" w:hAnsiTheme="minorHAnsi" w:cs="Arial"/>
          <w:b/>
          <w:caps/>
          <w:u w:val="single"/>
          <w:lang w:val="ro-RO"/>
          <w:rPrChange w:id="128" w:author="Bogdan Dumitru" w:date="2016-12-12T15:44:00Z">
            <w:rPr>
              <w:rFonts w:asciiTheme="minorHAnsi" w:hAnsiTheme="minorHAnsi" w:cs="Arial"/>
              <w:b/>
              <w:caps/>
              <w:lang w:val="ro-RO"/>
            </w:rPr>
          </w:rPrChange>
        </w:rPr>
        <w:t xml:space="preserve">OBIECTUL CONTRACTULUI   </w:t>
      </w:r>
    </w:p>
    <w:p w14:paraId="36F96994" w14:textId="77777777" w:rsidR="00955F97" w:rsidRPr="00955F97" w:rsidRDefault="00955F97">
      <w:pPr>
        <w:contextualSpacing/>
        <w:jc w:val="both"/>
        <w:rPr>
          <w:rFonts w:asciiTheme="minorHAnsi" w:hAnsiTheme="minorHAnsi" w:cs="Arial"/>
          <w:b/>
          <w:caps/>
          <w:u w:val="single"/>
          <w:lang w:val="ro-RO"/>
          <w:rPrChange w:id="129" w:author="Bogdan Dumitru" w:date="2016-12-12T15:44:00Z">
            <w:rPr>
              <w:rFonts w:asciiTheme="minorHAnsi" w:hAnsiTheme="minorHAnsi" w:cs="Arial"/>
              <w:b/>
              <w:caps/>
              <w:lang w:val="ro-RO"/>
            </w:rPr>
          </w:rPrChange>
        </w:rPr>
        <w:pPrChange w:id="130" w:author="Bogdan Dumitru" w:date="2016-12-12T15:45:00Z">
          <w:pPr>
            <w:numPr>
              <w:numId w:val="2"/>
            </w:numPr>
            <w:tabs>
              <w:tab w:val="num" w:pos="360"/>
            </w:tabs>
            <w:ind w:left="360" w:hanging="360"/>
            <w:contextualSpacing/>
            <w:jc w:val="both"/>
          </w:pPr>
        </w:pPrChange>
      </w:pPr>
    </w:p>
    <w:p w14:paraId="026C273C" w14:textId="121CBB2D" w:rsidR="003022CE" w:rsidRPr="00955F97" w:rsidRDefault="00955F97" w:rsidP="00955F97">
      <w:pPr>
        <w:numPr>
          <w:ilvl w:val="1"/>
          <w:numId w:val="2"/>
        </w:numPr>
        <w:tabs>
          <w:tab w:val="left" w:pos="450"/>
        </w:tabs>
        <w:ind w:left="0" w:firstLine="0"/>
        <w:contextualSpacing/>
        <w:jc w:val="both"/>
        <w:rPr>
          <w:ins w:id="131" w:author="Bogdan Dumitru" w:date="2016-12-12T15:48:00Z"/>
          <w:rFonts w:asciiTheme="minorHAnsi" w:hAnsiTheme="minorHAnsi" w:cs="Arial"/>
          <w:caps/>
          <w:lang w:val="ro-RO"/>
          <w:rPrChange w:id="132" w:author="Bogdan Dumitru" w:date="2016-12-12T15:48:00Z">
            <w:rPr>
              <w:ins w:id="133" w:author="Bogdan Dumitru" w:date="2016-12-12T15:48:00Z"/>
              <w:rFonts w:asciiTheme="minorHAnsi" w:hAnsiTheme="minorHAnsi" w:cs="Arial"/>
              <w:lang w:val="ro-RO"/>
            </w:rPr>
          </w:rPrChange>
        </w:rPr>
      </w:pPr>
      <w:ins w:id="134" w:author="Bogdan Dumitru" w:date="2016-12-12T15:46:00Z">
        <w:r>
          <w:rPr>
            <w:rFonts w:asciiTheme="minorHAnsi" w:hAnsiTheme="minorHAnsi" w:cs="Arial"/>
            <w:lang w:val="ro-RO"/>
          </w:rPr>
          <w:t xml:space="preserve">Obiectul contractului il reprezinta produsele software pe care </w:t>
        </w:r>
      </w:ins>
      <w:r w:rsidR="00FC2EC3" w:rsidRPr="003A5C10">
        <w:rPr>
          <w:rFonts w:asciiTheme="minorHAnsi" w:hAnsiTheme="minorHAnsi" w:cs="Arial"/>
          <w:lang w:val="ro-RO"/>
        </w:rPr>
        <w:t>Prestator</w:t>
      </w:r>
      <w:r w:rsidR="00901A5A" w:rsidRPr="003A5C10">
        <w:rPr>
          <w:rFonts w:asciiTheme="minorHAnsi" w:hAnsiTheme="minorHAnsi" w:cs="Arial"/>
          <w:lang w:val="ro-RO"/>
        </w:rPr>
        <w:t xml:space="preserve">ul </w:t>
      </w:r>
      <w:del w:id="135" w:author="Bogdan Dumitru" w:date="2016-12-12T15:46:00Z">
        <w:r w:rsidR="00901A5A" w:rsidRPr="003A5C10" w:rsidDel="00955F97">
          <w:rPr>
            <w:rFonts w:asciiTheme="minorHAnsi" w:hAnsiTheme="minorHAnsi" w:cs="Arial"/>
            <w:lang w:val="ro-RO"/>
          </w:rPr>
          <w:delText xml:space="preserve">agreeaza prin prezentul contract </w:delText>
        </w:r>
      </w:del>
      <w:ins w:id="136" w:author="Bogdan Dumitru" w:date="2016-12-12T15:46:00Z">
        <w:r>
          <w:rPr>
            <w:rFonts w:asciiTheme="minorHAnsi" w:hAnsiTheme="minorHAnsi" w:cs="Arial"/>
            <w:lang w:val="ro-RO"/>
          </w:rPr>
          <w:t xml:space="preserve">se obliga </w:t>
        </w:r>
      </w:ins>
      <w:r w:rsidR="00901A5A" w:rsidRPr="003A5C10">
        <w:rPr>
          <w:rFonts w:asciiTheme="minorHAnsi" w:hAnsiTheme="minorHAnsi" w:cs="Arial"/>
          <w:lang w:val="ro-RO"/>
        </w:rPr>
        <w:t>sa</w:t>
      </w:r>
      <w:ins w:id="137" w:author="Bogdan Dumitru" w:date="2016-12-12T15:46:00Z">
        <w:r>
          <w:rPr>
            <w:rFonts w:asciiTheme="minorHAnsi" w:hAnsiTheme="minorHAnsi" w:cs="Arial"/>
            <w:lang w:val="ro-RO"/>
          </w:rPr>
          <w:t xml:space="preserve"> le </w:t>
        </w:r>
      </w:ins>
      <w:r w:rsidR="00901A5A" w:rsidRPr="003A5C10">
        <w:rPr>
          <w:rFonts w:asciiTheme="minorHAnsi" w:hAnsiTheme="minorHAnsi" w:cs="Arial"/>
          <w:lang w:val="ro-RO"/>
        </w:rPr>
        <w:t xml:space="preserve"> </w:t>
      </w:r>
      <w:del w:id="138" w:author="Bogdan Dumitru" w:date="2016-12-12T15:49:00Z">
        <w:r w:rsidR="00901A5A" w:rsidRPr="003A5C10" w:rsidDel="00955F97">
          <w:rPr>
            <w:rFonts w:asciiTheme="minorHAnsi" w:hAnsiTheme="minorHAnsi" w:cs="Arial"/>
            <w:lang w:val="ro-RO"/>
          </w:rPr>
          <w:delText>furnizeze si sa execute</w:delText>
        </w:r>
      </w:del>
      <w:ins w:id="139" w:author="Bogdan Dumitru" w:date="2016-12-12T15:49:00Z">
        <w:r>
          <w:rPr>
            <w:rFonts w:asciiTheme="minorHAnsi" w:hAnsiTheme="minorHAnsi" w:cs="Arial"/>
            <w:lang w:val="ro-RO"/>
          </w:rPr>
          <w:t>realizeze</w:t>
        </w:r>
      </w:ins>
      <w:r w:rsidR="00901A5A" w:rsidRPr="003A5C10">
        <w:rPr>
          <w:rFonts w:asciiTheme="minorHAnsi" w:hAnsiTheme="minorHAnsi" w:cs="Arial"/>
          <w:lang w:val="ro-RO"/>
        </w:rPr>
        <w:t>, la cererea si in beneficiul Beneficiarului</w:t>
      </w:r>
      <w:del w:id="140" w:author="Bogdan Dumitru" w:date="2016-12-12T15:47:00Z">
        <w:r w:rsidR="00901A5A" w:rsidRPr="003A5C10" w:rsidDel="00955F97">
          <w:rPr>
            <w:rFonts w:asciiTheme="minorHAnsi" w:hAnsiTheme="minorHAnsi" w:cs="Arial"/>
            <w:lang w:val="ro-RO"/>
          </w:rPr>
          <w:delText xml:space="preserve">, produse software, </w:delText>
        </w:r>
        <w:r w:rsidR="00752CFB" w:rsidRPr="003A5C10" w:rsidDel="00955F97">
          <w:rPr>
            <w:rFonts w:asciiTheme="minorHAnsi" w:hAnsiTheme="minorHAnsi" w:cs="Arial"/>
            <w:lang w:val="ro-RO"/>
          </w:rPr>
          <w:delText>la solicitarea Beneficiarului</w:delText>
        </w:r>
      </w:del>
      <w:r w:rsidR="00901A5A" w:rsidRPr="003A5C10">
        <w:rPr>
          <w:rFonts w:asciiTheme="minorHAnsi" w:hAnsiTheme="minorHAnsi" w:cs="Arial"/>
          <w:lang w:val="ro-RO"/>
        </w:rPr>
        <w:t xml:space="preserve">, </w:t>
      </w:r>
      <w:commentRangeStart w:id="141"/>
      <w:r w:rsidR="00901A5A" w:rsidRPr="003A5C10">
        <w:rPr>
          <w:rFonts w:asciiTheme="minorHAnsi" w:hAnsiTheme="minorHAnsi" w:cs="Arial"/>
          <w:lang w:val="ro-RO"/>
        </w:rPr>
        <w:t>in concordanta cu prevederile, specificatiile, conditiile, garantiile si intelegerile stabilite de acum inainte si cu atasamentele si anexele din prezentul contract.</w:t>
      </w:r>
      <w:commentRangeEnd w:id="141"/>
      <w:r w:rsidR="005C16AD">
        <w:rPr>
          <w:rStyle w:val="CommentReference"/>
        </w:rPr>
        <w:commentReference w:id="141"/>
      </w:r>
    </w:p>
    <w:p w14:paraId="3326047A" w14:textId="77777777" w:rsidR="00955F97" w:rsidRPr="003A5C10" w:rsidRDefault="00955F97">
      <w:pPr>
        <w:tabs>
          <w:tab w:val="left" w:pos="450"/>
        </w:tabs>
        <w:contextualSpacing/>
        <w:jc w:val="both"/>
        <w:rPr>
          <w:rFonts w:asciiTheme="minorHAnsi" w:hAnsiTheme="minorHAnsi" w:cs="Arial"/>
          <w:caps/>
          <w:lang w:val="ro-RO"/>
        </w:rPr>
        <w:pPrChange w:id="142" w:author="Bogdan Dumitru" w:date="2016-12-12T15:48:00Z">
          <w:pPr>
            <w:numPr>
              <w:ilvl w:val="1"/>
              <w:numId w:val="2"/>
            </w:numPr>
            <w:tabs>
              <w:tab w:val="num" w:pos="360"/>
              <w:tab w:val="left" w:pos="450"/>
            </w:tabs>
            <w:ind w:left="360" w:hanging="360"/>
            <w:contextualSpacing/>
            <w:jc w:val="both"/>
          </w:pPr>
        </w:pPrChange>
      </w:pPr>
    </w:p>
    <w:p w14:paraId="0A29CEA4" w14:textId="7BCE1CBC" w:rsidR="00E166A3" w:rsidRPr="003A5C10" w:rsidRDefault="00955F97" w:rsidP="00955F97">
      <w:pPr>
        <w:numPr>
          <w:ilvl w:val="1"/>
          <w:numId w:val="2"/>
        </w:numPr>
        <w:tabs>
          <w:tab w:val="left" w:pos="450"/>
        </w:tabs>
        <w:ind w:left="0" w:firstLine="0"/>
        <w:contextualSpacing/>
        <w:jc w:val="both"/>
        <w:rPr>
          <w:rFonts w:asciiTheme="minorHAnsi" w:hAnsiTheme="minorHAnsi" w:cs="Arial"/>
          <w:lang w:val="ro-RO"/>
        </w:rPr>
      </w:pPr>
      <w:ins w:id="143" w:author="Bogdan Dumitru" w:date="2016-12-12T15:51:00Z">
        <w:r>
          <w:rPr>
            <w:rFonts w:asciiTheme="minorHAnsi" w:hAnsiTheme="minorHAnsi" w:cs="Arial"/>
            <w:lang w:val="ro-RO"/>
          </w:rPr>
          <w:t xml:space="preserve">Obiectul contractului include si </w:t>
        </w:r>
      </w:ins>
      <w:del w:id="144" w:author="Bogdan Dumitru" w:date="2016-12-12T15:51:00Z">
        <w:r w:rsidR="00752CFB" w:rsidRPr="003A5C10" w:rsidDel="00955F97">
          <w:rPr>
            <w:rFonts w:asciiTheme="minorHAnsi" w:hAnsiTheme="minorHAnsi" w:cs="Arial"/>
            <w:lang w:val="ro-RO"/>
          </w:rPr>
          <w:delText xml:space="preserve">In cadrul obiectului anterior mentionat, </w:delText>
        </w:r>
        <w:r w:rsidR="00FC2EC3" w:rsidRPr="003A5C10" w:rsidDel="00955F97">
          <w:rPr>
            <w:rFonts w:asciiTheme="minorHAnsi" w:hAnsiTheme="minorHAnsi" w:cs="Arial"/>
            <w:lang w:val="ro-RO"/>
          </w:rPr>
          <w:delText>Prestator</w:delText>
        </w:r>
        <w:r w:rsidR="00752CFB" w:rsidRPr="003A5C10" w:rsidDel="00955F97">
          <w:rPr>
            <w:rFonts w:asciiTheme="minorHAnsi" w:hAnsiTheme="minorHAnsi" w:cs="Arial"/>
            <w:lang w:val="ro-RO"/>
          </w:rPr>
          <w:delText>ul va</w:delText>
        </w:r>
        <w:r w:rsidR="00FA76AE" w:rsidRPr="003A5C10" w:rsidDel="00955F97">
          <w:rPr>
            <w:rFonts w:asciiTheme="minorHAnsi" w:hAnsiTheme="minorHAnsi" w:cs="Arial"/>
            <w:lang w:val="ro-RO"/>
          </w:rPr>
          <w:delText xml:space="preserve"> asigura</w:delText>
        </w:r>
        <w:r w:rsidR="0057146C" w:rsidRPr="003A5C10" w:rsidDel="00955F97">
          <w:rPr>
            <w:rFonts w:asciiTheme="minorHAnsi" w:hAnsiTheme="minorHAnsi" w:cs="Arial"/>
            <w:lang w:val="ro-RO"/>
          </w:rPr>
          <w:delText xml:space="preserve"> </w:delText>
        </w:r>
      </w:del>
      <w:r w:rsidR="007E14B7" w:rsidRPr="003A5C10">
        <w:rPr>
          <w:rFonts w:asciiTheme="minorHAnsi" w:hAnsiTheme="minorHAnsi" w:cs="Arial"/>
          <w:lang w:val="ro-RO"/>
        </w:rPr>
        <w:t>servicii</w:t>
      </w:r>
      <w:ins w:id="145" w:author="Bogdan Dumitru" w:date="2016-12-12T15:51:00Z">
        <w:r>
          <w:rPr>
            <w:rFonts w:asciiTheme="minorHAnsi" w:hAnsiTheme="minorHAnsi" w:cs="Arial"/>
            <w:lang w:val="ro-RO"/>
          </w:rPr>
          <w:t>le</w:t>
        </w:r>
      </w:ins>
      <w:r w:rsidR="007E14B7" w:rsidRPr="003A5C10">
        <w:rPr>
          <w:rFonts w:asciiTheme="minorHAnsi" w:hAnsiTheme="minorHAnsi" w:cs="Arial"/>
          <w:lang w:val="ro-RO"/>
        </w:rPr>
        <w:t xml:space="preserve"> de cercetare-</w:t>
      </w:r>
      <w:commentRangeStart w:id="146"/>
      <w:r w:rsidR="007E14B7" w:rsidRPr="003A5C10">
        <w:rPr>
          <w:rFonts w:asciiTheme="minorHAnsi" w:hAnsiTheme="minorHAnsi" w:cs="Arial"/>
          <w:lang w:val="ro-RO"/>
        </w:rPr>
        <w:t>dezvoltare</w:t>
      </w:r>
      <w:commentRangeEnd w:id="146"/>
      <w:r w:rsidR="005C16AD">
        <w:rPr>
          <w:rStyle w:val="CommentReference"/>
        </w:rPr>
        <w:commentReference w:id="146"/>
      </w:r>
      <w:r w:rsidR="007E14B7" w:rsidRPr="003A5C10">
        <w:rPr>
          <w:rFonts w:asciiTheme="minorHAnsi" w:hAnsiTheme="minorHAnsi" w:cs="Arial"/>
          <w:lang w:val="ro-RO"/>
        </w:rPr>
        <w:t xml:space="preserve"> (cercetare industrială şi/sau dezvoltare experimentală) </w:t>
      </w:r>
      <w:ins w:id="147" w:author="Bogdan Dumitru" w:date="2016-12-12T15:52:00Z">
        <w:r w:rsidR="005C16AD">
          <w:rPr>
            <w:rFonts w:asciiTheme="minorHAnsi" w:hAnsiTheme="minorHAnsi" w:cs="Arial"/>
            <w:lang w:val="ro-RO"/>
          </w:rPr>
          <w:t xml:space="preserve">pe care Prestatorul le va realiza pentru Benenficiar cu privire la </w:t>
        </w:r>
      </w:ins>
      <w:del w:id="148" w:author="Bogdan Dumitru" w:date="2016-12-12T15:52:00Z">
        <w:r w:rsidR="007E14B7" w:rsidRPr="003A5C10" w:rsidDel="005C16AD">
          <w:rPr>
            <w:rFonts w:asciiTheme="minorHAnsi" w:hAnsiTheme="minorHAnsi" w:cs="Arial"/>
            <w:lang w:val="ro-RO"/>
          </w:rPr>
          <w:delText xml:space="preserve">pentru </w:delText>
        </w:r>
      </w:del>
      <w:r w:rsidR="007E14B7" w:rsidRPr="003A5C10">
        <w:rPr>
          <w:rFonts w:asciiTheme="minorHAnsi" w:hAnsiTheme="minorHAnsi" w:cs="Arial"/>
          <w:lang w:val="ro-RO"/>
        </w:rPr>
        <w:t>proiectul „PLATFORMA DE MIGRARE AUTOMATIZATA IN CLOUD A APLICATIILOR SI SISTEMELOR INFORMATICE CLASICE Cloudifier.NET”</w:t>
      </w:r>
      <w:r w:rsidR="00E166A3" w:rsidRPr="003A5C10">
        <w:rPr>
          <w:rFonts w:asciiTheme="minorHAnsi" w:hAnsiTheme="minorHAnsi" w:cs="Arial"/>
          <w:lang w:val="ro-RO"/>
        </w:rPr>
        <w:t xml:space="preserve">, </w:t>
      </w:r>
      <w:r w:rsidR="007E14B7" w:rsidRPr="003A5C10">
        <w:rPr>
          <w:rFonts w:asciiTheme="minorHAnsi" w:hAnsiTheme="minorHAnsi" w:cs="Arial"/>
          <w:lang w:val="ro-RO"/>
        </w:rPr>
        <w:t>servicii</w:t>
      </w:r>
      <w:r w:rsidR="00E166A3" w:rsidRPr="003A5C10">
        <w:rPr>
          <w:rFonts w:asciiTheme="minorHAnsi" w:hAnsiTheme="minorHAnsi" w:cs="Arial"/>
          <w:lang w:val="ro-RO"/>
        </w:rPr>
        <w:t xml:space="preserve"> ce vor </w:t>
      </w:r>
      <w:del w:id="149" w:author="Bogdan Dumitru" w:date="2016-12-12T15:48:00Z">
        <w:r w:rsidR="00E166A3" w:rsidRPr="003A5C10" w:rsidDel="00955F97">
          <w:rPr>
            <w:rFonts w:asciiTheme="minorHAnsi" w:hAnsiTheme="minorHAnsi" w:cs="Arial"/>
            <w:lang w:val="ro-RO"/>
          </w:rPr>
          <w:delText xml:space="preserve">putea </w:delText>
        </w:r>
      </w:del>
      <w:r w:rsidR="00E166A3" w:rsidRPr="003A5C10">
        <w:rPr>
          <w:rFonts w:asciiTheme="minorHAnsi" w:hAnsiTheme="minorHAnsi" w:cs="Arial"/>
          <w:lang w:val="ro-RO"/>
        </w:rPr>
        <w:t xml:space="preserve">cuprinde, </w:t>
      </w:r>
      <w:ins w:id="150" w:author="Bogdan Dumitru" w:date="2016-12-12T15:48:00Z">
        <w:r>
          <w:rPr>
            <w:rFonts w:asciiTheme="minorHAnsi" w:hAnsiTheme="minorHAnsi" w:cs="Arial"/>
            <w:lang w:val="ro-RO"/>
          </w:rPr>
          <w:t xml:space="preserve">inclusiv dar </w:t>
        </w:r>
      </w:ins>
      <w:r w:rsidR="00E166A3" w:rsidRPr="003A5C10">
        <w:rPr>
          <w:rFonts w:asciiTheme="minorHAnsi" w:hAnsiTheme="minorHAnsi" w:cs="Arial"/>
          <w:lang w:val="ro-RO"/>
        </w:rPr>
        <w:t>fara a se limita la:</w:t>
      </w:r>
    </w:p>
    <w:p w14:paraId="00E912A5" w14:textId="0F2D0D8D" w:rsidR="00E166A3" w:rsidRPr="002E689B" w:rsidRDefault="00955F97" w:rsidP="003A5C10">
      <w:pPr>
        <w:numPr>
          <w:ilvl w:val="0"/>
          <w:numId w:val="35"/>
        </w:numPr>
        <w:contextualSpacing/>
        <w:jc w:val="both"/>
        <w:rPr>
          <w:rFonts w:asciiTheme="minorHAnsi" w:hAnsiTheme="minorHAnsi"/>
          <w:highlight w:val="red"/>
          <w:lang w:val="ro-RO"/>
          <w:rPrChange w:id="151" w:author="Andrei Ionut DAMIAN" w:date="2016-12-13T10:50:00Z">
            <w:rPr>
              <w:rFonts w:asciiTheme="minorHAnsi" w:hAnsiTheme="minorHAnsi"/>
              <w:lang w:val="ro-RO"/>
            </w:rPr>
          </w:rPrChange>
        </w:rPr>
      </w:pPr>
      <w:r w:rsidRPr="002E689B">
        <w:rPr>
          <w:rFonts w:asciiTheme="minorHAnsi" w:hAnsiTheme="minorHAnsi"/>
          <w:highlight w:val="red"/>
          <w:lang w:val="ro-RO"/>
          <w:rPrChange w:id="152" w:author="Andrei Ionut DAMIAN" w:date="2016-12-13T10:50:00Z">
            <w:rPr>
              <w:rFonts w:asciiTheme="minorHAnsi" w:hAnsiTheme="minorHAnsi"/>
              <w:lang w:val="ro-RO"/>
            </w:rPr>
          </w:rPrChange>
        </w:rPr>
        <w:t xml:space="preserve">analiza cerintelor </w:t>
      </w:r>
      <w:ins w:id="153" w:author="Andrei Ionut DAMIAN" w:date="2016-12-13T11:37:00Z">
        <w:r w:rsidR="00E9009F">
          <w:rPr>
            <w:rFonts w:asciiTheme="minorHAnsi" w:hAnsiTheme="minorHAnsi"/>
            <w:highlight w:val="red"/>
          </w:rPr>
          <w:t xml:space="preserve">formulate in </w:t>
        </w:r>
        <w:proofErr w:type="spellStart"/>
        <w:r w:rsidR="00E9009F">
          <w:rPr>
            <w:rFonts w:asciiTheme="minorHAnsi" w:hAnsiTheme="minorHAnsi"/>
            <w:highlight w:val="red"/>
          </w:rPr>
          <w:t>procesul</w:t>
        </w:r>
        <w:proofErr w:type="spellEnd"/>
        <w:r w:rsidR="00E9009F">
          <w:rPr>
            <w:rFonts w:asciiTheme="minorHAnsi" w:hAnsiTheme="minorHAnsi"/>
            <w:highlight w:val="red"/>
          </w:rPr>
          <w:t xml:space="preserve"> de </w:t>
        </w:r>
        <w:proofErr w:type="spellStart"/>
        <w:r w:rsidR="00E9009F">
          <w:rPr>
            <w:rFonts w:asciiTheme="minorHAnsi" w:hAnsiTheme="minorHAnsi"/>
            <w:highlight w:val="red"/>
          </w:rPr>
          <w:t>cercetare</w:t>
        </w:r>
        <w:proofErr w:type="spellEnd"/>
        <w:r w:rsidR="00E9009F">
          <w:rPr>
            <w:rFonts w:asciiTheme="minorHAnsi" w:hAnsiTheme="minorHAnsi"/>
            <w:highlight w:val="red"/>
          </w:rPr>
          <w:t xml:space="preserve"> </w:t>
        </w:r>
        <w:proofErr w:type="spellStart"/>
        <w:r w:rsidR="00E9009F">
          <w:rPr>
            <w:rFonts w:asciiTheme="minorHAnsi" w:hAnsiTheme="minorHAnsi"/>
            <w:highlight w:val="red"/>
          </w:rPr>
          <w:t>industriala</w:t>
        </w:r>
      </w:ins>
      <w:proofErr w:type="spellEnd"/>
      <w:del w:id="154" w:author="Andrei Ionut DAMIAN" w:date="2016-12-13T11:37:00Z">
        <w:r w:rsidRPr="002E689B" w:rsidDel="00D87C6C">
          <w:rPr>
            <w:rFonts w:asciiTheme="minorHAnsi" w:hAnsiTheme="minorHAnsi"/>
            <w:highlight w:val="red"/>
            <w:lang w:val="ro-RO"/>
            <w:rPrChange w:id="155" w:author="Andrei Ionut DAMIAN" w:date="2016-12-13T10:50:00Z">
              <w:rPr>
                <w:rFonts w:asciiTheme="minorHAnsi" w:hAnsiTheme="minorHAnsi"/>
                <w:lang w:val="ro-RO"/>
              </w:rPr>
            </w:rPrChange>
          </w:rPr>
          <w:delText>activitatii în mediul afacerilor si propunerea implementarii de solutii;</w:delText>
        </w:r>
      </w:del>
    </w:p>
    <w:p w14:paraId="087CFCBB" w14:textId="4A0E9A0D" w:rsidR="00E166A3" w:rsidRPr="002E689B" w:rsidRDefault="00955F97" w:rsidP="003A5C10">
      <w:pPr>
        <w:numPr>
          <w:ilvl w:val="0"/>
          <w:numId w:val="35"/>
        </w:numPr>
        <w:contextualSpacing/>
        <w:jc w:val="both"/>
        <w:rPr>
          <w:rFonts w:asciiTheme="minorHAnsi" w:hAnsiTheme="minorHAnsi"/>
          <w:highlight w:val="red"/>
          <w:lang w:val="ro-RO"/>
          <w:rPrChange w:id="156" w:author="Andrei Ionut DAMIAN" w:date="2016-12-13T10:50:00Z">
            <w:rPr>
              <w:rFonts w:asciiTheme="minorHAnsi" w:hAnsiTheme="minorHAnsi"/>
              <w:lang w:val="ro-RO"/>
            </w:rPr>
          </w:rPrChange>
        </w:rPr>
      </w:pPr>
      <w:r w:rsidRPr="002E689B">
        <w:rPr>
          <w:rFonts w:asciiTheme="minorHAnsi" w:hAnsiTheme="minorHAnsi"/>
          <w:highlight w:val="red"/>
          <w:lang w:val="ro-RO"/>
          <w:rPrChange w:id="157" w:author="Andrei Ionut DAMIAN" w:date="2016-12-13T10:50:00Z">
            <w:rPr>
              <w:rFonts w:asciiTheme="minorHAnsi" w:hAnsiTheme="minorHAnsi"/>
              <w:lang w:val="ro-RO"/>
            </w:rPr>
          </w:rPrChange>
        </w:rPr>
        <w:t xml:space="preserve">dezvoltarea de solutii </w:t>
      </w:r>
      <w:del w:id="158" w:author="Andrei Ionut DAMIAN" w:date="2016-12-13T11:38:00Z">
        <w:r w:rsidRPr="002E689B" w:rsidDel="00E9009F">
          <w:rPr>
            <w:rFonts w:asciiTheme="minorHAnsi" w:hAnsiTheme="minorHAnsi"/>
            <w:highlight w:val="red"/>
            <w:lang w:val="ro-RO"/>
            <w:rPrChange w:id="159" w:author="Andrei Ionut DAMIAN" w:date="2016-12-13T10:50:00Z">
              <w:rPr>
                <w:rFonts w:asciiTheme="minorHAnsi" w:hAnsiTheme="minorHAnsi"/>
                <w:lang w:val="ro-RO"/>
              </w:rPr>
            </w:rPrChange>
          </w:rPr>
          <w:delText>pentru noile cerinte impuse de activitatea de afaceri;</w:delText>
        </w:r>
      </w:del>
      <w:proofErr w:type="spellStart"/>
      <w:ins w:id="160" w:author="Andrei Ionut DAMIAN" w:date="2016-12-13T11:38:00Z">
        <w:r w:rsidR="00E9009F">
          <w:rPr>
            <w:rFonts w:asciiTheme="minorHAnsi" w:hAnsiTheme="minorHAnsi"/>
            <w:highlight w:val="red"/>
          </w:rPr>
          <w:t>experimentale</w:t>
        </w:r>
        <w:proofErr w:type="spellEnd"/>
        <w:r w:rsidR="00E9009F">
          <w:rPr>
            <w:rFonts w:asciiTheme="minorHAnsi" w:hAnsiTheme="minorHAnsi"/>
            <w:highlight w:val="red"/>
          </w:rPr>
          <w:t xml:space="preserve"> si de </w:t>
        </w:r>
        <w:proofErr w:type="spellStart"/>
        <w:r w:rsidR="00E9009F">
          <w:rPr>
            <w:rFonts w:asciiTheme="minorHAnsi" w:hAnsiTheme="minorHAnsi"/>
            <w:highlight w:val="red"/>
          </w:rPr>
          <w:t>functionale</w:t>
        </w:r>
        <w:proofErr w:type="spellEnd"/>
        <w:r w:rsidR="00E9009F">
          <w:rPr>
            <w:rFonts w:asciiTheme="minorHAnsi" w:hAnsiTheme="minorHAnsi"/>
            <w:highlight w:val="red"/>
          </w:rPr>
          <w:t xml:space="preserve"> in </w:t>
        </w:r>
        <w:proofErr w:type="spellStart"/>
        <w:r w:rsidR="00E9009F">
          <w:rPr>
            <w:rFonts w:asciiTheme="minorHAnsi" w:hAnsiTheme="minorHAnsi"/>
            <w:highlight w:val="red"/>
          </w:rPr>
          <w:t>baza</w:t>
        </w:r>
        <w:proofErr w:type="spellEnd"/>
        <w:r w:rsidR="00E9009F">
          <w:rPr>
            <w:rFonts w:asciiTheme="minorHAnsi" w:hAnsiTheme="minorHAnsi"/>
            <w:highlight w:val="red"/>
          </w:rPr>
          <w:t xml:space="preserve"> </w:t>
        </w:r>
        <w:proofErr w:type="spellStart"/>
        <w:r w:rsidR="00E9009F">
          <w:rPr>
            <w:rFonts w:asciiTheme="minorHAnsi" w:hAnsiTheme="minorHAnsi"/>
            <w:highlight w:val="red"/>
          </w:rPr>
          <w:t>modelelor</w:t>
        </w:r>
        <w:proofErr w:type="spellEnd"/>
        <w:r w:rsidR="00E9009F">
          <w:rPr>
            <w:rFonts w:asciiTheme="minorHAnsi" w:hAnsiTheme="minorHAnsi"/>
            <w:highlight w:val="red"/>
          </w:rPr>
          <w:t xml:space="preserve"> </w:t>
        </w:r>
        <w:proofErr w:type="spellStart"/>
        <w:r w:rsidR="00E9009F">
          <w:rPr>
            <w:rFonts w:asciiTheme="minorHAnsi" w:hAnsiTheme="minorHAnsi"/>
            <w:highlight w:val="red"/>
          </w:rPr>
          <w:t>arhitecturale</w:t>
        </w:r>
        <w:proofErr w:type="spellEnd"/>
        <w:r w:rsidR="00E9009F">
          <w:rPr>
            <w:rFonts w:asciiTheme="minorHAnsi" w:hAnsiTheme="minorHAnsi"/>
            <w:highlight w:val="red"/>
          </w:rPr>
          <w:t xml:space="preserve"> ale </w:t>
        </w:r>
        <w:proofErr w:type="spellStart"/>
        <w:r w:rsidR="00E9009F">
          <w:rPr>
            <w:rFonts w:asciiTheme="minorHAnsi" w:hAnsiTheme="minorHAnsi"/>
            <w:highlight w:val="red"/>
          </w:rPr>
          <w:t>cercetarii</w:t>
        </w:r>
        <w:proofErr w:type="spellEnd"/>
        <w:r w:rsidR="00E9009F">
          <w:rPr>
            <w:rFonts w:asciiTheme="minorHAnsi" w:hAnsiTheme="minorHAnsi"/>
            <w:highlight w:val="red"/>
          </w:rPr>
          <w:t xml:space="preserve"> </w:t>
        </w:r>
        <w:proofErr w:type="spellStart"/>
        <w:r w:rsidR="00173B47">
          <w:rPr>
            <w:rFonts w:asciiTheme="minorHAnsi" w:hAnsiTheme="minorHAnsi"/>
            <w:highlight w:val="red"/>
          </w:rPr>
          <w:t>industriale</w:t>
        </w:r>
      </w:ins>
      <w:proofErr w:type="spellEnd"/>
    </w:p>
    <w:p w14:paraId="3DF85061" w14:textId="2AD8F1B7" w:rsidR="00E166A3" w:rsidRPr="002E689B" w:rsidRDefault="00955F97" w:rsidP="003A5C10">
      <w:pPr>
        <w:numPr>
          <w:ilvl w:val="0"/>
          <w:numId w:val="35"/>
        </w:numPr>
        <w:contextualSpacing/>
        <w:jc w:val="both"/>
        <w:rPr>
          <w:rFonts w:asciiTheme="minorHAnsi" w:hAnsiTheme="minorHAnsi"/>
          <w:highlight w:val="red"/>
          <w:lang w:val="ro-RO"/>
          <w:rPrChange w:id="161" w:author="Andrei Ionut DAMIAN" w:date="2016-12-13T10:50:00Z">
            <w:rPr>
              <w:rFonts w:asciiTheme="minorHAnsi" w:hAnsiTheme="minorHAnsi"/>
              <w:lang w:val="ro-RO"/>
            </w:rPr>
          </w:rPrChange>
        </w:rPr>
      </w:pPr>
      <w:r w:rsidRPr="002E689B">
        <w:rPr>
          <w:rFonts w:asciiTheme="minorHAnsi" w:hAnsiTheme="minorHAnsi"/>
          <w:highlight w:val="red"/>
          <w:lang w:val="ro-RO"/>
          <w:rPrChange w:id="162" w:author="Andrei Ionut DAMIAN" w:date="2016-12-13T10:50:00Z">
            <w:rPr>
              <w:rFonts w:asciiTheme="minorHAnsi" w:hAnsiTheme="minorHAnsi"/>
              <w:lang w:val="ro-RO"/>
            </w:rPr>
          </w:rPrChange>
        </w:rPr>
        <w:t>design si proiectare software;</w:t>
      </w:r>
    </w:p>
    <w:p w14:paraId="7A306B62" w14:textId="5976B2AC" w:rsidR="00702035" w:rsidRPr="002E689B" w:rsidRDefault="00955F97" w:rsidP="003A5C10">
      <w:pPr>
        <w:numPr>
          <w:ilvl w:val="0"/>
          <w:numId w:val="35"/>
        </w:numPr>
        <w:contextualSpacing/>
        <w:jc w:val="both"/>
        <w:rPr>
          <w:rFonts w:asciiTheme="minorHAnsi" w:hAnsiTheme="minorHAnsi"/>
          <w:highlight w:val="red"/>
          <w:lang w:val="ro-RO"/>
          <w:rPrChange w:id="163" w:author="Andrei Ionut DAMIAN" w:date="2016-12-13T10:50:00Z">
            <w:rPr>
              <w:rFonts w:asciiTheme="minorHAnsi" w:hAnsiTheme="minorHAnsi"/>
              <w:lang w:val="ro-RO"/>
            </w:rPr>
          </w:rPrChange>
        </w:rPr>
      </w:pPr>
      <w:r w:rsidRPr="002E689B">
        <w:rPr>
          <w:rFonts w:asciiTheme="minorHAnsi" w:hAnsiTheme="minorHAnsi"/>
          <w:highlight w:val="red"/>
          <w:lang w:val="ro-RO"/>
          <w:rPrChange w:id="164" w:author="Andrei Ionut DAMIAN" w:date="2016-12-13T10:50:00Z">
            <w:rPr>
              <w:rFonts w:asciiTheme="minorHAnsi" w:hAnsiTheme="minorHAnsi"/>
              <w:lang w:val="ro-RO"/>
            </w:rPr>
          </w:rPrChange>
        </w:rPr>
        <w:t>codare şi realizare aplicaţii software</w:t>
      </w:r>
      <w:ins w:id="165" w:author="Bogdan Dumitru" w:date="2016-12-12T15:55:00Z">
        <w:r w:rsidR="005C16AD" w:rsidRPr="002E689B">
          <w:rPr>
            <w:rFonts w:asciiTheme="minorHAnsi" w:hAnsiTheme="minorHAnsi"/>
            <w:highlight w:val="red"/>
            <w:lang w:val="ro-RO"/>
            <w:rPrChange w:id="166" w:author="Andrei Ionut DAMIAN" w:date="2016-12-13T10:50:00Z">
              <w:rPr>
                <w:rFonts w:asciiTheme="minorHAnsi" w:hAnsiTheme="minorHAnsi"/>
                <w:lang w:val="ro-RO"/>
              </w:rPr>
            </w:rPrChange>
          </w:rPr>
          <w:t>;</w:t>
        </w:r>
      </w:ins>
      <w:del w:id="167" w:author="Bogdan Dumitru" w:date="2016-12-12T15:55:00Z">
        <w:r w:rsidRPr="002E689B" w:rsidDel="005C16AD">
          <w:rPr>
            <w:rFonts w:asciiTheme="minorHAnsi" w:hAnsiTheme="minorHAnsi"/>
            <w:highlight w:val="red"/>
            <w:lang w:val="ro-RO"/>
            <w:rPrChange w:id="168" w:author="Andrei Ionut DAMIAN" w:date="2016-12-13T10:50:00Z">
              <w:rPr>
                <w:rFonts w:asciiTheme="minorHAnsi" w:hAnsiTheme="minorHAnsi"/>
                <w:lang w:val="ro-RO"/>
              </w:rPr>
            </w:rPrChange>
          </w:rPr>
          <w:delText>,</w:delText>
        </w:r>
      </w:del>
    </w:p>
    <w:p w14:paraId="2E949938" w14:textId="08D6B3E8" w:rsidR="00E166A3" w:rsidRPr="002E689B" w:rsidRDefault="00955F97" w:rsidP="003A5C10">
      <w:pPr>
        <w:numPr>
          <w:ilvl w:val="0"/>
          <w:numId w:val="35"/>
        </w:numPr>
        <w:contextualSpacing/>
        <w:jc w:val="both"/>
        <w:rPr>
          <w:rFonts w:asciiTheme="minorHAnsi" w:hAnsiTheme="minorHAnsi"/>
          <w:highlight w:val="red"/>
          <w:lang w:val="ro-RO"/>
          <w:rPrChange w:id="169" w:author="Andrei Ionut DAMIAN" w:date="2016-12-13T10:50:00Z">
            <w:rPr>
              <w:rFonts w:asciiTheme="minorHAnsi" w:hAnsiTheme="minorHAnsi"/>
              <w:lang w:val="ro-RO"/>
            </w:rPr>
          </w:rPrChange>
        </w:rPr>
      </w:pPr>
      <w:r w:rsidRPr="002E689B">
        <w:rPr>
          <w:rFonts w:asciiTheme="minorHAnsi" w:hAnsiTheme="minorHAnsi"/>
          <w:highlight w:val="red"/>
          <w:lang w:val="ro-RO"/>
          <w:rPrChange w:id="170" w:author="Andrei Ionut DAMIAN" w:date="2016-12-13T10:50:00Z">
            <w:rPr>
              <w:rFonts w:asciiTheme="minorHAnsi" w:hAnsiTheme="minorHAnsi"/>
              <w:lang w:val="ro-RO"/>
            </w:rPr>
          </w:rPrChange>
        </w:rPr>
        <w:t>administrarea de proiect: planificarea si organizarea activitatilor si a termenelor limita; rezolvarea problemelor semnalate; asigurarea calitatii relatiei cu furnizorii de software;</w:t>
      </w:r>
    </w:p>
    <w:p w14:paraId="15C6D4AF" w14:textId="18B6EAB3" w:rsidR="00E166A3" w:rsidRPr="002E689B" w:rsidRDefault="00955F97" w:rsidP="003A5C10">
      <w:pPr>
        <w:numPr>
          <w:ilvl w:val="0"/>
          <w:numId w:val="35"/>
        </w:numPr>
        <w:contextualSpacing/>
        <w:jc w:val="both"/>
        <w:rPr>
          <w:rFonts w:asciiTheme="minorHAnsi" w:hAnsiTheme="minorHAnsi"/>
          <w:highlight w:val="red"/>
          <w:lang w:val="ro-RO"/>
          <w:rPrChange w:id="171" w:author="Andrei Ionut DAMIAN" w:date="2016-12-13T10:50:00Z">
            <w:rPr>
              <w:rFonts w:asciiTheme="minorHAnsi" w:hAnsiTheme="minorHAnsi"/>
              <w:lang w:val="ro-RO"/>
            </w:rPr>
          </w:rPrChange>
        </w:rPr>
      </w:pPr>
      <w:r w:rsidRPr="002E689B">
        <w:rPr>
          <w:rFonts w:asciiTheme="minorHAnsi" w:hAnsiTheme="minorHAnsi"/>
          <w:highlight w:val="red"/>
          <w:lang w:val="ro-RO"/>
          <w:rPrChange w:id="172" w:author="Andrei Ionut DAMIAN" w:date="2016-12-13T10:50:00Z">
            <w:rPr>
              <w:rFonts w:asciiTheme="minorHAnsi" w:hAnsiTheme="minorHAnsi"/>
              <w:lang w:val="ro-RO"/>
            </w:rPr>
          </w:rPrChange>
        </w:rPr>
        <w:t>testarea noilor versiuni ale aplicatiilor.</w:t>
      </w:r>
    </w:p>
    <w:p w14:paraId="07DA012A" w14:textId="77777777" w:rsidR="00FA76AE" w:rsidRPr="003A5C10" w:rsidRDefault="00FA76AE" w:rsidP="003A5C10">
      <w:pPr>
        <w:contextualSpacing/>
        <w:jc w:val="both"/>
        <w:rPr>
          <w:rFonts w:asciiTheme="minorHAnsi" w:hAnsiTheme="minorHAnsi" w:cs="Arial"/>
          <w:lang w:val="ro-RO"/>
        </w:rPr>
      </w:pPr>
    </w:p>
    <w:p w14:paraId="516B5597" w14:textId="77777777" w:rsidR="00305260" w:rsidRPr="005C16AD" w:rsidRDefault="00305260" w:rsidP="003A5C10">
      <w:pPr>
        <w:numPr>
          <w:ilvl w:val="0"/>
          <w:numId w:val="23"/>
        </w:numPr>
        <w:contextualSpacing/>
        <w:jc w:val="both"/>
        <w:rPr>
          <w:rFonts w:asciiTheme="minorHAnsi" w:hAnsiTheme="minorHAnsi" w:cs="Arial"/>
          <w:b/>
          <w:caps/>
          <w:u w:val="single"/>
          <w:lang w:val="ro-RO"/>
          <w:rPrChange w:id="173" w:author="Bogdan Dumitru" w:date="2016-12-12T15:55:00Z">
            <w:rPr>
              <w:rFonts w:asciiTheme="minorHAnsi" w:hAnsiTheme="minorHAnsi" w:cs="Arial"/>
              <w:b/>
              <w:caps/>
              <w:lang w:val="ro-RO"/>
            </w:rPr>
          </w:rPrChange>
        </w:rPr>
      </w:pPr>
      <w:r w:rsidRPr="005C16AD">
        <w:rPr>
          <w:rFonts w:asciiTheme="minorHAnsi" w:hAnsiTheme="minorHAnsi" w:cs="Arial"/>
          <w:b/>
          <w:caps/>
          <w:u w:val="single"/>
          <w:lang w:val="ro-RO"/>
          <w:rPrChange w:id="174" w:author="Bogdan Dumitru" w:date="2016-12-12T15:55:00Z">
            <w:rPr>
              <w:rFonts w:asciiTheme="minorHAnsi" w:hAnsiTheme="minorHAnsi" w:cs="Arial"/>
              <w:b/>
              <w:caps/>
              <w:lang w:val="ro-RO"/>
            </w:rPr>
          </w:rPrChange>
        </w:rPr>
        <w:t xml:space="preserve">DURATA CONTRACTULUI </w:t>
      </w:r>
    </w:p>
    <w:p w14:paraId="1DBF5793" w14:textId="25B666DA" w:rsidR="00305260" w:rsidRPr="003A5C10" w:rsidRDefault="005C16AD" w:rsidP="003A5C10">
      <w:pPr>
        <w:contextualSpacing/>
        <w:jc w:val="both"/>
        <w:rPr>
          <w:rFonts w:asciiTheme="minorHAnsi" w:hAnsiTheme="minorHAnsi"/>
          <w:lang w:val="ro-RO"/>
        </w:rPr>
      </w:pPr>
      <w:ins w:id="175" w:author="Bogdan Dumitru" w:date="2016-12-12T15:55:00Z">
        <w:r>
          <w:rPr>
            <w:rFonts w:asciiTheme="minorHAnsi" w:hAnsiTheme="minorHAnsi" w:cs="Arial"/>
            <w:lang w:val="ro-RO"/>
          </w:rPr>
          <w:t xml:space="preserve">4.1 </w:t>
        </w:r>
      </w:ins>
      <w:r w:rsidR="00305260" w:rsidRPr="003A5C10">
        <w:rPr>
          <w:rFonts w:asciiTheme="minorHAnsi" w:hAnsiTheme="minorHAnsi" w:cs="Arial"/>
          <w:lang w:val="ro-RO"/>
        </w:rPr>
        <w:t xml:space="preserve">Prezentul contract intra in vigoare la data </w:t>
      </w:r>
      <w:del w:id="176" w:author="Bogdan Dumitru" w:date="2016-12-12T15:56:00Z">
        <w:r w:rsidR="005E72A8" w:rsidRPr="003A5C10" w:rsidDel="005C16AD">
          <w:rPr>
            <w:rFonts w:asciiTheme="minorHAnsi" w:hAnsiTheme="minorHAnsi"/>
            <w:highlight w:val="yellow"/>
          </w:rPr>
          <w:delText>…</w:delText>
        </w:r>
        <w:r w:rsidR="005E72A8" w:rsidRPr="003A5C10" w:rsidDel="005C16AD">
          <w:rPr>
            <w:rFonts w:asciiTheme="minorHAnsi" w:hAnsiTheme="minorHAnsi"/>
          </w:rPr>
          <w:delText xml:space="preserve">……….. </w:delText>
        </w:r>
      </w:del>
      <w:ins w:id="177" w:author="Bogdan Dumitru" w:date="2016-12-12T15:56:00Z">
        <w:r>
          <w:rPr>
            <w:rFonts w:asciiTheme="minorHAnsi" w:hAnsiTheme="minorHAnsi"/>
          </w:rPr>
          <w:t xml:space="preserve">de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Pr>
            <w:rFonts w:asciiTheme="minorHAnsi" w:hAnsiTheme="minorHAnsi" w:cs="Arial"/>
            <w:b/>
            <w:lang w:val="ro-RO"/>
          </w:rPr>
          <w:t>.</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Pr>
            <w:rFonts w:asciiTheme="minorHAnsi" w:hAnsiTheme="minorHAnsi" w:cs="Arial"/>
            <w:b/>
            <w:lang w:val="ro-RO"/>
          </w:rPr>
          <w:t>.</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3A5C10">
          <w:rPr>
            <w:rFonts w:asciiTheme="minorHAnsi" w:hAnsiTheme="minorHAnsi"/>
          </w:rPr>
          <w:t xml:space="preserve"> </w:t>
        </w:r>
      </w:ins>
      <w:r w:rsidR="00C07909" w:rsidRPr="003A5C10">
        <w:rPr>
          <w:rFonts w:asciiTheme="minorHAnsi" w:hAnsiTheme="minorHAnsi" w:cs="Arial"/>
          <w:lang w:val="ro-RO"/>
        </w:rPr>
        <w:t xml:space="preserve">si este </w:t>
      </w:r>
      <w:r w:rsidR="009B1D8D" w:rsidRPr="003A5C10">
        <w:rPr>
          <w:rFonts w:asciiTheme="minorHAnsi" w:hAnsiTheme="minorHAnsi" w:cs="Arial"/>
          <w:lang w:val="ro-RO"/>
        </w:rPr>
        <w:t xml:space="preserve">valabil </w:t>
      </w:r>
      <w:del w:id="178" w:author="Bogdan Dumitru" w:date="2016-12-12T15:56:00Z">
        <w:r w:rsidR="00A75858" w:rsidRPr="003A5C10" w:rsidDel="005C16AD">
          <w:rPr>
            <w:rFonts w:asciiTheme="minorHAnsi" w:hAnsiTheme="minorHAnsi" w:cs="Arial"/>
            <w:lang w:val="ro-RO"/>
          </w:rPr>
          <w:delText xml:space="preserve">pe </w:delText>
        </w:r>
        <w:r w:rsidR="00AD5FC5" w:rsidRPr="003A5C10" w:rsidDel="005C16AD">
          <w:rPr>
            <w:rFonts w:asciiTheme="minorHAnsi" w:hAnsiTheme="minorHAnsi" w:cs="Arial"/>
            <w:lang w:val="ro-RO"/>
          </w:rPr>
          <w:delText xml:space="preserve">o perioadă de </w:delText>
        </w:r>
        <w:r w:rsidR="007E14B7" w:rsidRPr="003A5C10" w:rsidDel="005C16AD">
          <w:rPr>
            <w:rFonts w:asciiTheme="minorHAnsi" w:hAnsiTheme="minorHAnsi" w:cs="Arial"/>
            <w:lang w:val="ro-RO"/>
          </w:rPr>
          <w:delText>1</w:delText>
        </w:r>
        <w:r w:rsidR="00AD5FC5" w:rsidRPr="003A5C10" w:rsidDel="005C16AD">
          <w:rPr>
            <w:rFonts w:asciiTheme="minorHAnsi" w:hAnsiTheme="minorHAnsi" w:cs="Arial"/>
            <w:lang w:val="ro-RO"/>
          </w:rPr>
          <w:delText xml:space="preserve"> an</w:delText>
        </w:r>
      </w:del>
      <w:ins w:id="179" w:author="Bogdan Dumitru" w:date="2016-12-12T15:56:00Z">
        <w:r>
          <w:rPr>
            <w:rFonts w:asciiTheme="minorHAnsi" w:hAnsiTheme="minorHAnsi" w:cs="Arial"/>
            <w:lang w:val="ro-RO"/>
          </w:rPr>
          <w:t xml:space="preserve">pana la data de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Pr>
            <w:rFonts w:asciiTheme="minorHAnsi" w:hAnsiTheme="minorHAnsi" w:cs="Arial"/>
            <w:b/>
            <w:lang w:val="ro-RO"/>
          </w:rPr>
          <w:t>.</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Pr>
            <w:rFonts w:asciiTheme="minorHAnsi" w:hAnsiTheme="minorHAnsi" w:cs="Arial"/>
            <w:b/>
            <w:lang w:val="ro-RO"/>
          </w:rPr>
          <w:t>.</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ins>
      <w:r w:rsidR="00E91B63" w:rsidRPr="003A5C10">
        <w:rPr>
          <w:rFonts w:asciiTheme="minorHAnsi" w:hAnsiTheme="minorHAnsi" w:cs="Arial"/>
          <w:lang w:val="ro-RO"/>
        </w:rPr>
        <w:t>.</w:t>
      </w:r>
    </w:p>
    <w:p w14:paraId="508F7473" w14:textId="77777777" w:rsidR="000D6D80" w:rsidRPr="003A5C10" w:rsidRDefault="000D6D80" w:rsidP="003A5C10">
      <w:pPr>
        <w:contextualSpacing/>
        <w:jc w:val="both"/>
        <w:rPr>
          <w:rFonts w:asciiTheme="minorHAnsi" w:hAnsiTheme="minorHAnsi" w:cs="Arial"/>
          <w:lang w:val="ro-RO"/>
        </w:rPr>
      </w:pPr>
    </w:p>
    <w:p w14:paraId="2A7335A6" w14:textId="7C996436" w:rsidR="00305260" w:rsidRDefault="00305260" w:rsidP="003A5C10">
      <w:pPr>
        <w:numPr>
          <w:ilvl w:val="0"/>
          <w:numId w:val="23"/>
        </w:numPr>
        <w:ind w:left="0" w:firstLine="0"/>
        <w:contextualSpacing/>
        <w:jc w:val="both"/>
        <w:rPr>
          <w:ins w:id="180" w:author="Bogdan Dumitru" w:date="2016-12-12T15:56:00Z"/>
          <w:rFonts w:asciiTheme="minorHAnsi" w:hAnsiTheme="minorHAnsi" w:cs="Arial"/>
          <w:b/>
          <w:caps/>
          <w:u w:val="single"/>
          <w:lang w:val="ro-RO"/>
        </w:rPr>
      </w:pPr>
      <w:del w:id="181" w:author="Bogdan Dumitru" w:date="2016-12-12T15:56:00Z">
        <w:r w:rsidRPr="005C16AD" w:rsidDel="005C16AD">
          <w:rPr>
            <w:rFonts w:asciiTheme="minorHAnsi" w:hAnsiTheme="minorHAnsi" w:cs="Arial"/>
            <w:b/>
            <w:caps/>
            <w:u w:val="single"/>
            <w:lang w:val="ro-RO"/>
            <w:rPrChange w:id="182" w:author="Bogdan Dumitru" w:date="2016-12-12T15:56:00Z">
              <w:rPr>
                <w:rFonts w:asciiTheme="minorHAnsi" w:hAnsiTheme="minorHAnsi" w:cs="Arial"/>
                <w:b/>
                <w:caps/>
                <w:lang w:val="ro-RO"/>
              </w:rPr>
            </w:rPrChange>
          </w:rPr>
          <w:delText xml:space="preserve">VALOAREA </w:delText>
        </w:r>
      </w:del>
      <w:ins w:id="183" w:author="Bogdan Dumitru" w:date="2016-12-12T15:56:00Z">
        <w:r w:rsidR="005C16AD" w:rsidRPr="005C16AD">
          <w:rPr>
            <w:rFonts w:asciiTheme="minorHAnsi" w:hAnsiTheme="minorHAnsi" w:cs="Arial"/>
            <w:b/>
            <w:caps/>
            <w:u w:val="single"/>
            <w:lang w:val="ro-RO"/>
            <w:rPrChange w:id="184" w:author="Bogdan Dumitru" w:date="2016-12-12T15:56:00Z">
              <w:rPr>
                <w:rFonts w:asciiTheme="minorHAnsi" w:hAnsiTheme="minorHAnsi" w:cs="Arial"/>
                <w:b/>
                <w:caps/>
                <w:lang w:val="ro-RO"/>
              </w:rPr>
            </w:rPrChange>
          </w:rPr>
          <w:t xml:space="preserve">PRETUL </w:t>
        </w:r>
      </w:ins>
      <w:r w:rsidRPr="005C16AD">
        <w:rPr>
          <w:rFonts w:asciiTheme="minorHAnsi" w:hAnsiTheme="minorHAnsi" w:cs="Arial"/>
          <w:b/>
          <w:caps/>
          <w:u w:val="single"/>
          <w:lang w:val="ro-RO"/>
          <w:rPrChange w:id="185" w:author="Bogdan Dumitru" w:date="2016-12-12T15:56:00Z">
            <w:rPr>
              <w:rFonts w:asciiTheme="minorHAnsi" w:hAnsiTheme="minorHAnsi" w:cs="Arial"/>
              <w:b/>
              <w:caps/>
              <w:lang w:val="ro-RO"/>
            </w:rPr>
          </w:rPrChange>
        </w:rPr>
        <w:t xml:space="preserve">CONTRACTULUI </w:t>
      </w:r>
    </w:p>
    <w:p w14:paraId="23A6600F" w14:textId="77777777" w:rsidR="005C16AD" w:rsidRPr="005C16AD" w:rsidRDefault="005C16AD">
      <w:pPr>
        <w:contextualSpacing/>
        <w:jc w:val="both"/>
        <w:rPr>
          <w:rFonts w:asciiTheme="minorHAnsi" w:hAnsiTheme="minorHAnsi" w:cs="Arial"/>
          <w:b/>
          <w:caps/>
          <w:u w:val="single"/>
          <w:lang w:val="ro-RO"/>
          <w:rPrChange w:id="186" w:author="Bogdan Dumitru" w:date="2016-12-12T15:56:00Z">
            <w:rPr>
              <w:rFonts w:asciiTheme="minorHAnsi" w:hAnsiTheme="minorHAnsi" w:cs="Arial"/>
              <w:b/>
              <w:caps/>
              <w:lang w:val="ro-RO"/>
            </w:rPr>
          </w:rPrChange>
        </w:rPr>
        <w:pPrChange w:id="187" w:author="Bogdan Dumitru" w:date="2016-12-12T15:56:00Z">
          <w:pPr>
            <w:numPr>
              <w:numId w:val="23"/>
            </w:numPr>
            <w:ind w:left="495" w:hanging="495"/>
            <w:contextualSpacing/>
            <w:jc w:val="both"/>
          </w:pPr>
        </w:pPrChange>
      </w:pPr>
    </w:p>
    <w:p w14:paraId="20DDDAED" w14:textId="3A284D7A" w:rsidR="00A75BE4" w:rsidDel="002E689B" w:rsidRDefault="00767D9B">
      <w:pPr>
        <w:pStyle w:val="ListParagraph"/>
        <w:numPr>
          <w:ilvl w:val="1"/>
          <w:numId w:val="46"/>
        </w:numPr>
        <w:tabs>
          <w:tab w:val="left" w:pos="360"/>
          <w:tab w:val="left" w:pos="450"/>
        </w:tabs>
        <w:contextualSpacing/>
        <w:jc w:val="both"/>
        <w:rPr>
          <w:del w:id="188" w:author="Andrei Ionut DAMIAN" w:date="2016-12-13T10:49:00Z"/>
          <w:rFonts w:asciiTheme="minorHAnsi" w:hAnsiTheme="minorHAnsi" w:cs="Arial"/>
          <w:highlight w:val="yellow"/>
          <w:lang w:val="ro-RO"/>
        </w:rPr>
        <w:pPrChange w:id="189" w:author="Andrei Ionut DAMIAN" w:date="2016-12-13T10:49:00Z">
          <w:pPr>
            <w:numPr>
              <w:ilvl w:val="1"/>
              <w:numId w:val="23"/>
            </w:numPr>
            <w:tabs>
              <w:tab w:val="left" w:pos="450"/>
            </w:tabs>
            <w:ind w:left="360" w:hanging="360"/>
            <w:contextualSpacing/>
            <w:jc w:val="both"/>
          </w:pPr>
        </w:pPrChange>
      </w:pPr>
      <w:ins w:id="190" w:author="Bogdan Dumitru" w:date="2016-12-12T16:07:00Z">
        <w:r w:rsidRPr="002E689B">
          <w:rPr>
            <w:rFonts w:asciiTheme="minorHAnsi" w:hAnsiTheme="minorHAnsi" w:cs="Arial"/>
            <w:highlight w:val="yellow"/>
            <w:lang w:val="ro-RO"/>
            <w:rPrChange w:id="191" w:author="Andrei Ionut DAMIAN" w:date="2016-12-13T10:49:00Z">
              <w:rPr>
                <w:highlight w:val="yellow"/>
                <w:lang w:val="ro-RO"/>
              </w:rPr>
            </w:rPrChange>
          </w:rPr>
          <w:t>Pretul ferm a</w:t>
        </w:r>
      </w:ins>
      <w:ins w:id="192" w:author="Bogdan Dumitru" w:date="2016-12-12T16:08:00Z">
        <w:r w:rsidRPr="002E689B">
          <w:rPr>
            <w:rFonts w:asciiTheme="minorHAnsi" w:hAnsiTheme="minorHAnsi" w:cs="Arial"/>
            <w:highlight w:val="yellow"/>
            <w:lang w:val="ro-RO"/>
            <w:rPrChange w:id="193" w:author="Andrei Ionut DAMIAN" w:date="2016-12-13T10:49:00Z">
              <w:rPr>
                <w:highlight w:val="yellow"/>
                <w:lang w:val="ro-RO"/>
              </w:rPr>
            </w:rPrChange>
          </w:rPr>
          <w:t>l</w:t>
        </w:r>
      </w:ins>
      <w:ins w:id="194" w:author="Bogdan Dumitru" w:date="2016-12-12T16:07:00Z">
        <w:r w:rsidRPr="002E689B">
          <w:rPr>
            <w:rFonts w:asciiTheme="minorHAnsi" w:hAnsiTheme="minorHAnsi" w:cs="Arial"/>
            <w:highlight w:val="yellow"/>
            <w:lang w:val="ro-RO"/>
            <w:rPrChange w:id="195" w:author="Andrei Ionut DAMIAN" w:date="2016-12-13T10:49:00Z">
              <w:rPr>
                <w:highlight w:val="yellow"/>
                <w:lang w:val="ro-RO"/>
              </w:rPr>
            </w:rPrChange>
          </w:rPr>
          <w:t xml:space="preserve"> contractului este de 115.875 RON fara TVA si reprezinta contra</w:t>
        </w:r>
      </w:ins>
      <w:del w:id="196" w:author="Bogdan Dumitru" w:date="2016-12-12T16:07:00Z">
        <w:r w:rsidR="00A75BE4" w:rsidRPr="002E689B" w:rsidDel="00767D9B">
          <w:rPr>
            <w:rFonts w:asciiTheme="minorHAnsi" w:hAnsiTheme="minorHAnsi" w:cs="Arial"/>
            <w:highlight w:val="yellow"/>
            <w:lang w:val="ro-RO"/>
            <w:rPrChange w:id="197" w:author="Andrei Ionut DAMIAN" w:date="2016-12-13T10:49:00Z">
              <w:rPr>
                <w:rFonts w:asciiTheme="minorHAnsi" w:hAnsiTheme="minorHAnsi" w:cs="Arial"/>
                <w:lang w:val="ro-RO"/>
              </w:rPr>
            </w:rPrChange>
          </w:rPr>
          <w:delText xml:space="preserve">Pentru serviciile mentionate la </w:delText>
        </w:r>
      </w:del>
      <w:del w:id="198" w:author="Bogdan Dumitru" w:date="2016-12-12T15:57:00Z">
        <w:r w:rsidR="00A75BE4" w:rsidRPr="002E689B" w:rsidDel="005C16AD">
          <w:rPr>
            <w:rFonts w:asciiTheme="minorHAnsi" w:hAnsiTheme="minorHAnsi" w:cs="Arial"/>
            <w:highlight w:val="yellow"/>
            <w:lang w:val="ro-RO"/>
            <w:rPrChange w:id="199" w:author="Andrei Ionut DAMIAN" w:date="2016-12-13T10:49:00Z">
              <w:rPr>
                <w:rFonts w:asciiTheme="minorHAnsi" w:hAnsiTheme="minorHAnsi" w:cs="Arial"/>
                <w:lang w:val="ro-RO"/>
              </w:rPr>
            </w:rPrChange>
          </w:rPr>
          <w:delText xml:space="preserve">punctul </w:delText>
        </w:r>
      </w:del>
      <w:del w:id="200" w:author="Bogdan Dumitru" w:date="2016-12-12T16:07:00Z">
        <w:r w:rsidR="00A75BE4" w:rsidRPr="002E689B" w:rsidDel="00767D9B">
          <w:rPr>
            <w:rFonts w:asciiTheme="minorHAnsi" w:hAnsiTheme="minorHAnsi" w:cs="Arial"/>
            <w:highlight w:val="yellow"/>
            <w:lang w:val="ro-RO"/>
            <w:rPrChange w:id="201" w:author="Andrei Ionut DAMIAN" w:date="2016-12-13T10:49:00Z">
              <w:rPr>
                <w:rFonts w:asciiTheme="minorHAnsi" w:hAnsiTheme="minorHAnsi" w:cs="Arial"/>
                <w:lang w:val="ro-RO"/>
              </w:rPr>
            </w:rPrChange>
          </w:rPr>
          <w:delText>3 Beneficiarul va plăti Prestatorului</w:delText>
        </w:r>
        <w:r w:rsidR="00133F5F" w:rsidRPr="002E689B" w:rsidDel="00767D9B">
          <w:rPr>
            <w:rFonts w:asciiTheme="minorHAnsi" w:hAnsiTheme="minorHAnsi" w:cs="Arial"/>
            <w:highlight w:val="yellow"/>
            <w:lang w:val="ro-RO"/>
            <w:rPrChange w:id="202" w:author="Andrei Ionut DAMIAN" w:date="2016-12-13T10:49:00Z">
              <w:rPr>
                <w:rFonts w:asciiTheme="minorHAnsi" w:hAnsiTheme="minorHAnsi" w:cs="Arial"/>
                <w:lang w:val="ro-RO"/>
              </w:rPr>
            </w:rPrChange>
          </w:rPr>
          <w:delText xml:space="preserve"> </w:delText>
        </w:r>
      </w:del>
      <w:r w:rsidR="00133F5F" w:rsidRPr="002E689B">
        <w:rPr>
          <w:rFonts w:asciiTheme="minorHAnsi" w:hAnsiTheme="minorHAnsi" w:cs="Arial"/>
          <w:highlight w:val="yellow"/>
          <w:lang w:val="ro-RO"/>
          <w:rPrChange w:id="203" w:author="Andrei Ionut DAMIAN" w:date="2016-12-13T10:49:00Z">
            <w:rPr>
              <w:rFonts w:asciiTheme="minorHAnsi" w:hAnsiTheme="minorHAnsi" w:cs="Arial"/>
              <w:lang w:val="ro-RO"/>
            </w:rPr>
          </w:rPrChange>
        </w:rPr>
        <w:t>valoarea a 103 zile-om servicii de cercetare-dezvoltare la un pret unitar de 1.125 RON (fara TVA)</w:t>
      </w:r>
      <w:del w:id="204" w:author="Bogdan Dumitru" w:date="2016-12-12T16:08:00Z">
        <w:r w:rsidR="00133F5F" w:rsidRPr="002E689B" w:rsidDel="005F2C99">
          <w:rPr>
            <w:rFonts w:asciiTheme="minorHAnsi" w:hAnsiTheme="minorHAnsi" w:cs="Arial"/>
            <w:highlight w:val="yellow"/>
            <w:lang w:val="ro-RO"/>
            <w:rPrChange w:id="205" w:author="Andrei Ionut DAMIAN" w:date="2016-12-13T10:49:00Z">
              <w:rPr>
                <w:rFonts w:asciiTheme="minorHAnsi" w:hAnsiTheme="minorHAnsi" w:cs="Arial"/>
                <w:lang w:val="ro-RO"/>
              </w:rPr>
            </w:rPrChange>
          </w:rPr>
          <w:delText>, rezultand o suma totala de 115.875 RON fara TVA</w:delText>
        </w:r>
      </w:del>
      <w:r w:rsidR="00A75BE4" w:rsidRPr="002E689B">
        <w:rPr>
          <w:rFonts w:asciiTheme="minorHAnsi" w:hAnsiTheme="minorHAnsi" w:cs="Arial"/>
          <w:highlight w:val="yellow"/>
          <w:lang w:val="ro-RO"/>
          <w:rPrChange w:id="206" w:author="Andrei Ionut DAMIAN" w:date="2016-12-13T10:49:00Z">
            <w:rPr>
              <w:rFonts w:asciiTheme="minorHAnsi" w:hAnsiTheme="minorHAnsi" w:cs="Arial"/>
              <w:lang w:val="ro-RO"/>
            </w:rPr>
          </w:rPrChange>
        </w:rPr>
        <w:t>.</w:t>
      </w:r>
    </w:p>
    <w:p w14:paraId="3BBC087E" w14:textId="77777777" w:rsidR="002E689B" w:rsidRPr="002E689B" w:rsidRDefault="002E689B">
      <w:pPr>
        <w:pStyle w:val="ListParagraph"/>
        <w:numPr>
          <w:ilvl w:val="1"/>
          <w:numId w:val="46"/>
        </w:numPr>
        <w:tabs>
          <w:tab w:val="left" w:pos="360"/>
          <w:tab w:val="left" w:pos="450"/>
        </w:tabs>
        <w:contextualSpacing/>
        <w:jc w:val="both"/>
        <w:rPr>
          <w:ins w:id="207" w:author="Andrei Ionut DAMIAN" w:date="2016-12-13T10:49:00Z"/>
          <w:rFonts w:asciiTheme="minorHAnsi" w:hAnsiTheme="minorHAnsi" w:cs="Arial"/>
          <w:highlight w:val="yellow"/>
          <w:lang w:val="ro-RO"/>
          <w:rPrChange w:id="208" w:author="Andrei Ionut DAMIAN" w:date="2016-12-13T10:49:00Z">
            <w:rPr>
              <w:ins w:id="209" w:author="Andrei Ionut DAMIAN" w:date="2016-12-13T10:49:00Z"/>
              <w:rFonts w:asciiTheme="minorHAnsi" w:hAnsiTheme="minorHAnsi" w:cs="Arial"/>
              <w:lang w:val="ro-RO"/>
            </w:rPr>
          </w:rPrChange>
        </w:rPr>
        <w:pPrChange w:id="210" w:author="Andrei Ionut DAMIAN" w:date="2016-12-13T10:49:00Z">
          <w:pPr>
            <w:numPr>
              <w:ilvl w:val="1"/>
              <w:numId w:val="23"/>
            </w:numPr>
            <w:tabs>
              <w:tab w:val="left" w:pos="360"/>
              <w:tab w:val="left" w:pos="450"/>
            </w:tabs>
            <w:ind w:left="360" w:hanging="360"/>
            <w:contextualSpacing/>
            <w:jc w:val="both"/>
          </w:pPr>
        </w:pPrChange>
      </w:pPr>
    </w:p>
    <w:p w14:paraId="7CD0A56B" w14:textId="77777777" w:rsidR="005C16AD" w:rsidRPr="002E689B" w:rsidDel="002E689B" w:rsidRDefault="005C16AD">
      <w:pPr>
        <w:pStyle w:val="ListParagraph"/>
        <w:numPr>
          <w:ilvl w:val="0"/>
          <w:numId w:val="46"/>
        </w:numPr>
        <w:tabs>
          <w:tab w:val="left" w:pos="360"/>
          <w:tab w:val="left" w:pos="450"/>
        </w:tabs>
        <w:contextualSpacing/>
        <w:jc w:val="both"/>
        <w:rPr>
          <w:del w:id="211" w:author="Andrei Ionut DAMIAN" w:date="2016-12-13T10:49:00Z"/>
          <w:rFonts w:asciiTheme="minorHAnsi" w:hAnsiTheme="minorHAnsi" w:cs="Arial"/>
          <w:highlight w:val="red"/>
          <w:lang w:val="ro-RO"/>
          <w:rPrChange w:id="212" w:author="Andrei Ionut DAMIAN" w:date="2016-12-13T10:50:00Z">
            <w:rPr>
              <w:del w:id="213" w:author="Andrei Ionut DAMIAN" w:date="2016-12-13T10:49:00Z"/>
              <w:rFonts w:asciiTheme="minorHAnsi" w:hAnsiTheme="minorHAnsi" w:cs="Arial"/>
              <w:lang w:val="ro-RO"/>
            </w:rPr>
          </w:rPrChange>
        </w:rPr>
        <w:pPrChange w:id="214" w:author="Andrei Ionut DAMIAN" w:date="2016-12-13T10:50:00Z">
          <w:pPr>
            <w:numPr>
              <w:ilvl w:val="1"/>
              <w:numId w:val="23"/>
            </w:numPr>
            <w:tabs>
              <w:tab w:val="left" w:pos="360"/>
              <w:tab w:val="left" w:pos="450"/>
            </w:tabs>
            <w:ind w:left="360" w:hanging="360"/>
            <w:contextualSpacing/>
            <w:jc w:val="both"/>
          </w:pPr>
        </w:pPrChange>
      </w:pPr>
    </w:p>
    <w:p w14:paraId="46C682C6" w14:textId="3CF3FE2A" w:rsidR="0059203F" w:rsidRPr="0059203F" w:rsidRDefault="00133F5F">
      <w:pPr>
        <w:pStyle w:val="ListParagraph"/>
        <w:numPr>
          <w:ilvl w:val="1"/>
          <w:numId w:val="46"/>
        </w:numPr>
        <w:tabs>
          <w:tab w:val="left" w:pos="360"/>
          <w:tab w:val="left" w:pos="450"/>
        </w:tabs>
        <w:contextualSpacing/>
        <w:jc w:val="both"/>
        <w:rPr>
          <w:ins w:id="215" w:author="Andrei Ionut DAMIAN" w:date="2016-12-13T11:39:00Z"/>
          <w:highlight w:val="red"/>
          <w:lang w:val="ro-RO"/>
          <w:rPrChange w:id="216" w:author="Andrei Ionut DAMIAN" w:date="2016-12-13T11:40:00Z">
            <w:rPr>
              <w:ins w:id="217" w:author="Andrei Ionut DAMIAN" w:date="2016-12-13T11:39:00Z"/>
              <w:highlight w:val="red"/>
            </w:rPr>
          </w:rPrChange>
        </w:rPr>
        <w:pPrChange w:id="218" w:author="Andrei Ionut DAMIAN" w:date="2016-12-13T10:49:00Z">
          <w:pPr>
            <w:numPr>
              <w:ilvl w:val="1"/>
              <w:numId w:val="23"/>
            </w:numPr>
            <w:tabs>
              <w:tab w:val="left" w:pos="450"/>
            </w:tabs>
            <w:ind w:left="360" w:hanging="360"/>
            <w:contextualSpacing/>
            <w:jc w:val="both"/>
          </w:pPr>
        </w:pPrChange>
      </w:pPr>
      <w:commentRangeStart w:id="219"/>
      <w:r w:rsidRPr="002E689B">
        <w:rPr>
          <w:highlight w:val="red"/>
          <w:lang w:val="ro-RO"/>
          <w:rPrChange w:id="220" w:author="Andrei Ionut DAMIAN" w:date="2016-12-13T10:50:00Z">
            <w:rPr>
              <w:rFonts w:asciiTheme="minorHAnsi" w:hAnsiTheme="minorHAnsi" w:cs="Arial"/>
              <w:lang w:val="ro-RO"/>
            </w:rPr>
          </w:rPrChange>
        </w:rPr>
        <w:t>Beneficiarul</w:t>
      </w:r>
      <w:commentRangeEnd w:id="219"/>
      <w:r w:rsidR="005C16AD" w:rsidRPr="002E689B">
        <w:rPr>
          <w:rStyle w:val="CommentReference"/>
          <w:highlight w:val="red"/>
          <w:rPrChange w:id="221" w:author="Andrei Ionut DAMIAN" w:date="2016-12-13T10:50:00Z">
            <w:rPr>
              <w:rStyle w:val="CommentReference"/>
            </w:rPr>
          </w:rPrChange>
        </w:rPr>
        <w:commentReference w:id="219"/>
      </w:r>
      <w:r w:rsidRPr="002E689B">
        <w:rPr>
          <w:highlight w:val="red"/>
          <w:lang w:val="ro-RO"/>
          <w:rPrChange w:id="222" w:author="Andrei Ionut DAMIAN" w:date="2016-12-13T10:50:00Z">
            <w:rPr>
              <w:rFonts w:asciiTheme="minorHAnsi" w:hAnsiTheme="minorHAnsi" w:cs="Arial"/>
              <w:lang w:val="ro-RO"/>
            </w:rPr>
          </w:rPrChange>
        </w:rPr>
        <w:t xml:space="preserve"> va factura valoarea contractului </w:t>
      </w:r>
      <w:del w:id="223" w:author="Andrei Ionut DAMIAN" w:date="2016-12-13T11:39:00Z">
        <w:r w:rsidRPr="002E689B" w:rsidDel="00173B47">
          <w:rPr>
            <w:highlight w:val="red"/>
            <w:lang w:val="ro-RO"/>
            <w:rPrChange w:id="224" w:author="Andrei Ionut DAMIAN" w:date="2016-12-13T10:50:00Z">
              <w:rPr>
                <w:rFonts w:asciiTheme="minorHAnsi" w:hAnsiTheme="minorHAnsi" w:cs="Arial"/>
                <w:lang w:val="ro-RO"/>
              </w:rPr>
            </w:rPrChange>
          </w:rPr>
          <w:delText>la data de ............/</w:delText>
        </w:r>
      </w:del>
      <w:ins w:id="225" w:author="Andrei Ionut DAMIAN" w:date="2016-12-13T11:39:00Z">
        <w:r w:rsidR="00173B47">
          <w:rPr>
            <w:highlight w:val="red"/>
          </w:rPr>
          <w:t xml:space="preserve">in </w:t>
        </w:r>
        <w:proofErr w:type="spellStart"/>
        <w:r w:rsidR="00173B47">
          <w:rPr>
            <w:highlight w:val="red"/>
          </w:rPr>
          <w:t>doua</w:t>
        </w:r>
        <w:proofErr w:type="spellEnd"/>
        <w:r w:rsidR="00173B47">
          <w:rPr>
            <w:highlight w:val="red"/>
          </w:rPr>
          <w:t xml:space="preserve"> </w:t>
        </w:r>
        <w:proofErr w:type="spellStart"/>
        <w:r w:rsidR="00173B47">
          <w:rPr>
            <w:highlight w:val="red"/>
          </w:rPr>
          <w:t>etape</w:t>
        </w:r>
      </w:ins>
      <w:proofErr w:type="spellEnd"/>
      <w:ins w:id="226" w:author="Andrei Ionut DAMIAN" w:date="2016-12-13T11:44:00Z">
        <w:r w:rsidR="00C90FDF">
          <w:rPr>
            <w:highlight w:val="red"/>
          </w:rPr>
          <w:t xml:space="preserve"> cu </w:t>
        </w:r>
        <w:proofErr w:type="spellStart"/>
        <w:r w:rsidR="00C90FDF">
          <w:rPr>
            <w:highlight w:val="red"/>
          </w:rPr>
          <w:t>valori</w:t>
        </w:r>
        <w:proofErr w:type="spellEnd"/>
        <w:r w:rsidR="00C90FDF">
          <w:rPr>
            <w:highlight w:val="red"/>
          </w:rPr>
          <w:t xml:space="preserve"> </w:t>
        </w:r>
        <w:proofErr w:type="spellStart"/>
        <w:r w:rsidR="00C90FDF">
          <w:rPr>
            <w:highlight w:val="red"/>
          </w:rPr>
          <w:t>egale</w:t>
        </w:r>
      </w:ins>
      <w:proofErr w:type="spellEnd"/>
      <w:ins w:id="227" w:author="Andrei Ionut DAMIAN" w:date="2016-12-13T11:39:00Z">
        <w:r w:rsidR="00173B47">
          <w:rPr>
            <w:highlight w:val="red"/>
          </w:rPr>
          <w:t xml:space="preserve">, </w:t>
        </w:r>
      </w:ins>
      <w:r w:rsidRPr="002E689B">
        <w:rPr>
          <w:highlight w:val="red"/>
          <w:lang w:val="ro-RO"/>
          <w:rPrChange w:id="228" w:author="Andrei Ionut DAMIAN" w:date="2016-12-13T10:50:00Z">
            <w:rPr>
              <w:rFonts w:asciiTheme="minorHAnsi" w:hAnsiTheme="minorHAnsi" w:cs="Arial"/>
              <w:lang w:val="ro-RO"/>
            </w:rPr>
          </w:rPrChange>
        </w:rPr>
        <w:t>la semnarea PV acceptant</w:t>
      </w:r>
      <w:ins w:id="229" w:author="Andrei Ionut DAMIAN" w:date="2016-12-13T11:39:00Z">
        <w:r w:rsidR="00173B47">
          <w:rPr>
            <w:highlight w:val="red"/>
          </w:rPr>
          <w:t xml:space="preserve">a </w:t>
        </w:r>
        <w:proofErr w:type="spellStart"/>
        <w:r w:rsidR="00173B47">
          <w:rPr>
            <w:highlight w:val="red"/>
          </w:rPr>
          <w:t>dupa</w:t>
        </w:r>
        <w:proofErr w:type="spellEnd"/>
        <w:r w:rsidR="00173B47">
          <w:rPr>
            <w:highlight w:val="red"/>
          </w:rPr>
          <w:t xml:space="preserve"> c</w:t>
        </w:r>
        <w:r w:rsidR="0059203F">
          <w:rPr>
            <w:highlight w:val="red"/>
          </w:rPr>
          <w:t xml:space="preserve">um </w:t>
        </w:r>
        <w:proofErr w:type="spellStart"/>
        <w:r w:rsidR="0059203F">
          <w:rPr>
            <w:highlight w:val="red"/>
          </w:rPr>
          <w:t>urmeaza</w:t>
        </w:r>
        <w:proofErr w:type="spellEnd"/>
        <w:r w:rsidR="0059203F">
          <w:rPr>
            <w:highlight w:val="red"/>
          </w:rPr>
          <w:t>:</w:t>
        </w:r>
      </w:ins>
    </w:p>
    <w:p w14:paraId="477BD720" w14:textId="77777777" w:rsidR="004E535C" w:rsidRPr="004E535C" w:rsidRDefault="0059203F" w:rsidP="0059203F">
      <w:pPr>
        <w:pStyle w:val="ListParagraph"/>
        <w:numPr>
          <w:ilvl w:val="2"/>
          <w:numId w:val="46"/>
        </w:numPr>
        <w:tabs>
          <w:tab w:val="left" w:pos="360"/>
          <w:tab w:val="left" w:pos="450"/>
        </w:tabs>
        <w:contextualSpacing/>
        <w:jc w:val="both"/>
        <w:rPr>
          <w:ins w:id="230" w:author="Andrei Ionut DAMIAN" w:date="2016-12-13T11:42:00Z"/>
          <w:highlight w:val="red"/>
          <w:lang w:val="ro-RO"/>
          <w:rPrChange w:id="231" w:author="Andrei Ionut DAMIAN" w:date="2016-12-13T11:42:00Z">
            <w:rPr>
              <w:ins w:id="232" w:author="Andrei Ionut DAMIAN" w:date="2016-12-13T11:42:00Z"/>
              <w:highlight w:val="red"/>
            </w:rPr>
          </w:rPrChange>
        </w:rPr>
        <w:pPrChange w:id="233" w:author="Andrei Ionut DAMIAN" w:date="2016-12-13T11:40:00Z">
          <w:pPr>
            <w:numPr>
              <w:ilvl w:val="1"/>
              <w:numId w:val="23"/>
            </w:numPr>
            <w:tabs>
              <w:tab w:val="left" w:pos="450"/>
            </w:tabs>
            <w:ind w:left="360" w:hanging="360"/>
            <w:contextualSpacing/>
            <w:jc w:val="both"/>
          </w:pPr>
        </w:pPrChange>
      </w:pPr>
      <w:proofErr w:type="spellStart"/>
      <w:ins w:id="234" w:author="Andrei Ionut DAMIAN" w:date="2016-12-13T11:40:00Z">
        <w:r>
          <w:rPr>
            <w:highlight w:val="red"/>
          </w:rPr>
          <w:t>Etapa</w:t>
        </w:r>
        <w:proofErr w:type="spellEnd"/>
        <w:r>
          <w:rPr>
            <w:highlight w:val="red"/>
          </w:rPr>
          <w:t xml:space="preserve"> 1 </w:t>
        </w:r>
      </w:ins>
      <w:ins w:id="235" w:author="Andrei Ionut DAMIAN" w:date="2016-12-13T11:41:00Z">
        <w:r w:rsidR="00572CB7">
          <w:rPr>
            <w:highlight w:val="red"/>
          </w:rPr>
          <w:t xml:space="preserve">a </w:t>
        </w:r>
        <w:proofErr w:type="spellStart"/>
        <w:r w:rsidR="00572CB7">
          <w:rPr>
            <w:highlight w:val="red"/>
          </w:rPr>
          <w:t>programarii</w:t>
        </w:r>
        <w:proofErr w:type="spellEnd"/>
        <w:r w:rsidR="00572CB7">
          <w:rPr>
            <w:highlight w:val="red"/>
          </w:rPr>
          <w:t xml:space="preserve"> </w:t>
        </w:r>
      </w:ins>
      <w:proofErr w:type="spellStart"/>
      <w:ins w:id="236" w:author="Andrei Ionut DAMIAN" w:date="2016-12-13T11:42:00Z">
        <w:r w:rsidR="004E535C">
          <w:rPr>
            <w:highlight w:val="red"/>
          </w:rPr>
          <w:t>modelului</w:t>
        </w:r>
        <w:proofErr w:type="spellEnd"/>
        <w:r w:rsidR="004E535C">
          <w:rPr>
            <w:highlight w:val="red"/>
          </w:rPr>
          <w:t xml:space="preserve"> experimental al </w:t>
        </w:r>
      </w:ins>
      <w:proofErr w:type="spellStart"/>
      <w:ins w:id="237" w:author="Andrei Ionut DAMIAN" w:date="2016-12-13T11:41:00Z">
        <w:r w:rsidR="00572CB7">
          <w:rPr>
            <w:highlight w:val="red"/>
          </w:rPr>
          <w:t>modulului</w:t>
        </w:r>
        <w:proofErr w:type="spellEnd"/>
        <w:r w:rsidR="00572CB7">
          <w:rPr>
            <w:highlight w:val="red"/>
          </w:rPr>
          <w:t xml:space="preserve"> cloud </w:t>
        </w:r>
        <w:proofErr w:type="spellStart"/>
        <w:r w:rsidR="004E535C">
          <w:rPr>
            <w:highlight w:val="red"/>
          </w:rPr>
          <w:t>pana</w:t>
        </w:r>
        <w:proofErr w:type="spellEnd"/>
        <w:r w:rsidR="004E535C">
          <w:rPr>
            <w:highlight w:val="red"/>
          </w:rPr>
          <w:t xml:space="preserve"> </w:t>
        </w:r>
      </w:ins>
      <w:ins w:id="238" w:author="Andrei Ionut DAMIAN" w:date="2016-12-13T11:42:00Z">
        <w:r w:rsidR="004E535C">
          <w:rPr>
            <w:highlight w:val="red"/>
          </w:rPr>
          <w:t xml:space="preserve">cel </w:t>
        </w:r>
        <w:proofErr w:type="spellStart"/>
        <w:r w:rsidR="004E535C">
          <w:rPr>
            <w:highlight w:val="red"/>
          </w:rPr>
          <w:t>tarziu</w:t>
        </w:r>
        <w:proofErr w:type="spellEnd"/>
        <w:r w:rsidR="004E535C">
          <w:rPr>
            <w:highlight w:val="red"/>
          </w:rPr>
          <w:t xml:space="preserve"> in luna 11 a </w:t>
        </w:r>
        <w:proofErr w:type="spellStart"/>
        <w:r w:rsidR="004E535C">
          <w:rPr>
            <w:highlight w:val="red"/>
          </w:rPr>
          <w:t>proiectului</w:t>
        </w:r>
        <w:proofErr w:type="spellEnd"/>
      </w:ins>
    </w:p>
    <w:p w14:paraId="27139757" w14:textId="0991E467" w:rsidR="00133F5F" w:rsidRPr="002E689B" w:rsidRDefault="004E535C" w:rsidP="0059203F">
      <w:pPr>
        <w:pStyle w:val="ListParagraph"/>
        <w:numPr>
          <w:ilvl w:val="2"/>
          <w:numId w:val="46"/>
        </w:numPr>
        <w:tabs>
          <w:tab w:val="left" w:pos="360"/>
          <w:tab w:val="left" w:pos="450"/>
        </w:tabs>
        <w:contextualSpacing/>
        <w:jc w:val="both"/>
        <w:rPr>
          <w:ins w:id="239" w:author="Bogdan Dumitru" w:date="2016-12-12T16:01:00Z"/>
          <w:highlight w:val="red"/>
          <w:lang w:val="ro-RO"/>
          <w:rPrChange w:id="240" w:author="Andrei Ionut DAMIAN" w:date="2016-12-13T10:50:00Z">
            <w:rPr>
              <w:ins w:id="241" w:author="Bogdan Dumitru" w:date="2016-12-12T16:01:00Z"/>
              <w:rFonts w:asciiTheme="minorHAnsi" w:hAnsiTheme="minorHAnsi" w:cs="Arial"/>
              <w:lang w:val="ro-RO"/>
            </w:rPr>
          </w:rPrChange>
        </w:rPr>
        <w:pPrChange w:id="242" w:author="Andrei Ionut DAMIAN" w:date="2016-12-13T11:40:00Z">
          <w:pPr>
            <w:numPr>
              <w:ilvl w:val="1"/>
              <w:numId w:val="23"/>
            </w:numPr>
            <w:tabs>
              <w:tab w:val="left" w:pos="450"/>
            </w:tabs>
            <w:ind w:left="360" w:hanging="360"/>
            <w:contextualSpacing/>
            <w:jc w:val="both"/>
          </w:pPr>
        </w:pPrChange>
      </w:pPr>
      <w:proofErr w:type="spellStart"/>
      <w:ins w:id="243" w:author="Andrei Ionut DAMIAN" w:date="2016-12-13T11:42:00Z">
        <w:r>
          <w:rPr>
            <w:highlight w:val="red"/>
          </w:rPr>
          <w:t>Etapa</w:t>
        </w:r>
        <w:proofErr w:type="spellEnd"/>
        <w:r>
          <w:rPr>
            <w:highlight w:val="red"/>
          </w:rPr>
          <w:t xml:space="preserve"> 2 a </w:t>
        </w:r>
        <w:proofErr w:type="spellStart"/>
        <w:r>
          <w:rPr>
            <w:highlight w:val="red"/>
          </w:rPr>
          <w:t>proiectului</w:t>
        </w:r>
        <w:proofErr w:type="spellEnd"/>
        <w:r>
          <w:rPr>
            <w:highlight w:val="red"/>
          </w:rPr>
          <w:t xml:space="preserve"> </w:t>
        </w:r>
        <w:proofErr w:type="spellStart"/>
        <w:r>
          <w:rPr>
            <w:highlight w:val="red"/>
          </w:rPr>
          <w:t>constand</w:t>
        </w:r>
        <w:proofErr w:type="spellEnd"/>
        <w:r>
          <w:rPr>
            <w:highlight w:val="red"/>
          </w:rPr>
          <w:t xml:space="preserve"> in </w:t>
        </w:r>
        <w:proofErr w:type="spellStart"/>
        <w:r>
          <w:rPr>
            <w:highlight w:val="red"/>
          </w:rPr>
          <w:t>programarea</w:t>
        </w:r>
        <w:proofErr w:type="spellEnd"/>
        <w:r>
          <w:rPr>
            <w:highlight w:val="red"/>
          </w:rPr>
          <w:t xml:space="preserve"> </w:t>
        </w:r>
        <w:proofErr w:type="spellStart"/>
        <w:r>
          <w:rPr>
            <w:highlight w:val="red"/>
          </w:rPr>
          <w:t>modelului</w:t>
        </w:r>
        <w:proofErr w:type="spellEnd"/>
        <w:r>
          <w:rPr>
            <w:highlight w:val="red"/>
          </w:rPr>
          <w:t xml:space="preserve"> experimental al </w:t>
        </w:r>
        <w:proofErr w:type="spellStart"/>
        <w:r>
          <w:rPr>
            <w:highlight w:val="red"/>
          </w:rPr>
          <w:t>modulului</w:t>
        </w:r>
        <w:proofErr w:type="spellEnd"/>
        <w:r>
          <w:rPr>
            <w:highlight w:val="red"/>
          </w:rPr>
          <w:t xml:space="preserve"> </w:t>
        </w:r>
      </w:ins>
      <w:proofErr w:type="spellStart"/>
      <w:ins w:id="244" w:author="Andrei Ionut DAMIAN" w:date="2016-12-13T11:43:00Z">
        <w:r w:rsidR="00C90FDF">
          <w:rPr>
            <w:highlight w:val="red"/>
          </w:rPr>
          <w:t>motorului</w:t>
        </w:r>
        <w:proofErr w:type="spellEnd"/>
        <w:r w:rsidR="00C90FDF">
          <w:rPr>
            <w:highlight w:val="red"/>
          </w:rPr>
          <w:t xml:space="preserve"> experimental de </w:t>
        </w:r>
        <w:proofErr w:type="spellStart"/>
        <w:r w:rsidR="00C90FDF">
          <w:rPr>
            <w:highlight w:val="red"/>
          </w:rPr>
          <w:t>conversie</w:t>
        </w:r>
        <w:proofErr w:type="spellEnd"/>
        <w:r w:rsidR="00C90FDF">
          <w:rPr>
            <w:highlight w:val="red"/>
          </w:rPr>
          <w:t xml:space="preserve"> </w:t>
        </w:r>
        <w:proofErr w:type="spellStart"/>
        <w:r w:rsidR="00C90FDF">
          <w:rPr>
            <w:highlight w:val="red"/>
          </w:rPr>
          <w:t>pana</w:t>
        </w:r>
        <w:proofErr w:type="spellEnd"/>
        <w:r w:rsidR="00C90FDF">
          <w:rPr>
            <w:highlight w:val="red"/>
          </w:rPr>
          <w:t xml:space="preserve"> cel </w:t>
        </w:r>
        <w:proofErr w:type="spellStart"/>
        <w:r w:rsidR="00C90FDF">
          <w:rPr>
            <w:highlight w:val="red"/>
          </w:rPr>
          <w:t>tarziu</w:t>
        </w:r>
        <w:proofErr w:type="spellEnd"/>
        <w:r w:rsidR="00C90FDF">
          <w:rPr>
            <w:highlight w:val="red"/>
          </w:rPr>
          <w:t xml:space="preserve"> in luna 16 a </w:t>
        </w:r>
        <w:proofErr w:type="spellStart"/>
        <w:r w:rsidR="00C90FDF">
          <w:rPr>
            <w:highlight w:val="red"/>
          </w:rPr>
          <w:t>proiectului</w:t>
        </w:r>
      </w:ins>
      <w:proofErr w:type="spellEnd"/>
      <w:del w:id="245" w:author="Andrei Ionut DAMIAN" w:date="2016-12-13T11:39:00Z">
        <w:r w:rsidR="00133F5F" w:rsidRPr="002E689B" w:rsidDel="00173B47">
          <w:rPr>
            <w:highlight w:val="red"/>
            <w:lang w:val="ro-RO"/>
            <w:rPrChange w:id="246" w:author="Andrei Ionut DAMIAN" w:date="2016-12-13T10:50:00Z">
              <w:rPr>
                <w:rFonts w:asciiTheme="minorHAnsi" w:hAnsiTheme="minorHAnsi" w:cs="Arial"/>
                <w:lang w:val="ro-RO"/>
              </w:rPr>
            </w:rPrChange>
          </w:rPr>
          <w:delText>a</w:delText>
        </w:r>
        <w:r w:rsidR="00D01BC9" w:rsidRPr="002E689B" w:rsidDel="00173B47">
          <w:rPr>
            <w:highlight w:val="red"/>
            <w:lang w:val="ro-RO"/>
            <w:rPrChange w:id="247" w:author="Andrei Ionut DAMIAN" w:date="2016-12-13T10:50:00Z">
              <w:rPr>
                <w:rFonts w:asciiTheme="minorHAnsi" w:hAnsiTheme="minorHAnsi" w:cs="Arial"/>
                <w:lang w:val="ro-RO"/>
              </w:rPr>
            </w:rPrChange>
          </w:rPr>
          <w:delText>.</w:delText>
        </w:r>
      </w:del>
    </w:p>
    <w:p w14:paraId="6B6700F7" w14:textId="77777777" w:rsidR="005C16AD" w:rsidRPr="00767D9B" w:rsidRDefault="005C16AD">
      <w:pPr>
        <w:tabs>
          <w:tab w:val="left" w:pos="450"/>
        </w:tabs>
        <w:contextualSpacing/>
        <w:jc w:val="both"/>
        <w:rPr>
          <w:rFonts w:asciiTheme="minorHAnsi" w:hAnsiTheme="minorHAnsi" w:cs="Arial"/>
          <w:highlight w:val="yellow"/>
          <w:lang w:val="ro-RO"/>
          <w:rPrChange w:id="248" w:author="Bogdan Dumitru" w:date="2016-12-12T16:06:00Z">
            <w:rPr>
              <w:rFonts w:asciiTheme="minorHAnsi" w:hAnsiTheme="minorHAnsi" w:cs="Arial"/>
              <w:lang w:val="ro-RO"/>
            </w:rPr>
          </w:rPrChange>
        </w:rPr>
        <w:pPrChange w:id="249" w:author="Bogdan Dumitru" w:date="2016-12-12T16:01:00Z">
          <w:pPr>
            <w:numPr>
              <w:ilvl w:val="1"/>
              <w:numId w:val="23"/>
            </w:numPr>
            <w:tabs>
              <w:tab w:val="left" w:pos="450"/>
            </w:tabs>
            <w:ind w:left="360" w:hanging="360"/>
            <w:contextualSpacing/>
            <w:jc w:val="both"/>
          </w:pPr>
        </w:pPrChange>
      </w:pPr>
    </w:p>
    <w:p w14:paraId="0D7E1FEC" w14:textId="47C00AD7" w:rsidR="00767D9B" w:rsidRDefault="005F2C99">
      <w:pPr>
        <w:tabs>
          <w:tab w:val="left" w:pos="450"/>
        </w:tabs>
        <w:contextualSpacing/>
        <w:jc w:val="both"/>
        <w:rPr>
          <w:ins w:id="250" w:author="Bogdan Dumitru" w:date="2016-12-12T16:05:00Z"/>
          <w:rFonts w:asciiTheme="minorHAnsi" w:hAnsiTheme="minorHAnsi" w:cs="Arial"/>
          <w:lang w:val="ro-RO"/>
        </w:rPr>
        <w:pPrChange w:id="251" w:author="Bogdan Dumitru" w:date="2016-12-12T16:05:00Z">
          <w:pPr>
            <w:numPr>
              <w:ilvl w:val="1"/>
              <w:numId w:val="23"/>
            </w:numPr>
            <w:tabs>
              <w:tab w:val="left" w:pos="450"/>
              <w:tab w:val="left" w:pos="720"/>
            </w:tabs>
            <w:ind w:left="360" w:hanging="360"/>
            <w:contextualSpacing/>
            <w:jc w:val="both"/>
          </w:pPr>
        </w:pPrChange>
      </w:pPr>
      <w:ins w:id="252" w:author="Bogdan Dumitru" w:date="2016-12-12T16:08:00Z">
        <w:r>
          <w:rPr>
            <w:rFonts w:asciiTheme="minorHAnsi" w:hAnsiTheme="minorHAnsi" w:cs="Arial"/>
            <w:highlight w:val="yellow"/>
            <w:lang w:val="ro-RO"/>
          </w:rPr>
          <w:t xml:space="preserve">5.3 </w:t>
        </w:r>
      </w:ins>
      <w:r w:rsidR="00200197" w:rsidRPr="00767D9B">
        <w:rPr>
          <w:rFonts w:asciiTheme="minorHAnsi" w:hAnsiTheme="minorHAnsi" w:cs="Arial"/>
          <w:highlight w:val="yellow"/>
          <w:lang w:val="ro-RO"/>
          <w:rPrChange w:id="253" w:author="Bogdan Dumitru" w:date="2016-12-12T16:06:00Z">
            <w:rPr>
              <w:rFonts w:asciiTheme="minorHAnsi" w:hAnsiTheme="minorHAnsi" w:cs="Arial"/>
              <w:lang w:val="ro-RO"/>
            </w:rPr>
          </w:rPrChange>
        </w:rPr>
        <w:t xml:space="preserve">În cazul în care derularea proiectelor în care Prestatorul este implicat sau efectuarea activităţilor de </w:t>
      </w:r>
      <w:commentRangeStart w:id="254"/>
      <w:r w:rsidR="00FF529F" w:rsidRPr="00767D9B">
        <w:rPr>
          <w:rFonts w:asciiTheme="minorHAnsi" w:hAnsiTheme="minorHAnsi" w:cs="Arial"/>
          <w:highlight w:val="yellow"/>
          <w:lang w:val="ro-RO"/>
          <w:rPrChange w:id="255" w:author="Bogdan Dumitru" w:date="2016-12-12T16:06:00Z">
            <w:rPr>
              <w:rFonts w:asciiTheme="minorHAnsi" w:hAnsiTheme="minorHAnsi" w:cs="Arial"/>
              <w:lang w:val="ro-RO"/>
            </w:rPr>
          </w:rPrChange>
        </w:rPr>
        <w:t>implementare</w:t>
      </w:r>
      <w:commentRangeEnd w:id="254"/>
      <w:r w:rsidR="005C16AD" w:rsidRPr="00767D9B">
        <w:rPr>
          <w:rStyle w:val="CommentReference"/>
          <w:highlight w:val="yellow"/>
          <w:rPrChange w:id="256" w:author="Bogdan Dumitru" w:date="2016-12-12T16:06:00Z">
            <w:rPr>
              <w:rStyle w:val="CommentReference"/>
            </w:rPr>
          </w:rPrChange>
        </w:rPr>
        <w:commentReference w:id="254"/>
      </w:r>
      <w:r w:rsidR="00FF529F" w:rsidRPr="00767D9B">
        <w:rPr>
          <w:rFonts w:asciiTheme="minorHAnsi" w:hAnsiTheme="minorHAnsi" w:cs="Arial"/>
          <w:highlight w:val="yellow"/>
          <w:lang w:val="ro-RO"/>
          <w:rPrChange w:id="257" w:author="Bogdan Dumitru" w:date="2016-12-12T16:06:00Z">
            <w:rPr>
              <w:rFonts w:asciiTheme="minorHAnsi" w:hAnsiTheme="minorHAnsi" w:cs="Arial"/>
              <w:lang w:val="ro-RO"/>
            </w:rPr>
          </w:rPrChange>
        </w:rPr>
        <w:t xml:space="preserve"> </w:t>
      </w:r>
      <w:r w:rsidR="00200197" w:rsidRPr="00767D9B">
        <w:rPr>
          <w:rFonts w:asciiTheme="minorHAnsi" w:hAnsiTheme="minorHAnsi" w:cs="Arial"/>
          <w:highlight w:val="yellow"/>
          <w:lang w:val="ro-RO"/>
          <w:rPrChange w:id="258" w:author="Bogdan Dumitru" w:date="2016-12-12T16:06:00Z">
            <w:rPr>
              <w:rFonts w:asciiTheme="minorHAnsi" w:hAnsiTheme="minorHAnsi" w:cs="Arial"/>
              <w:lang w:val="ro-RO"/>
            </w:rPr>
          </w:rPrChange>
        </w:rPr>
        <w:t xml:space="preserve">necesita deplasarea acestuia în alte localităţi decât în aceea în care îşi are sediul </w:t>
      </w:r>
      <w:r w:rsidR="00EB48FB" w:rsidRPr="00767D9B">
        <w:rPr>
          <w:rFonts w:asciiTheme="minorHAnsi" w:hAnsiTheme="minorHAnsi" w:cs="Arial"/>
          <w:highlight w:val="yellow"/>
          <w:lang w:val="ro-RO"/>
          <w:rPrChange w:id="259" w:author="Bogdan Dumitru" w:date="2016-12-12T16:06:00Z">
            <w:rPr>
              <w:rFonts w:asciiTheme="minorHAnsi" w:hAnsiTheme="minorHAnsi" w:cs="Arial"/>
              <w:lang w:val="ro-RO"/>
            </w:rPr>
          </w:rPrChange>
        </w:rPr>
        <w:t>Prestatorul</w:t>
      </w:r>
      <w:r w:rsidR="00200197" w:rsidRPr="00767D9B">
        <w:rPr>
          <w:rFonts w:asciiTheme="minorHAnsi" w:hAnsiTheme="minorHAnsi" w:cs="Arial"/>
          <w:highlight w:val="yellow"/>
          <w:lang w:val="ro-RO"/>
          <w:rPrChange w:id="260" w:author="Bogdan Dumitru" w:date="2016-12-12T16:06:00Z">
            <w:rPr>
              <w:rFonts w:asciiTheme="minorHAnsi" w:hAnsiTheme="minorHAnsi" w:cs="Arial"/>
              <w:lang w:val="ro-RO"/>
            </w:rPr>
          </w:rPrChange>
        </w:rPr>
        <w:t>, Beneficiarul se obligă sa asigure cazarea, diurna şi transportul până la locul de prestare a serviciilor. În caz contrar</w:t>
      </w:r>
      <w:ins w:id="261" w:author="Bogdan Dumitru" w:date="2016-12-12T15:59:00Z">
        <w:r w:rsidR="005C16AD" w:rsidRPr="00767D9B">
          <w:rPr>
            <w:rFonts w:asciiTheme="minorHAnsi" w:hAnsiTheme="minorHAnsi" w:cs="Arial"/>
            <w:highlight w:val="yellow"/>
            <w:lang w:val="ro-RO"/>
            <w:rPrChange w:id="262" w:author="Bogdan Dumitru" w:date="2016-12-12T16:06:00Z">
              <w:rPr>
                <w:rFonts w:asciiTheme="minorHAnsi" w:hAnsiTheme="minorHAnsi" w:cs="Arial"/>
                <w:lang w:val="ro-RO"/>
              </w:rPr>
            </w:rPrChange>
          </w:rPr>
          <w:t>,</w:t>
        </w:r>
      </w:ins>
      <w:r w:rsidR="00200197" w:rsidRPr="00767D9B">
        <w:rPr>
          <w:rFonts w:asciiTheme="minorHAnsi" w:hAnsiTheme="minorHAnsi" w:cs="Arial"/>
          <w:highlight w:val="yellow"/>
          <w:lang w:val="ro-RO"/>
          <w:rPrChange w:id="263" w:author="Bogdan Dumitru" w:date="2016-12-12T16:06:00Z">
            <w:rPr>
              <w:rFonts w:asciiTheme="minorHAnsi" w:hAnsiTheme="minorHAnsi" w:cs="Arial"/>
              <w:lang w:val="ro-RO"/>
            </w:rPr>
          </w:rPrChange>
        </w:rPr>
        <w:t xml:space="preserve"> Prestatorul va factura în plus faţă de tariful prevazut </w:t>
      </w:r>
      <w:r w:rsidR="00EB48FB" w:rsidRPr="00767D9B">
        <w:rPr>
          <w:rFonts w:asciiTheme="minorHAnsi" w:hAnsiTheme="minorHAnsi" w:cs="Arial"/>
          <w:highlight w:val="yellow"/>
          <w:lang w:val="ro-RO"/>
          <w:rPrChange w:id="264" w:author="Bogdan Dumitru" w:date="2016-12-12T16:06:00Z">
            <w:rPr>
              <w:rFonts w:asciiTheme="minorHAnsi" w:hAnsiTheme="minorHAnsi" w:cs="Arial"/>
              <w:lang w:val="ro-RO"/>
            </w:rPr>
          </w:rPrChange>
        </w:rPr>
        <w:t>pentru activitatea respectivă şi</w:t>
      </w:r>
      <w:r w:rsidR="00200197" w:rsidRPr="00767D9B">
        <w:rPr>
          <w:rFonts w:asciiTheme="minorHAnsi" w:hAnsiTheme="minorHAnsi" w:cs="Arial"/>
          <w:highlight w:val="yellow"/>
          <w:lang w:val="ro-RO"/>
          <w:rPrChange w:id="265" w:author="Bogdan Dumitru" w:date="2016-12-12T16:06:00Z">
            <w:rPr>
              <w:rFonts w:asciiTheme="minorHAnsi" w:hAnsiTheme="minorHAnsi" w:cs="Arial"/>
              <w:lang w:val="ro-RO"/>
            </w:rPr>
          </w:rPrChange>
        </w:rPr>
        <w:t xml:space="preserve"> cheltuielile de deplasare (transport, cazare, diurnă</w:t>
      </w:r>
      <w:r w:rsidR="00EB48FB" w:rsidRPr="00767D9B">
        <w:rPr>
          <w:rFonts w:asciiTheme="minorHAnsi" w:hAnsiTheme="minorHAnsi" w:cs="Arial"/>
          <w:highlight w:val="yellow"/>
          <w:lang w:val="ro-RO"/>
          <w:rPrChange w:id="266" w:author="Bogdan Dumitru" w:date="2016-12-12T16:06:00Z">
            <w:rPr>
              <w:rFonts w:asciiTheme="minorHAnsi" w:hAnsiTheme="minorHAnsi" w:cs="Arial"/>
              <w:lang w:val="ro-RO"/>
            </w:rPr>
          </w:rPrChange>
        </w:rPr>
        <w:t>)</w:t>
      </w:r>
      <w:r w:rsidR="00200197" w:rsidRPr="00767D9B">
        <w:rPr>
          <w:rFonts w:asciiTheme="minorHAnsi" w:hAnsiTheme="minorHAnsi" w:cs="Arial"/>
          <w:highlight w:val="yellow"/>
          <w:lang w:val="ro-RO"/>
          <w:rPrChange w:id="267" w:author="Bogdan Dumitru" w:date="2016-12-12T16:06:00Z">
            <w:rPr>
              <w:rFonts w:asciiTheme="minorHAnsi" w:hAnsiTheme="minorHAnsi" w:cs="Arial"/>
              <w:lang w:val="ro-RO"/>
            </w:rPr>
          </w:rPrChange>
        </w:rPr>
        <w:t>. Aceste cheltuieli pot fi facturate şi în avans.</w:t>
      </w:r>
    </w:p>
    <w:p w14:paraId="1748A7EC" w14:textId="77777777" w:rsidR="005F2C99" w:rsidRDefault="005F2C99">
      <w:pPr>
        <w:tabs>
          <w:tab w:val="left" w:pos="450"/>
        </w:tabs>
        <w:contextualSpacing/>
        <w:jc w:val="both"/>
        <w:rPr>
          <w:ins w:id="268" w:author="Bogdan Dumitru" w:date="2016-12-12T16:09:00Z"/>
          <w:rFonts w:asciiTheme="minorHAnsi" w:hAnsiTheme="minorHAnsi" w:cs="Arial"/>
          <w:lang w:val="ro-RO"/>
        </w:rPr>
        <w:pPrChange w:id="269" w:author="Bogdan Dumitru" w:date="2016-12-12T16:05:00Z">
          <w:pPr>
            <w:numPr>
              <w:ilvl w:val="1"/>
              <w:numId w:val="23"/>
            </w:numPr>
            <w:tabs>
              <w:tab w:val="left" w:pos="450"/>
              <w:tab w:val="left" w:pos="720"/>
            </w:tabs>
            <w:ind w:left="360" w:hanging="360"/>
            <w:contextualSpacing/>
            <w:jc w:val="both"/>
          </w:pPr>
        </w:pPrChange>
      </w:pPr>
    </w:p>
    <w:p w14:paraId="28DF1269" w14:textId="676D37C8" w:rsidR="00BA3F21" w:rsidRPr="00767D9B" w:rsidDel="001F69D1" w:rsidRDefault="00767D9B">
      <w:pPr>
        <w:numPr>
          <w:ilvl w:val="1"/>
          <w:numId w:val="23"/>
        </w:numPr>
        <w:tabs>
          <w:tab w:val="left" w:pos="450"/>
        </w:tabs>
        <w:ind w:left="0" w:firstLine="0"/>
        <w:contextualSpacing/>
        <w:jc w:val="both"/>
        <w:rPr>
          <w:del w:id="270" w:author="Bogdan Dumitru" w:date="2016-12-12T16:02:00Z"/>
          <w:rFonts w:asciiTheme="minorHAnsi" w:hAnsiTheme="minorHAnsi" w:cs="Arial"/>
          <w:lang w:val="ro-RO"/>
          <w:rPrChange w:id="271" w:author="Bogdan Dumitru" w:date="2016-12-12T16:05:00Z">
            <w:rPr>
              <w:del w:id="272" w:author="Bogdan Dumitru" w:date="2016-12-12T16:02:00Z"/>
              <w:rFonts w:ascii="Arial" w:hAnsi="Arial" w:cs="Arial"/>
              <w:color w:val="000000"/>
              <w:lang w:val="it-IT"/>
            </w:rPr>
          </w:rPrChange>
        </w:rPr>
        <w:pPrChange w:id="273" w:author="Bogdan Dumitru" w:date="2016-12-12T16:05:00Z">
          <w:pPr>
            <w:contextualSpacing/>
            <w:jc w:val="both"/>
          </w:pPr>
        </w:pPrChange>
      </w:pPr>
      <w:ins w:id="274" w:author="Bogdan Dumitru" w:date="2016-12-12T16:05:00Z">
        <w:r>
          <w:rPr>
            <w:rFonts w:asciiTheme="minorHAnsi" w:hAnsiTheme="minorHAnsi" w:cs="Arial"/>
            <w:lang w:val="ro-RO"/>
          </w:rPr>
          <w:t xml:space="preserve">5.4 </w:t>
        </w:r>
      </w:ins>
      <w:ins w:id="275" w:author="Bogdan Dumitru" w:date="2016-12-12T16:03:00Z">
        <w:r w:rsidR="001F69D1" w:rsidRPr="00767D9B">
          <w:rPr>
            <w:rFonts w:asciiTheme="minorHAnsi" w:hAnsiTheme="minorHAnsi" w:cs="Arial"/>
            <w:lang w:val="ro-RO"/>
            <w:rPrChange w:id="276" w:author="Bogdan Dumitru" w:date="2016-12-12T16:05:00Z">
              <w:rPr>
                <w:rFonts w:ascii="Arial" w:hAnsi="Arial" w:cs="Arial"/>
                <w:color w:val="000000"/>
                <w:lang w:val="it-IT"/>
              </w:rPr>
            </w:rPrChange>
          </w:rPr>
          <w:t xml:space="preserve">Beneficiarul va face plata facturii prin transfer bancar in contul </w:t>
        </w:r>
      </w:ins>
      <w:ins w:id="277" w:author="Bogdan Dumitru" w:date="2016-12-12T16:04:00Z">
        <w:r w:rsidR="001F69D1" w:rsidRPr="00767D9B">
          <w:rPr>
            <w:rFonts w:asciiTheme="minorHAnsi" w:hAnsiTheme="minorHAnsi" w:cs="Arial"/>
            <w:lang w:val="ro-RO"/>
          </w:rPr>
          <w:t>Prestatorului</w:t>
        </w:r>
      </w:ins>
      <w:ins w:id="278" w:author="Bogdan Dumitru" w:date="2016-12-12T16:03:00Z">
        <w:r w:rsidR="001F69D1" w:rsidRPr="00767D9B">
          <w:rPr>
            <w:rFonts w:asciiTheme="minorHAnsi" w:hAnsiTheme="minorHAnsi" w:cs="Arial"/>
            <w:lang w:val="ro-RO"/>
            <w:rPrChange w:id="279" w:author="Bogdan Dumitru" w:date="2016-12-12T16:05:00Z">
              <w:rPr>
                <w:rFonts w:ascii="Arial" w:hAnsi="Arial" w:cs="Arial"/>
                <w:color w:val="000000"/>
                <w:lang w:val="it-IT"/>
              </w:rPr>
            </w:rPrChange>
          </w:rPr>
          <w:t xml:space="preserve"> indicat la art. 1.1 de mai sus in termen de 15 zile de la</w:t>
        </w:r>
        <w:r w:rsidR="001F69D1" w:rsidRPr="00767D9B">
          <w:rPr>
            <w:rFonts w:asciiTheme="minorHAnsi" w:hAnsiTheme="minorHAnsi" w:cs="Arial"/>
            <w:lang w:val="ro-RO"/>
          </w:rPr>
          <w:t xml:space="preserve"> recept</w:t>
        </w:r>
        <w:r w:rsidR="001F69D1" w:rsidRPr="00767D9B">
          <w:rPr>
            <w:rFonts w:asciiTheme="minorHAnsi" w:hAnsiTheme="minorHAnsi" w:cs="Arial"/>
            <w:lang w:val="ro-RO"/>
            <w:rPrChange w:id="280" w:author="Bogdan Dumitru" w:date="2016-12-12T16:05:00Z">
              <w:rPr>
                <w:rFonts w:ascii="Arial" w:hAnsi="Arial" w:cs="Arial"/>
                <w:color w:val="000000"/>
                <w:lang w:val="it-IT"/>
              </w:rPr>
            </w:rPrChange>
          </w:rPr>
          <w:t>ion</w:t>
        </w:r>
      </w:ins>
      <w:ins w:id="281" w:author="Bogdan Dumitru" w:date="2016-12-12T16:04:00Z">
        <w:r w:rsidR="001F69D1" w:rsidRPr="00767D9B">
          <w:rPr>
            <w:rFonts w:asciiTheme="minorHAnsi" w:hAnsiTheme="minorHAnsi" w:cs="Arial"/>
            <w:lang w:val="ro-RO"/>
          </w:rPr>
          <w:t>a</w:t>
        </w:r>
      </w:ins>
      <w:ins w:id="282" w:author="Bogdan Dumitru" w:date="2016-12-12T16:03:00Z">
        <w:r w:rsidR="001F69D1" w:rsidRPr="00767D9B">
          <w:rPr>
            <w:rFonts w:asciiTheme="minorHAnsi" w:hAnsiTheme="minorHAnsi" w:cs="Arial"/>
            <w:lang w:val="ro-RO"/>
            <w:rPrChange w:id="283" w:author="Bogdan Dumitru" w:date="2016-12-12T16:05:00Z">
              <w:rPr>
                <w:rFonts w:ascii="Arial" w:hAnsi="Arial" w:cs="Arial"/>
                <w:color w:val="000000"/>
                <w:lang w:val="it-IT"/>
              </w:rPr>
            </w:rPrChange>
          </w:rPr>
          <w:t>rii facturii, dac</w:t>
        </w:r>
      </w:ins>
      <w:ins w:id="284" w:author="Bogdan Dumitru" w:date="2016-12-12T16:04:00Z">
        <w:r w:rsidR="001F69D1" w:rsidRPr="00767D9B">
          <w:rPr>
            <w:rFonts w:asciiTheme="minorHAnsi" w:hAnsiTheme="minorHAnsi" w:cs="Arial"/>
            <w:lang w:val="ro-RO"/>
          </w:rPr>
          <w:t>a</w:t>
        </w:r>
      </w:ins>
      <w:ins w:id="285" w:author="Bogdan Dumitru" w:date="2016-12-12T16:03:00Z">
        <w:r w:rsidR="001F69D1" w:rsidRPr="00767D9B">
          <w:rPr>
            <w:rFonts w:asciiTheme="minorHAnsi" w:hAnsiTheme="minorHAnsi" w:cs="Arial"/>
            <w:lang w:val="ro-RO"/>
          </w:rPr>
          <w:t xml:space="preserve"> sunt indeplinite condit</w:t>
        </w:r>
        <w:r w:rsidR="001F69D1" w:rsidRPr="00767D9B">
          <w:rPr>
            <w:rFonts w:asciiTheme="minorHAnsi" w:hAnsiTheme="minorHAnsi" w:cs="Arial"/>
            <w:lang w:val="ro-RO"/>
            <w:rPrChange w:id="286" w:author="Bogdan Dumitru" w:date="2016-12-12T16:05:00Z">
              <w:rPr>
                <w:rFonts w:ascii="Arial" w:hAnsi="Arial" w:cs="Arial"/>
                <w:color w:val="000000"/>
                <w:lang w:val="it-IT"/>
              </w:rPr>
            </w:rPrChange>
          </w:rPr>
          <w:t xml:space="preserve">iile de la art. </w:t>
        </w:r>
        <w:r w:rsidR="001F69D1" w:rsidRPr="00767D9B">
          <w:rPr>
            <w:rFonts w:asciiTheme="minorHAnsi" w:hAnsiTheme="minorHAnsi" w:cs="Arial"/>
            <w:highlight w:val="yellow"/>
            <w:lang w:val="ro-RO"/>
            <w:rPrChange w:id="287" w:author="Bogdan Dumitru" w:date="2016-12-12T16:05:00Z">
              <w:rPr>
                <w:rFonts w:ascii="Arial" w:hAnsi="Arial" w:cs="Arial"/>
                <w:color w:val="000000"/>
                <w:lang w:val="it-IT"/>
              </w:rPr>
            </w:rPrChange>
          </w:rPr>
          <w:t>5.3 de mai sus</w:t>
        </w:r>
        <w:r w:rsidR="001F69D1" w:rsidRPr="00767D9B">
          <w:rPr>
            <w:rFonts w:ascii="Arial" w:hAnsi="Arial" w:cs="Arial"/>
            <w:color w:val="000000"/>
            <w:lang w:val="it-IT"/>
          </w:rPr>
          <w:t>.</w:t>
        </w:r>
      </w:ins>
    </w:p>
    <w:p w14:paraId="0C0720DE" w14:textId="77777777" w:rsidR="001F69D1" w:rsidRPr="003A5C10" w:rsidRDefault="001F69D1">
      <w:pPr>
        <w:tabs>
          <w:tab w:val="left" w:pos="450"/>
        </w:tabs>
        <w:contextualSpacing/>
        <w:jc w:val="both"/>
        <w:rPr>
          <w:ins w:id="288" w:author="Bogdan Dumitru" w:date="2016-12-12T16:05:00Z"/>
          <w:rFonts w:asciiTheme="minorHAnsi" w:hAnsiTheme="minorHAnsi" w:cs="Arial"/>
          <w:lang w:val="ro-RO"/>
        </w:rPr>
        <w:pPrChange w:id="289" w:author="Bogdan Dumitru" w:date="2016-12-12T16:05:00Z">
          <w:pPr>
            <w:numPr>
              <w:ilvl w:val="1"/>
              <w:numId w:val="23"/>
            </w:numPr>
            <w:tabs>
              <w:tab w:val="left" w:pos="450"/>
              <w:tab w:val="left" w:pos="720"/>
            </w:tabs>
            <w:ind w:left="360" w:hanging="360"/>
            <w:contextualSpacing/>
            <w:jc w:val="both"/>
          </w:pPr>
        </w:pPrChange>
      </w:pPr>
    </w:p>
    <w:p w14:paraId="65DE30F0" w14:textId="25D2BAC7" w:rsidR="001A63C8" w:rsidRPr="005F2C99" w:rsidDel="00BA3F21" w:rsidRDefault="005F2C99">
      <w:pPr>
        <w:tabs>
          <w:tab w:val="left" w:pos="450"/>
        </w:tabs>
        <w:contextualSpacing/>
        <w:jc w:val="both"/>
        <w:rPr>
          <w:del w:id="290" w:author="Bogdan Dumitru" w:date="2016-12-12T16:02:00Z"/>
          <w:rFonts w:asciiTheme="minorHAnsi" w:hAnsiTheme="minorHAnsi" w:cs="Arial"/>
          <w:b/>
          <w:u w:val="single"/>
          <w:lang w:val="ro-RO"/>
          <w:rPrChange w:id="291" w:author="Bogdan Dumitru" w:date="2016-12-12T16:10:00Z">
            <w:rPr>
              <w:del w:id="292" w:author="Bogdan Dumitru" w:date="2016-12-12T16:02:00Z"/>
              <w:rFonts w:ascii="Arial Narrow" w:hAnsi="Arial Narrow" w:cs="Arial"/>
              <w:sz w:val="32"/>
              <w:szCs w:val="32"/>
              <w:lang w:val="ro-RO"/>
            </w:rPr>
          </w:rPrChange>
        </w:rPr>
        <w:pPrChange w:id="293" w:author="Bogdan Dumitru" w:date="2016-12-12T16:05:00Z">
          <w:pPr>
            <w:tabs>
              <w:tab w:val="left" w:pos="720"/>
            </w:tabs>
            <w:contextualSpacing/>
            <w:jc w:val="both"/>
          </w:pPr>
        </w:pPrChange>
      </w:pPr>
      <w:ins w:id="294" w:author="Bogdan Dumitru" w:date="2016-12-12T16:10:00Z">
        <w:r w:rsidRPr="005F2C99">
          <w:rPr>
            <w:rFonts w:asciiTheme="minorHAnsi" w:hAnsiTheme="minorHAnsi" w:cs="Arial"/>
            <w:b/>
            <w:u w:val="single"/>
            <w:lang w:val="ro-RO"/>
            <w:rPrChange w:id="295" w:author="Bogdan Dumitru" w:date="2016-12-12T16:10:00Z">
              <w:rPr>
                <w:rFonts w:asciiTheme="minorHAnsi" w:hAnsiTheme="minorHAnsi" w:cs="Arial"/>
                <w:lang w:val="ro-RO"/>
              </w:rPr>
            </w:rPrChange>
          </w:rPr>
          <w:t>DREPTURILE SI  OBLIGATIILE PARTILOR</w:t>
        </w:r>
      </w:ins>
    </w:p>
    <w:p w14:paraId="18085436" w14:textId="024A6A60" w:rsidR="00305260" w:rsidRPr="003A5C10" w:rsidDel="00BA3F21" w:rsidRDefault="00305260">
      <w:pPr>
        <w:tabs>
          <w:tab w:val="left" w:pos="450"/>
        </w:tabs>
        <w:contextualSpacing/>
        <w:jc w:val="both"/>
        <w:rPr>
          <w:del w:id="296" w:author="Bogdan Dumitru" w:date="2016-12-12T16:02:00Z"/>
          <w:rFonts w:asciiTheme="minorHAnsi" w:hAnsiTheme="minorHAnsi" w:cs="Arial"/>
          <w:b/>
          <w:caps/>
          <w:lang w:val="ro-RO"/>
          <w:rPrChange w:id="297" w:author="Bogdan Dumitru" w:date="2016-12-12T15:32:00Z">
            <w:rPr>
              <w:del w:id="298" w:author="Bogdan Dumitru" w:date="2016-12-12T16:02:00Z"/>
              <w:rFonts w:ascii="Arial Narrow" w:hAnsi="Arial Narrow" w:cs="Arial"/>
              <w:b/>
              <w:caps/>
              <w:lang w:val="ro-RO"/>
            </w:rPr>
          </w:rPrChange>
        </w:rPr>
        <w:pPrChange w:id="299" w:author="Bogdan Dumitru" w:date="2016-12-12T16:05:00Z">
          <w:pPr>
            <w:numPr>
              <w:numId w:val="23"/>
            </w:numPr>
            <w:tabs>
              <w:tab w:val="left" w:pos="720"/>
            </w:tabs>
            <w:ind w:left="495" w:hanging="495"/>
            <w:contextualSpacing/>
            <w:jc w:val="both"/>
          </w:pPr>
        </w:pPrChange>
      </w:pPr>
      <w:del w:id="300" w:author="Bogdan Dumitru" w:date="2016-12-12T16:02:00Z">
        <w:r w:rsidRPr="003A5C10" w:rsidDel="00BA3F21">
          <w:rPr>
            <w:rFonts w:asciiTheme="minorHAnsi" w:hAnsiTheme="minorHAnsi" w:cs="Arial"/>
            <w:b/>
            <w:caps/>
            <w:lang w:val="ro-RO"/>
            <w:rPrChange w:id="301" w:author="Bogdan Dumitru" w:date="2016-12-12T15:32:00Z">
              <w:rPr>
                <w:rFonts w:ascii="Arial Narrow" w:hAnsi="Arial Narrow" w:cs="Arial"/>
                <w:b/>
                <w:caps/>
                <w:lang w:val="ro-RO"/>
              </w:rPr>
            </w:rPrChange>
          </w:rPr>
          <w:delText>MODALITATI DE PLATA</w:delText>
        </w:r>
      </w:del>
    </w:p>
    <w:p w14:paraId="39F4AA61" w14:textId="200769F4" w:rsidR="00314DA1" w:rsidRPr="003A5C10" w:rsidDel="001F69D1" w:rsidRDefault="00314DA1">
      <w:pPr>
        <w:tabs>
          <w:tab w:val="left" w:pos="450"/>
        </w:tabs>
        <w:contextualSpacing/>
        <w:jc w:val="both"/>
        <w:rPr>
          <w:del w:id="302" w:author="Bogdan Dumitru" w:date="2016-12-12T16:05:00Z"/>
          <w:rFonts w:asciiTheme="minorHAnsi" w:hAnsiTheme="minorHAnsi" w:cs="Arial"/>
          <w:lang w:val="ro-RO"/>
          <w:rPrChange w:id="303" w:author="Bogdan Dumitru" w:date="2016-12-12T15:32:00Z">
            <w:rPr>
              <w:del w:id="304" w:author="Bogdan Dumitru" w:date="2016-12-12T16:05:00Z"/>
              <w:rFonts w:ascii="Arial Narrow" w:hAnsi="Arial Narrow" w:cs="Arial"/>
              <w:lang w:val="ro-RO"/>
            </w:rPr>
          </w:rPrChange>
        </w:rPr>
        <w:pPrChange w:id="305" w:author="Bogdan Dumitru" w:date="2016-12-12T16:05:00Z">
          <w:pPr>
            <w:numPr>
              <w:ilvl w:val="1"/>
              <w:numId w:val="23"/>
            </w:numPr>
            <w:tabs>
              <w:tab w:val="left" w:pos="450"/>
            </w:tabs>
            <w:ind w:left="360" w:hanging="360"/>
            <w:contextualSpacing/>
            <w:jc w:val="both"/>
          </w:pPr>
        </w:pPrChange>
      </w:pPr>
      <w:del w:id="306" w:author="Bogdan Dumitru" w:date="2016-12-12T16:05:00Z">
        <w:r w:rsidRPr="003A5C10" w:rsidDel="001F69D1">
          <w:rPr>
            <w:rFonts w:asciiTheme="minorHAnsi" w:hAnsiTheme="minorHAnsi" w:cs="Arial"/>
            <w:lang w:val="ro-RO"/>
            <w:rPrChange w:id="307" w:author="Bogdan Dumitru" w:date="2016-12-12T15:32:00Z">
              <w:rPr>
                <w:rFonts w:ascii="Arial Narrow" w:hAnsi="Arial Narrow" w:cs="Arial"/>
                <w:lang w:val="ro-RO"/>
              </w:rPr>
            </w:rPrChange>
          </w:rPr>
          <w:delText xml:space="preserve">Plata se va face prin ordin de plata, intr-unul din conturile mentionate in factura. </w:delText>
        </w:r>
      </w:del>
    </w:p>
    <w:p w14:paraId="7A392CA4" w14:textId="119B9846" w:rsidR="00314DA1" w:rsidRPr="003A5C10" w:rsidDel="001F69D1" w:rsidRDefault="00314DA1">
      <w:pPr>
        <w:tabs>
          <w:tab w:val="left" w:pos="450"/>
        </w:tabs>
        <w:contextualSpacing/>
        <w:jc w:val="both"/>
        <w:rPr>
          <w:del w:id="308" w:author="Bogdan Dumitru" w:date="2016-12-12T16:05:00Z"/>
          <w:rFonts w:asciiTheme="minorHAnsi" w:hAnsiTheme="minorHAnsi" w:cs="Arial"/>
          <w:lang w:val="ro-RO"/>
          <w:rPrChange w:id="309" w:author="Bogdan Dumitru" w:date="2016-12-12T15:32:00Z">
            <w:rPr>
              <w:del w:id="310" w:author="Bogdan Dumitru" w:date="2016-12-12T16:05:00Z"/>
              <w:rFonts w:ascii="Arial Narrow" w:hAnsi="Arial Narrow" w:cs="Arial"/>
              <w:lang w:val="ro-RO"/>
            </w:rPr>
          </w:rPrChange>
        </w:rPr>
        <w:pPrChange w:id="311" w:author="Bogdan Dumitru" w:date="2016-12-12T16:05:00Z">
          <w:pPr>
            <w:numPr>
              <w:ilvl w:val="1"/>
              <w:numId w:val="23"/>
            </w:numPr>
            <w:ind w:left="360" w:hanging="360"/>
            <w:contextualSpacing/>
            <w:jc w:val="both"/>
          </w:pPr>
        </w:pPrChange>
      </w:pPr>
      <w:del w:id="312" w:author="Bogdan Dumitru" w:date="2016-12-12T16:05:00Z">
        <w:r w:rsidRPr="003A5C10" w:rsidDel="001F69D1">
          <w:rPr>
            <w:rFonts w:asciiTheme="minorHAnsi" w:hAnsiTheme="minorHAnsi" w:cs="Arial"/>
            <w:lang w:val="ro-RO"/>
            <w:rPrChange w:id="313" w:author="Bogdan Dumitru" w:date="2016-12-12T15:32:00Z">
              <w:rPr>
                <w:rFonts w:ascii="Arial Narrow" w:hAnsi="Arial Narrow" w:cs="Arial"/>
                <w:lang w:val="ro-RO"/>
              </w:rPr>
            </w:rPrChange>
          </w:rPr>
          <w:delText xml:space="preserve">Data platii este considerata ziua in care banca confirma </w:delText>
        </w:r>
        <w:r w:rsidR="00E31664" w:rsidRPr="003A5C10" w:rsidDel="001F69D1">
          <w:rPr>
            <w:rFonts w:asciiTheme="minorHAnsi" w:hAnsiTheme="minorHAnsi" w:cs="Arial"/>
            <w:lang w:val="ro-RO"/>
            <w:rPrChange w:id="314" w:author="Bogdan Dumitru" w:date="2016-12-12T15:32:00Z">
              <w:rPr>
                <w:rFonts w:ascii="Arial Narrow" w:hAnsi="Arial Narrow" w:cs="Arial"/>
                <w:lang w:val="ro-RO"/>
              </w:rPr>
            </w:rPrChange>
          </w:rPr>
          <w:delText xml:space="preserve">creditarea </w:delText>
        </w:r>
        <w:r w:rsidRPr="003A5C10" w:rsidDel="001F69D1">
          <w:rPr>
            <w:rFonts w:asciiTheme="minorHAnsi" w:hAnsiTheme="minorHAnsi" w:cs="Arial"/>
            <w:lang w:val="ro-RO"/>
            <w:rPrChange w:id="315" w:author="Bogdan Dumitru" w:date="2016-12-12T15:32:00Z">
              <w:rPr>
                <w:rFonts w:ascii="Arial Narrow" w:hAnsi="Arial Narrow" w:cs="Arial"/>
                <w:lang w:val="ro-RO"/>
              </w:rPr>
            </w:rPrChange>
          </w:rPr>
          <w:delText xml:space="preserve">contului </w:delText>
        </w:r>
        <w:r w:rsidR="00E31664" w:rsidRPr="003A5C10" w:rsidDel="001F69D1">
          <w:rPr>
            <w:rFonts w:asciiTheme="minorHAnsi" w:hAnsiTheme="minorHAnsi" w:cs="Arial"/>
            <w:lang w:val="ro-RO"/>
            <w:rPrChange w:id="316" w:author="Bogdan Dumitru" w:date="2016-12-12T15:32:00Z">
              <w:rPr>
                <w:rFonts w:ascii="Arial Narrow" w:hAnsi="Arial Narrow" w:cs="Arial"/>
                <w:lang w:val="ro-RO"/>
              </w:rPr>
            </w:rPrChange>
          </w:rPr>
          <w:delText xml:space="preserve">Prestatorului </w:delText>
        </w:r>
        <w:r w:rsidRPr="003A5C10" w:rsidDel="001F69D1">
          <w:rPr>
            <w:rFonts w:asciiTheme="minorHAnsi" w:hAnsiTheme="minorHAnsi" w:cs="Arial"/>
            <w:lang w:val="ro-RO"/>
            <w:rPrChange w:id="317" w:author="Bogdan Dumitru" w:date="2016-12-12T15:32:00Z">
              <w:rPr>
                <w:rFonts w:ascii="Arial Narrow" w:hAnsi="Arial Narrow" w:cs="Arial"/>
                <w:lang w:val="ro-RO"/>
              </w:rPr>
            </w:rPrChange>
          </w:rPr>
          <w:delText>cu suma ce reprezinta contravaloarea serviciilor prestate.</w:delText>
        </w:r>
      </w:del>
    </w:p>
    <w:p w14:paraId="7E7294DF" w14:textId="75D61929" w:rsidR="00314DA1" w:rsidRPr="003A5C10" w:rsidDel="001F69D1" w:rsidRDefault="00AD6F6C">
      <w:pPr>
        <w:tabs>
          <w:tab w:val="left" w:pos="450"/>
        </w:tabs>
        <w:contextualSpacing/>
        <w:jc w:val="both"/>
        <w:rPr>
          <w:del w:id="318" w:author="Bogdan Dumitru" w:date="2016-12-12T16:05:00Z"/>
          <w:rFonts w:asciiTheme="minorHAnsi" w:hAnsiTheme="minorHAnsi" w:cs="Arial"/>
          <w:lang w:val="ro-RO"/>
          <w:rPrChange w:id="319" w:author="Bogdan Dumitru" w:date="2016-12-12T15:32:00Z">
            <w:rPr>
              <w:del w:id="320" w:author="Bogdan Dumitru" w:date="2016-12-12T16:05:00Z"/>
              <w:rFonts w:ascii="Arial Narrow" w:hAnsi="Arial Narrow" w:cs="Arial"/>
              <w:lang w:val="ro-RO"/>
            </w:rPr>
          </w:rPrChange>
        </w:rPr>
        <w:pPrChange w:id="321" w:author="Bogdan Dumitru" w:date="2016-12-12T16:05:00Z">
          <w:pPr>
            <w:numPr>
              <w:ilvl w:val="1"/>
              <w:numId w:val="23"/>
            </w:numPr>
            <w:ind w:left="360" w:hanging="360"/>
            <w:contextualSpacing/>
            <w:jc w:val="both"/>
          </w:pPr>
        </w:pPrChange>
      </w:pPr>
      <w:del w:id="322" w:author="Bogdan Dumitru" w:date="2016-12-12T16:05:00Z">
        <w:r w:rsidRPr="003A5C10" w:rsidDel="001F69D1">
          <w:rPr>
            <w:rFonts w:asciiTheme="minorHAnsi" w:hAnsiTheme="minorHAnsi" w:cs="Arial"/>
            <w:lang w:val="ro-RO"/>
            <w:rPrChange w:id="323" w:author="Bogdan Dumitru" w:date="2016-12-12T15:32:00Z">
              <w:rPr>
                <w:rFonts w:ascii="Arial Narrow" w:hAnsi="Arial Narrow" w:cs="Arial"/>
                <w:lang w:val="ro-RO"/>
              </w:rPr>
            </w:rPrChange>
          </w:rPr>
          <w:delText xml:space="preserve">Termenul de plată este de </w:delText>
        </w:r>
        <w:r w:rsidR="005E72A8" w:rsidRPr="003A5C10" w:rsidDel="001F69D1">
          <w:rPr>
            <w:rFonts w:asciiTheme="minorHAnsi" w:hAnsiTheme="minorHAnsi" w:cs="Arial"/>
            <w:lang w:val="ro-RO"/>
            <w:rPrChange w:id="324" w:author="Bogdan Dumitru" w:date="2016-12-12T15:32:00Z">
              <w:rPr>
                <w:rFonts w:ascii="Arial Narrow" w:hAnsi="Arial Narrow" w:cs="Arial"/>
                <w:lang w:val="ro-RO"/>
              </w:rPr>
            </w:rPrChange>
          </w:rPr>
          <w:delText>1</w:delText>
        </w:r>
        <w:r w:rsidR="00133F5F" w:rsidRPr="003A5C10" w:rsidDel="001F69D1">
          <w:rPr>
            <w:rFonts w:asciiTheme="minorHAnsi" w:hAnsiTheme="minorHAnsi" w:cs="Arial"/>
            <w:lang w:val="ro-RO"/>
            <w:rPrChange w:id="325" w:author="Bogdan Dumitru" w:date="2016-12-12T15:32:00Z">
              <w:rPr>
                <w:rFonts w:ascii="Arial Narrow" w:hAnsi="Arial Narrow" w:cs="Arial"/>
                <w:lang w:val="ro-RO"/>
              </w:rPr>
            </w:rPrChange>
          </w:rPr>
          <w:delText>5</w:delText>
        </w:r>
        <w:r w:rsidR="0008075C" w:rsidRPr="003A5C10" w:rsidDel="001F69D1">
          <w:rPr>
            <w:rFonts w:asciiTheme="minorHAnsi" w:hAnsiTheme="minorHAnsi" w:cs="Arial"/>
            <w:lang w:val="ro-RO"/>
            <w:rPrChange w:id="326" w:author="Bogdan Dumitru" w:date="2016-12-12T15:32:00Z">
              <w:rPr>
                <w:rFonts w:ascii="Arial Narrow" w:hAnsi="Arial Narrow" w:cs="Arial"/>
                <w:lang w:val="ro-RO"/>
              </w:rPr>
            </w:rPrChange>
          </w:rPr>
          <w:delText xml:space="preserve"> </w:delText>
        </w:r>
        <w:r w:rsidRPr="003A5C10" w:rsidDel="001F69D1">
          <w:rPr>
            <w:rFonts w:asciiTheme="minorHAnsi" w:hAnsiTheme="minorHAnsi" w:cs="Arial"/>
            <w:lang w:val="ro-RO"/>
            <w:rPrChange w:id="327" w:author="Bogdan Dumitru" w:date="2016-12-12T15:32:00Z">
              <w:rPr>
                <w:rFonts w:ascii="Arial Narrow" w:hAnsi="Arial Narrow" w:cs="Arial"/>
                <w:lang w:val="ro-RO"/>
              </w:rPr>
            </w:rPrChange>
          </w:rPr>
          <w:delText>zile de la data emiterii facturii</w:delText>
        </w:r>
        <w:r w:rsidR="00314DA1" w:rsidRPr="003A5C10" w:rsidDel="001F69D1">
          <w:rPr>
            <w:rFonts w:asciiTheme="minorHAnsi" w:hAnsiTheme="minorHAnsi" w:cs="Arial"/>
            <w:lang w:val="ro-RO"/>
            <w:rPrChange w:id="328" w:author="Bogdan Dumitru" w:date="2016-12-12T15:32:00Z">
              <w:rPr>
                <w:rFonts w:ascii="Arial Narrow" w:hAnsi="Arial Narrow" w:cs="Arial"/>
                <w:lang w:val="ro-RO"/>
              </w:rPr>
            </w:rPrChange>
          </w:rPr>
          <w:delText xml:space="preserve">. </w:delText>
        </w:r>
      </w:del>
    </w:p>
    <w:p w14:paraId="0CC6349D" w14:textId="77777777" w:rsidR="00130C71" w:rsidRPr="003A5C10" w:rsidDel="00767D9B" w:rsidRDefault="00130C71">
      <w:pPr>
        <w:tabs>
          <w:tab w:val="left" w:pos="450"/>
        </w:tabs>
        <w:contextualSpacing/>
        <w:jc w:val="both"/>
        <w:rPr>
          <w:del w:id="329" w:author="Bogdan Dumitru" w:date="2016-12-12T16:06:00Z"/>
          <w:rFonts w:asciiTheme="minorHAnsi" w:hAnsiTheme="minorHAnsi" w:cs="Arial"/>
          <w:lang w:val="ro-RO"/>
          <w:rPrChange w:id="330" w:author="Bogdan Dumitru" w:date="2016-12-12T15:32:00Z">
            <w:rPr>
              <w:del w:id="331" w:author="Bogdan Dumitru" w:date="2016-12-12T16:06:00Z"/>
              <w:rFonts w:ascii="Arial Narrow" w:hAnsi="Arial Narrow" w:cs="Arial"/>
              <w:sz w:val="32"/>
              <w:szCs w:val="32"/>
              <w:lang w:val="ro-RO"/>
            </w:rPr>
          </w:rPrChange>
        </w:rPr>
        <w:pPrChange w:id="332" w:author="Bogdan Dumitru" w:date="2016-12-12T16:05:00Z">
          <w:pPr>
            <w:contextualSpacing/>
            <w:jc w:val="both"/>
          </w:pPr>
        </w:pPrChange>
      </w:pPr>
    </w:p>
    <w:p w14:paraId="2ADD196B" w14:textId="798CF3E0" w:rsidR="00305260" w:rsidRPr="003A5C10" w:rsidDel="00767D9B" w:rsidRDefault="00305260" w:rsidP="003A5C10">
      <w:pPr>
        <w:numPr>
          <w:ilvl w:val="0"/>
          <w:numId w:val="23"/>
        </w:numPr>
        <w:ind w:left="0" w:firstLine="0"/>
        <w:contextualSpacing/>
        <w:jc w:val="both"/>
        <w:rPr>
          <w:del w:id="333" w:author="Bogdan Dumitru" w:date="2016-12-12T16:06:00Z"/>
          <w:rFonts w:asciiTheme="minorHAnsi" w:hAnsiTheme="minorHAnsi" w:cs="Arial"/>
          <w:b/>
          <w:caps/>
          <w:lang w:val="ro-RO"/>
          <w:rPrChange w:id="334" w:author="Bogdan Dumitru" w:date="2016-12-12T15:32:00Z">
            <w:rPr>
              <w:del w:id="335" w:author="Bogdan Dumitru" w:date="2016-12-12T16:06:00Z"/>
              <w:rFonts w:ascii="Arial Narrow" w:hAnsi="Arial Narrow" w:cs="Arial"/>
              <w:b/>
              <w:caps/>
              <w:lang w:val="ro-RO"/>
            </w:rPr>
          </w:rPrChange>
        </w:rPr>
      </w:pPr>
      <w:del w:id="336" w:author="Bogdan Dumitru" w:date="2016-12-12T16:06:00Z">
        <w:r w:rsidRPr="003A5C10" w:rsidDel="00767D9B">
          <w:rPr>
            <w:rFonts w:asciiTheme="minorHAnsi" w:hAnsiTheme="minorHAnsi" w:cs="Arial"/>
            <w:b/>
            <w:caps/>
            <w:lang w:val="ro-RO"/>
            <w:rPrChange w:id="337" w:author="Bogdan Dumitru" w:date="2016-12-12T15:32:00Z">
              <w:rPr>
                <w:rFonts w:ascii="Arial Narrow" w:hAnsi="Arial Narrow" w:cs="Arial"/>
                <w:b/>
                <w:caps/>
                <w:lang w:val="ro-RO"/>
              </w:rPr>
            </w:rPrChange>
          </w:rPr>
          <w:delText>PENALITATI, DAUNE INTERESE</w:delText>
        </w:r>
      </w:del>
    </w:p>
    <w:p w14:paraId="7F24E20D" w14:textId="1C33A910" w:rsidR="00973F1E" w:rsidRPr="003A5C10" w:rsidDel="00767D9B" w:rsidRDefault="00973F1E" w:rsidP="003A5C10">
      <w:pPr>
        <w:numPr>
          <w:ilvl w:val="1"/>
          <w:numId w:val="23"/>
        </w:numPr>
        <w:ind w:left="0" w:firstLine="0"/>
        <w:contextualSpacing/>
        <w:jc w:val="both"/>
        <w:rPr>
          <w:del w:id="338" w:author="Bogdan Dumitru" w:date="2016-12-12T16:06:00Z"/>
          <w:rFonts w:asciiTheme="minorHAnsi" w:hAnsiTheme="minorHAnsi" w:cs="Arial"/>
          <w:lang w:val="ro-RO"/>
          <w:rPrChange w:id="339" w:author="Bogdan Dumitru" w:date="2016-12-12T15:32:00Z">
            <w:rPr>
              <w:del w:id="340" w:author="Bogdan Dumitru" w:date="2016-12-12T16:06:00Z"/>
              <w:rFonts w:ascii="Arial Narrow" w:hAnsi="Arial Narrow" w:cs="Arial"/>
              <w:lang w:val="ro-RO"/>
            </w:rPr>
          </w:rPrChange>
        </w:rPr>
      </w:pPr>
      <w:del w:id="341" w:author="Bogdan Dumitru" w:date="2016-12-12T16:06:00Z">
        <w:r w:rsidRPr="003A5C10" w:rsidDel="00767D9B">
          <w:rPr>
            <w:rFonts w:asciiTheme="minorHAnsi" w:hAnsiTheme="minorHAnsi" w:cs="Arial"/>
            <w:lang w:val="ro-RO"/>
            <w:rPrChange w:id="342" w:author="Bogdan Dumitru" w:date="2016-12-12T15:32:00Z">
              <w:rPr>
                <w:rFonts w:ascii="Arial Narrow" w:hAnsi="Arial Narrow" w:cs="Arial"/>
                <w:lang w:val="ro-RO"/>
              </w:rPr>
            </w:rPrChange>
          </w:rPr>
          <w:delText>Prezentul contract serve</w:delText>
        </w:r>
        <w:r w:rsidR="00F31761" w:rsidRPr="003A5C10" w:rsidDel="00767D9B">
          <w:rPr>
            <w:rFonts w:asciiTheme="minorHAnsi" w:hAnsiTheme="minorHAnsi" w:cs="Arial"/>
            <w:lang w:val="ro-RO"/>
            <w:rPrChange w:id="343" w:author="Bogdan Dumitru" w:date="2016-12-12T15:32:00Z">
              <w:rPr>
                <w:rFonts w:ascii="Arial Narrow" w:hAnsi="Arial Narrow" w:cs="Arial"/>
                <w:lang w:val="ro-RO"/>
              </w:rPr>
            </w:rPrChange>
          </w:rPr>
          <w:delText>s</w:delText>
        </w:r>
        <w:r w:rsidRPr="003A5C10" w:rsidDel="00767D9B">
          <w:rPr>
            <w:rFonts w:asciiTheme="minorHAnsi" w:hAnsiTheme="minorHAnsi" w:cs="Arial"/>
            <w:lang w:val="ro-RO"/>
            <w:rPrChange w:id="344" w:author="Bogdan Dumitru" w:date="2016-12-12T15:32:00Z">
              <w:rPr>
                <w:rFonts w:ascii="Arial Narrow" w:hAnsi="Arial Narrow" w:cs="Arial"/>
                <w:lang w:val="ro-RO"/>
              </w:rPr>
            </w:rPrChange>
          </w:rPr>
          <w:delText>te interesul comun al p</w:delText>
        </w:r>
        <w:r w:rsidR="00F31761" w:rsidRPr="003A5C10" w:rsidDel="00767D9B">
          <w:rPr>
            <w:rFonts w:asciiTheme="minorHAnsi" w:hAnsiTheme="minorHAnsi" w:cs="Arial"/>
            <w:lang w:val="ro-RO"/>
            <w:rPrChange w:id="345"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46" w:author="Bogdan Dumitru" w:date="2016-12-12T15:32:00Z">
              <w:rPr>
                <w:rFonts w:ascii="Arial Narrow" w:hAnsi="Arial Narrow" w:cs="Arial"/>
                <w:lang w:val="ro-RO"/>
              </w:rPr>
            </w:rPrChange>
          </w:rPr>
          <w:delText>r</w:delText>
        </w:r>
        <w:r w:rsidR="00F31761" w:rsidRPr="003A5C10" w:rsidDel="00767D9B">
          <w:rPr>
            <w:rFonts w:asciiTheme="minorHAnsi" w:hAnsiTheme="minorHAnsi" w:cs="Arial"/>
            <w:lang w:val="ro-RO"/>
            <w:rPrChange w:id="347" w:author="Bogdan Dumitru" w:date="2016-12-12T15:32:00Z">
              <w:rPr>
                <w:rFonts w:ascii="Arial Narrow" w:hAnsi="Arial Narrow" w:cs="Arial"/>
                <w:lang w:val="ro-RO"/>
              </w:rPr>
            </w:rPrChange>
          </w:rPr>
          <w:delText>t</w:delText>
        </w:r>
        <w:r w:rsidRPr="003A5C10" w:rsidDel="00767D9B">
          <w:rPr>
            <w:rFonts w:asciiTheme="minorHAnsi" w:hAnsiTheme="minorHAnsi" w:cs="Arial"/>
            <w:lang w:val="ro-RO"/>
            <w:rPrChange w:id="348" w:author="Bogdan Dumitru" w:date="2016-12-12T15:32:00Z">
              <w:rPr>
                <w:rFonts w:ascii="Arial Narrow" w:hAnsi="Arial Narrow" w:cs="Arial"/>
                <w:lang w:val="ro-RO"/>
              </w:rPr>
            </w:rPrChange>
          </w:rPr>
          <w:delText>ilor care se oblig</w:delText>
        </w:r>
        <w:r w:rsidR="00F31761" w:rsidRPr="003A5C10" w:rsidDel="00767D9B">
          <w:rPr>
            <w:rFonts w:asciiTheme="minorHAnsi" w:hAnsiTheme="minorHAnsi" w:cs="Arial"/>
            <w:lang w:val="ro-RO"/>
            <w:rPrChange w:id="349"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50" w:author="Bogdan Dumitru" w:date="2016-12-12T15:32:00Z">
              <w:rPr>
                <w:rFonts w:ascii="Arial Narrow" w:hAnsi="Arial Narrow" w:cs="Arial"/>
                <w:lang w:val="ro-RO"/>
              </w:rPr>
            </w:rPrChange>
          </w:rPr>
          <w:delText xml:space="preserve"> s</w:delText>
        </w:r>
        <w:r w:rsidR="00F31761" w:rsidRPr="003A5C10" w:rsidDel="00767D9B">
          <w:rPr>
            <w:rFonts w:asciiTheme="minorHAnsi" w:hAnsiTheme="minorHAnsi" w:cs="Arial"/>
            <w:lang w:val="ro-RO"/>
            <w:rPrChange w:id="351"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52" w:author="Bogdan Dumitru" w:date="2016-12-12T15:32:00Z">
              <w:rPr>
                <w:rFonts w:ascii="Arial Narrow" w:hAnsi="Arial Narrow" w:cs="Arial"/>
                <w:lang w:val="ro-RO"/>
              </w:rPr>
            </w:rPrChange>
          </w:rPr>
          <w:delText xml:space="preserve">-l execute întru totul cu profesionalism </w:delText>
        </w:r>
        <w:r w:rsidR="00F31761" w:rsidRPr="003A5C10" w:rsidDel="00767D9B">
          <w:rPr>
            <w:rFonts w:asciiTheme="minorHAnsi" w:hAnsiTheme="minorHAnsi" w:cs="Arial"/>
            <w:lang w:val="ro-RO"/>
            <w:rPrChange w:id="353" w:author="Bogdan Dumitru" w:date="2016-12-12T15:32:00Z">
              <w:rPr>
                <w:rFonts w:ascii="Arial Narrow" w:hAnsi="Arial Narrow" w:cs="Arial"/>
                <w:lang w:val="ro-RO"/>
              </w:rPr>
            </w:rPrChange>
          </w:rPr>
          <w:delText>s</w:delText>
        </w:r>
        <w:r w:rsidRPr="003A5C10" w:rsidDel="00767D9B">
          <w:rPr>
            <w:rFonts w:asciiTheme="minorHAnsi" w:hAnsiTheme="minorHAnsi" w:cs="Arial"/>
            <w:lang w:val="ro-RO"/>
            <w:rPrChange w:id="354" w:author="Bogdan Dumitru" w:date="2016-12-12T15:32:00Z">
              <w:rPr>
                <w:rFonts w:ascii="Arial Narrow" w:hAnsi="Arial Narrow" w:cs="Arial"/>
                <w:lang w:val="ro-RO"/>
              </w:rPr>
            </w:rPrChange>
          </w:rPr>
          <w:delText>i seriozitate.</w:delText>
        </w:r>
      </w:del>
    </w:p>
    <w:p w14:paraId="4501182A" w14:textId="7C8BED03" w:rsidR="00973F1E" w:rsidRPr="003A5C10" w:rsidDel="00767D9B" w:rsidRDefault="00973F1E" w:rsidP="003A5C10">
      <w:pPr>
        <w:numPr>
          <w:ilvl w:val="1"/>
          <w:numId w:val="23"/>
        </w:numPr>
        <w:ind w:left="0" w:firstLine="0"/>
        <w:contextualSpacing/>
        <w:jc w:val="both"/>
        <w:rPr>
          <w:del w:id="355" w:author="Bogdan Dumitru" w:date="2016-12-12T16:06:00Z"/>
          <w:rFonts w:asciiTheme="minorHAnsi" w:hAnsiTheme="minorHAnsi" w:cs="Arial"/>
          <w:lang w:val="ro-RO"/>
          <w:rPrChange w:id="356" w:author="Bogdan Dumitru" w:date="2016-12-12T15:32:00Z">
            <w:rPr>
              <w:del w:id="357" w:author="Bogdan Dumitru" w:date="2016-12-12T16:06:00Z"/>
              <w:rFonts w:ascii="Arial Narrow" w:hAnsi="Arial Narrow" w:cs="Arial"/>
              <w:lang w:val="ro-RO"/>
            </w:rPr>
          </w:rPrChange>
        </w:rPr>
      </w:pPr>
      <w:del w:id="358" w:author="Bogdan Dumitru" w:date="2016-12-12T16:06:00Z">
        <w:r w:rsidRPr="003A5C10" w:rsidDel="00767D9B">
          <w:rPr>
            <w:rFonts w:asciiTheme="minorHAnsi" w:hAnsiTheme="minorHAnsi" w:cs="Arial"/>
            <w:lang w:val="ro-RO"/>
            <w:rPrChange w:id="359" w:author="Bogdan Dumitru" w:date="2016-12-12T15:32:00Z">
              <w:rPr>
                <w:rFonts w:ascii="Arial Narrow" w:hAnsi="Arial Narrow" w:cs="Arial"/>
                <w:lang w:val="ro-RO"/>
              </w:rPr>
            </w:rPrChange>
          </w:rPr>
          <w:delText>Ambele p</w:delText>
        </w:r>
        <w:r w:rsidR="00F31761" w:rsidRPr="003A5C10" w:rsidDel="00767D9B">
          <w:rPr>
            <w:rFonts w:asciiTheme="minorHAnsi" w:hAnsiTheme="minorHAnsi" w:cs="Arial"/>
            <w:lang w:val="ro-RO"/>
            <w:rPrChange w:id="360"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61" w:author="Bogdan Dumitru" w:date="2016-12-12T15:32:00Z">
              <w:rPr>
                <w:rFonts w:ascii="Arial Narrow" w:hAnsi="Arial Narrow" w:cs="Arial"/>
                <w:lang w:val="ro-RO"/>
              </w:rPr>
            </w:rPrChange>
          </w:rPr>
          <w:delText>r</w:delText>
        </w:r>
        <w:r w:rsidR="00F31761" w:rsidRPr="003A5C10" w:rsidDel="00767D9B">
          <w:rPr>
            <w:rFonts w:asciiTheme="minorHAnsi" w:hAnsiTheme="minorHAnsi" w:cs="Arial"/>
            <w:lang w:val="ro-RO"/>
            <w:rPrChange w:id="362" w:author="Bogdan Dumitru" w:date="2016-12-12T15:32:00Z">
              <w:rPr>
                <w:rFonts w:ascii="Arial Narrow" w:hAnsi="Arial Narrow" w:cs="Arial"/>
                <w:lang w:val="ro-RO"/>
              </w:rPr>
            </w:rPrChange>
          </w:rPr>
          <w:delText>t</w:delText>
        </w:r>
        <w:r w:rsidRPr="003A5C10" w:rsidDel="00767D9B">
          <w:rPr>
            <w:rFonts w:asciiTheme="minorHAnsi" w:hAnsiTheme="minorHAnsi" w:cs="Arial"/>
            <w:lang w:val="ro-RO"/>
            <w:rPrChange w:id="363" w:author="Bogdan Dumitru" w:date="2016-12-12T15:32:00Z">
              <w:rPr>
                <w:rFonts w:ascii="Arial Narrow" w:hAnsi="Arial Narrow" w:cs="Arial"/>
                <w:lang w:val="ro-RO"/>
              </w:rPr>
            </w:rPrChange>
          </w:rPr>
          <w:delText>i se oblig</w:delText>
        </w:r>
        <w:r w:rsidR="00F31761" w:rsidRPr="003A5C10" w:rsidDel="00767D9B">
          <w:rPr>
            <w:rFonts w:asciiTheme="minorHAnsi" w:hAnsiTheme="minorHAnsi" w:cs="Arial"/>
            <w:lang w:val="ro-RO"/>
            <w:rPrChange w:id="364"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65" w:author="Bogdan Dumitru" w:date="2016-12-12T15:32:00Z">
              <w:rPr>
                <w:rFonts w:ascii="Arial Narrow" w:hAnsi="Arial Narrow" w:cs="Arial"/>
                <w:lang w:val="ro-RO"/>
              </w:rPr>
            </w:rPrChange>
          </w:rPr>
          <w:delText xml:space="preserve"> s</w:delText>
        </w:r>
        <w:r w:rsidR="00F31761" w:rsidRPr="003A5C10" w:rsidDel="00767D9B">
          <w:rPr>
            <w:rFonts w:asciiTheme="minorHAnsi" w:hAnsiTheme="minorHAnsi" w:cs="Arial"/>
            <w:lang w:val="ro-RO"/>
            <w:rPrChange w:id="366"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67" w:author="Bogdan Dumitru" w:date="2016-12-12T15:32:00Z">
              <w:rPr>
                <w:rFonts w:ascii="Arial Narrow" w:hAnsi="Arial Narrow" w:cs="Arial"/>
                <w:lang w:val="ro-RO"/>
              </w:rPr>
            </w:rPrChange>
          </w:rPr>
          <w:delText xml:space="preserve"> urm</w:delText>
        </w:r>
        <w:r w:rsidR="00F31761" w:rsidRPr="003A5C10" w:rsidDel="00767D9B">
          <w:rPr>
            <w:rFonts w:asciiTheme="minorHAnsi" w:hAnsiTheme="minorHAnsi" w:cs="Arial"/>
            <w:lang w:val="ro-RO"/>
            <w:rPrChange w:id="368"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69" w:author="Bogdan Dumitru" w:date="2016-12-12T15:32:00Z">
              <w:rPr>
                <w:rFonts w:ascii="Arial Narrow" w:hAnsi="Arial Narrow" w:cs="Arial"/>
                <w:lang w:val="ro-RO"/>
              </w:rPr>
            </w:rPrChange>
          </w:rPr>
          <w:delText>reasc</w:delText>
        </w:r>
        <w:r w:rsidR="00F31761" w:rsidRPr="003A5C10" w:rsidDel="00767D9B">
          <w:rPr>
            <w:rFonts w:asciiTheme="minorHAnsi" w:hAnsiTheme="minorHAnsi" w:cs="Arial"/>
            <w:lang w:val="ro-RO"/>
            <w:rPrChange w:id="370"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71" w:author="Bogdan Dumitru" w:date="2016-12-12T15:32:00Z">
              <w:rPr>
                <w:rFonts w:ascii="Arial Narrow" w:hAnsi="Arial Narrow" w:cs="Arial"/>
                <w:lang w:val="ro-RO"/>
              </w:rPr>
            </w:rPrChange>
          </w:rPr>
          <w:delText xml:space="preserve"> </w:delText>
        </w:r>
        <w:r w:rsidR="00F31761" w:rsidRPr="003A5C10" w:rsidDel="00767D9B">
          <w:rPr>
            <w:rFonts w:asciiTheme="minorHAnsi" w:hAnsiTheme="minorHAnsi" w:cs="Arial"/>
            <w:lang w:val="ro-RO"/>
            <w:rPrChange w:id="372" w:author="Bogdan Dumitru" w:date="2016-12-12T15:32:00Z">
              <w:rPr>
                <w:rFonts w:ascii="Arial Narrow" w:hAnsi="Arial Narrow" w:cs="Arial"/>
                <w:lang w:val="ro-RO"/>
              </w:rPr>
            </w:rPrChange>
          </w:rPr>
          <w:delText>s</w:delText>
        </w:r>
        <w:r w:rsidRPr="003A5C10" w:rsidDel="00767D9B">
          <w:rPr>
            <w:rFonts w:asciiTheme="minorHAnsi" w:hAnsiTheme="minorHAnsi" w:cs="Arial"/>
            <w:lang w:val="ro-RO"/>
            <w:rPrChange w:id="373" w:author="Bogdan Dumitru" w:date="2016-12-12T15:32:00Z">
              <w:rPr>
                <w:rFonts w:ascii="Arial Narrow" w:hAnsi="Arial Narrow" w:cs="Arial"/>
                <w:lang w:val="ro-RO"/>
              </w:rPr>
            </w:rPrChange>
          </w:rPr>
          <w:delText>i s</w:delText>
        </w:r>
        <w:r w:rsidR="00F31761" w:rsidRPr="003A5C10" w:rsidDel="00767D9B">
          <w:rPr>
            <w:rFonts w:asciiTheme="minorHAnsi" w:hAnsiTheme="minorHAnsi" w:cs="Arial"/>
            <w:lang w:val="ro-RO"/>
            <w:rPrChange w:id="374"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75" w:author="Bogdan Dumitru" w:date="2016-12-12T15:32:00Z">
              <w:rPr>
                <w:rFonts w:ascii="Arial Narrow" w:hAnsi="Arial Narrow" w:cs="Arial"/>
                <w:lang w:val="ro-RO"/>
              </w:rPr>
            </w:rPrChange>
          </w:rPr>
          <w:delText xml:space="preserve"> se informeze reciproc asupra derul</w:delText>
        </w:r>
        <w:r w:rsidR="00F31761" w:rsidRPr="003A5C10" w:rsidDel="00767D9B">
          <w:rPr>
            <w:rFonts w:asciiTheme="minorHAnsi" w:hAnsiTheme="minorHAnsi" w:cs="Arial"/>
            <w:lang w:val="ro-RO"/>
            <w:rPrChange w:id="376"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77" w:author="Bogdan Dumitru" w:date="2016-12-12T15:32:00Z">
              <w:rPr>
                <w:rFonts w:ascii="Arial Narrow" w:hAnsi="Arial Narrow" w:cs="Arial"/>
                <w:lang w:val="ro-RO"/>
              </w:rPr>
            </w:rPrChange>
          </w:rPr>
          <w:delText>rii contractului, precum si sa-si indeplineasca obligatiile asumate prin prezentul contract cu buna credinta.</w:delText>
        </w:r>
      </w:del>
    </w:p>
    <w:p w14:paraId="5608DE72" w14:textId="36B40DA2" w:rsidR="00973F1E" w:rsidRPr="003A5C10" w:rsidDel="00767D9B" w:rsidRDefault="00973F1E" w:rsidP="003A5C10">
      <w:pPr>
        <w:numPr>
          <w:ilvl w:val="1"/>
          <w:numId w:val="23"/>
        </w:numPr>
        <w:ind w:left="0" w:firstLine="0"/>
        <w:contextualSpacing/>
        <w:jc w:val="both"/>
        <w:rPr>
          <w:del w:id="378" w:author="Bogdan Dumitru" w:date="2016-12-12T16:06:00Z"/>
          <w:rFonts w:asciiTheme="minorHAnsi" w:hAnsiTheme="minorHAnsi" w:cs="Arial"/>
          <w:lang w:val="ro-RO"/>
          <w:rPrChange w:id="379" w:author="Bogdan Dumitru" w:date="2016-12-12T15:32:00Z">
            <w:rPr>
              <w:del w:id="380" w:author="Bogdan Dumitru" w:date="2016-12-12T16:06:00Z"/>
              <w:rFonts w:ascii="Arial Narrow" w:hAnsi="Arial Narrow" w:cs="Arial"/>
              <w:lang w:val="ro-RO"/>
            </w:rPr>
          </w:rPrChange>
        </w:rPr>
      </w:pPr>
      <w:del w:id="381" w:author="Bogdan Dumitru" w:date="2016-12-12T16:06:00Z">
        <w:r w:rsidRPr="003A5C10" w:rsidDel="00767D9B">
          <w:rPr>
            <w:rFonts w:asciiTheme="minorHAnsi" w:hAnsiTheme="minorHAnsi" w:cs="Arial"/>
            <w:lang w:val="ro-RO"/>
            <w:rPrChange w:id="382" w:author="Bogdan Dumitru" w:date="2016-12-12T15:32:00Z">
              <w:rPr>
                <w:rFonts w:ascii="Arial Narrow" w:hAnsi="Arial Narrow" w:cs="Arial"/>
                <w:lang w:val="ro-RO"/>
              </w:rPr>
            </w:rPrChange>
          </w:rPr>
          <w:delText>Neexecutarea, executarea defectuoas</w:delText>
        </w:r>
        <w:r w:rsidR="00F31761" w:rsidRPr="003A5C10" w:rsidDel="00767D9B">
          <w:rPr>
            <w:rFonts w:asciiTheme="minorHAnsi" w:hAnsiTheme="minorHAnsi" w:cs="Arial"/>
            <w:lang w:val="ro-RO"/>
            <w:rPrChange w:id="383"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84" w:author="Bogdan Dumitru" w:date="2016-12-12T15:32:00Z">
              <w:rPr>
                <w:rFonts w:ascii="Arial Narrow" w:hAnsi="Arial Narrow" w:cs="Arial"/>
                <w:lang w:val="ro-RO"/>
              </w:rPr>
            </w:rPrChange>
          </w:rPr>
          <w:delText xml:space="preserve"> sau executarea cu întârziere a obliga</w:delText>
        </w:r>
        <w:r w:rsidR="00F31761" w:rsidRPr="003A5C10" w:rsidDel="00767D9B">
          <w:rPr>
            <w:rFonts w:asciiTheme="minorHAnsi" w:hAnsiTheme="minorHAnsi" w:cs="Arial"/>
            <w:lang w:val="ro-RO"/>
            <w:rPrChange w:id="385" w:author="Bogdan Dumitru" w:date="2016-12-12T15:32:00Z">
              <w:rPr>
                <w:rFonts w:ascii="Arial Narrow" w:hAnsi="Arial Narrow" w:cs="Arial"/>
                <w:lang w:val="ro-RO"/>
              </w:rPr>
            </w:rPrChange>
          </w:rPr>
          <w:delText>t</w:delText>
        </w:r>
        <w:r w:rsidRPr="003A5C10" w:rsidDel="00767D9B">
          <w:rPr>
            <w:rFonts w:asciiTheme="minorHAnsi" w:hAnsiTheme="minorHAnsi" w:cs="Arial"/>
            <w:lang w:val="ro-RO"/>
            <w:rPrChange w:id="386" w:author="Bogdan Dumitru" w:date="2016-12-12T15:32:00Z">
              <w:rPr>
                <w:rFonts w:ascii="Arial Narrow" w:hAnsi="Arial Narrow" w:cs="Arial"/>
                <w:lang w:val="ro-RO"/>
              </w:rPr>
            </w:rPrChange>
          </w:rPr>
          <w:delText>iilor comerciale asumate în prezentul contract angajeaz</w:delText>
        </w:r>
        <w:r w:rsidR="00F31761" w:rsidRPr="003A5C10" w:rsidDel="00767D9B">
          <w:rPr>
            <w:rFonts w:asciiTheme="minorHAnsi" w:hAnsiTheme="minorHAnsi" w:cs="Arial"/>
            <w:lang w:val="ro-RO"/>
            <w:rPrChange w:id="387"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88" w:author="Bogdan Dumitru" w:date="2016-12-12T15:32:00Z">
              <w:rPr>
                <w:rFonts w:ascii="Arial Narrow" w:hAnsi="Arial Narrow" w:cs="Arial"/>
                <w:lang w:val="ro-RO"/>
              </w:rPr>
            </w:rPrChange>
          </w:rPr>
          <w:delText xml:space="preserve"> r</w:delText>
        </w:r>
        <w:r w:rsidR="00F31761" w:rsidRPr="003A5C10" w:rsidDel="00767D9B">
          <w:rPr>
            <w:rFonts w:asciiTheme="minorHAnsi" w:hAnsiTheme="minorHAnsi" w:cs="Arial"/>
            <w:lang w:val="ro-RO"/>
            <w:rPrChange w:id="389"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90" w:author="Bogdan Dumitru" w:date="2016-12-12T15:32:00Z">
              <w:rPr>
                <w:rFonts w:ascii="Arial Narrow" w:hAnsi="Arial Narrow" w:cs="Arial"/>
                <w:lang w:val="ro-RO"/>
              </w:rPr>
            </w:rPrChange>
          </w:rPr>
          <w:delText>spunderea p</w:delText>
        </w:r>
        <w:r w:rsidR="00F31761" w:rsidRPr="003A5C10" w:rsidDel="00767D9B">
          <w:rPr>
            <w:rFonts w:asciiTheme="minorHAnsi" w:hAnsiTheme="minorHAnsi" w:cs="Arial"/>
            <w:lang w:val="ro-RO"/>
            <w:rPrChange w:id="391"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92" w:author="Bogdan Dumitru" w:date="2016-12-12T15:32:00Z">
              <w:rPr>
                <w:rFonts w:ascii="Arial Narrow" w:hAnsi="Arial Narrow" w:cs="Arial"/>
                <w:lang w:val="ro-RO"/>
              </w:rPr>
            </w:rPrChange>
          </w:rPr>
          <w:delText>r</w:delText>
        </w:r>
        <w:r w:rsidR="00F31761" w:rsidRPr="003A5C10" w:rsidDel="00767D9B">
          <w:rPr>
            <w:rFonts w:asciiTheme="minorHAnsi" w:hAnsiTheme="minorHAnsi" w:cs="Arial"/>
            <w:lang w:val="ro-RO"/>
            <w:rPrChange w:id="393" w:author="Bogdan Dumitru" w:date="2016-12-12T15:32:00Z">
              <w:rPr>
                <w:rFonts w:ascii="Arial Narrow" w:hAnsi="Arial Narrow" w:cs="Arial"/>
                <w:lang w:val="ro-RO"/>
              </w:rPr>
            </w:rPrChange>
          </w:rPr>
          <w:delText>t</w:delText>
        </w:r>
        <w:r w:rsidRPr="003A5C10" w:rsidDel="00767D9B">
          <w:rPr>
            <w:rFonts w:asciiTheme="minorHAnsi" w:hAnsiTheme="minorHAnsi" w:cs="Arial"/>
            <w:lang w:val="ro-RO"/>
            <w:rPrChange w:id="394" w:author="Bogdan Dumitru" w:date="2016-12-12T15:32:00Z">
              <w:rPr>
                <w:rFonts w:ascii="Arial Narrow" w:hAnsi="Arial Narrow" w:cs="Arial"/>
                <w:lang w:val="ro-RO"/>
              </w:rPr>
            </w:rPrChange>
          </w:rPr>
          <w:delText>ii în culp</w:delText>
        </w:r>
        <w:r w:rsidR="00F31761" w:rsidRPr="003A5C10" w:rsidDel="00767D9B">
          <w:rPr>
            <w:rFonts w:asciiTheme="minorHAnsi" w:hAnsiTheme="minorHAnsi" w:cs="Arial"/>
            <w:lang w:val="ro-RO"/>
            <w:rPrChange w:id="395"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96" w:author="Bogdan Dumitru" w:date="2016-12-12T15:32:00Z">
              <w:rPr>
                <w:rFonts w:ascii="Arial Narrow" w:hAnsi="Arial Narrow" w:cs="Arial"/>
                <w:lang w:val="ro-RO"/>
              </w:rPr>
            </w:rPrChange>
          </w:rPr>
          <w:delText>, ce va pl</w:delText>
        </w:r>
        <w:r w:rsidR="00F31761" w:rsidRPr="003A5C10" w:rsidDel="00767D9B">
          <w:rPr>
            <w:rFonts w:asciiTheme="minorHAnsi" w:hAnsiTheme="minorHAnsi" w:cs="Arial"/>
            <w:lang w:val="ro-RO"/>
            <w:rPrChange w:id="397"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398" w:author="Bogdan Dumitru" w:date="2016-12-12T15:32:00Z">
              <w:rPr>
                <w:rFonts w:ascii="Arial Narrow" w:hAnsi="Arial Narrow" w:cs="Arial"/>
                <w:lang w:val="ro-RO"/>
              </w:rPr>
            </w:rPrChange>
          </w:rPr>
          <w:delText>ti celeilalte p</w:delText>
        </w:r>
        <w:r w:rsidR="00F31761" w:rsidRPr="003A5C10" w:rsidDel="00767D9B">
          <w:rPr>
            <w:rFonts w:asciiTheme="minorHAnsi" w:hAnsiTheme="minorHAnsi" w:cs="Arial"/>
            <w:lang w:val="ro-RO"/>
            <w:rPrChange w:id="399" w:author="Bogdan Dumitru" w:date="2016-12-12T15:32:00Z">
              <w:rPr>
                <w:rFonts w:ascii="Arial Narrow" w:hAnsi="Arial Narrow" w:cs="Arial"/>
                <w:lang w:val="ro-RO"/>
              </w:rPr>
            </w:rPrChange>
          </w:rPr>
          <w:delText>a</w:delText>
        </w:r>
        <w:r w:rsidRPr="003A5C10" w:rsidDel="00767D9B">
          <w:rPr>
            <w:rFonts w:asciiTheme="minorHAnsi" w:hAnsiTheme="minorHAnsi" w:cs="Arial"/>
            <w:lang w:val="ro-RO"/>
            <w:rPrChange w:id="400" w:author="Bogdan Dumitru" w:date="2016-12-12T15:32:00Z">
              <w:rPr>
                <w:rFonts w:ascii="Arial Narrow" w:hAnsi="Arial Narrow" w:cs="Arial"/>
                <w:lang w:val="ro-RO"/>
              </w:rPr>
            </w:rPrChange>
          </w:rPr>
          <w:delText>r</w:delText>
        </w:r>
        <w:r w:rsidR="00F31761" w:rsidRPr="003A5C10" w:rsidDel="00767D9B">
          <w:rPr>
            <w:rFonts w:asciiTheme="minorHAnsi" w:hAnsiTheme="minorHAnsi" w:cs="Arial"/>
            <w:lang w:val="ro-RO"/>
            <w:rPrChange w:id="401" w:author="Bogdan Dumitru" w:date="2016-12-12T15:32:00Z">
              <w:rPr>
                <w:rFonts w:ascii="Arial Narrow" w:hAnsi="Arial Narrow" w:cs="Arial"/>
                <w:lang w:val="ro-RO"/>
              </w:rPr>
            </w:rPrChange>
          </w:rPr>
          <w:delText>t</w:delText>
        </w:r>
        <w:r w:rsidRPr="003A5C10" w:rsidDel="00767D9B">
          <w:rPr>
            <w:rFonts w:asciiTheme="minorHAnsi" w:hAnsiTheme="minorHAnsi" w:cs="Arial"/>
            <w:lang w:val="ro-RO"/>
            <w:rPrChange w:id="402" w:author="Bogdan Dumitru" w:date="2016-12-12T15:32:00Z">
              <w:rPr>
                <w:rFonts w:ascii="Arial Narrow" w:hAnsi="Arial Narrow" w:cs="Arial"/>
                <w:lang w:val="ro-RO"/>
              </w:rPr>
            </w:rPrChange>
          </w:rPr>
          <w:delText>i daune.</w:delText>
        </w:r>
        <w:r w:rsidR="00755031" w:rsidRPr="003A5C10" w:rsidDel="00767D9B">
          <w:rPr>
            <w:rFonts w:asciiTheme="minorHAnsi" w:hAnsiTheme="minorHAnsi" w:cs="Arial"/>
            <w:lang w:val="ro-RO"/>
            <w:rPrChange w:id="403" w:author="Bogdan Dumitru" w:date="2016-12-12T15:32:00Z">
              <w:rPr>
                <w:rFonts w:ascii="Arial Narrow" w:hAnsi="Arial Narrow" w:cs="Arial"/>
                <w:lang w:val="ro-RO"/>
              </w:rPr>
            </w:rPrChange>
          </w:rPr>
          <w:delText xml:space="preserve"> </w:delText>
        </w:r>
      </w:del>
    </w:p>
    <w:p w14:paraId="2D4A976D" w14:textId="2E562B74" w:rsidR="00973F1E" w:rsidRPr="00F038A4" w:rsidDel="005F2C99" w:rsidRDefault="00973F1E" w:rsidP="003A5C10">
      <w:pPr>
        <w:contextualSpacing/>
        <w:jc w:val="both"/>
        <w:rPr>
          <w:del w:id="404" w:author="Bogdan Dumitru" w:date="2016-12-12T16:09:00Z"/>
          <w:rFonts w:asciiTheme="minorHAnsi" w:hAnsiTheme="minorHAnsi" w:cs="Arial"/>
          <w:lang w:val="ro-RO"/>
        </w:rPr>
      </w:pPr>
    </w:p>
    <w:p w14:paraId="200A7CAB" w14:textId="77777777" w:rsidR="005F2C99" w:rsidRDefault="005F2C99" w:rsidP="003A5C10">
      <w:pPr>
        <w:numPr>
          <w:ilvl w:val="0"/>
          <w:numId w:val="23"/>
        </w:numPr>
        <w:ind w:left="0" w:firstLine="0"/>
        <w:contextualSpacing/>
        <w:jc w:val="both"/>
        <w:rPr>
          <w:ins w:id="405" w:author="Bogdan Dumitru" w:date="2016-12-12T16:10:00Z"/>
          <w:rFonts w:asciiTheme="minorHAnsi" w:hAnsiTheme="minorHAnsi" w:cs="Arial"/>
          <w:b/>
          <w:caps/>
          <w:lang w:val="ro-RO"/>
        </w:rPr>
      </w:pPr>
    </w:p>
    <w:p w14:paraId="21A00C89" w14:textId="12532FAC" w:rsidR="00305260" w:rsidRPr="00F038A4" w:rsidRDefault="005F2C99">
      <w:pPr>
        <w:pStyle w:val="ListParagraph"/>
        <w:numPr>
          <w:ilvl w:val="1"/>
          <w:numId w:val="39"/>
        </w:numPr>
        <w:contextualSpacing/>
        <w:jc w:val="both"/>
        <w:rPr>
          <w:rFonts w:asciiTheme="minorHAnsi" w:hAnsiTheme="minorHAnsi" w:cs="Arial"/>
          <w:b/>
          <w:caps/>
          <w:lang w:val="ro-RO"/>
        </w:rPr>
        <w:pPrChange w:id="406" w:author="Bogdan Dumitru" w:date="2016-12-12T16:17:00Z">
          <w:pPr>
            <w:numPr>
              <w:numId w:val="23"/>
            </w:numPr>
            <w:ind w:left="495" w:hanging="495"/>
            <w:contextualSpacing/>
            <w:jc w:val="both"/>
          </w:pPr>
        </w:pPrChange>
      </w:pPr>
      <w:r w:rsidRPr="00F038A4">
        <w:rPr>
          <w:rFonts w:asciiTheme="minorHAnsi" w:hAnsiTheme="minorHAnsi" w:cs="Arial"/>
          <w:lang w:val="ro-RO"/>
        </w:rPr>
        <w:t>Drepturile si obligatiile Prestatorului</w:t>
      </w:r>
      <w:ins w:id="407" w:author="Bogdan Dumitru" w:date="2016-12-12T16:10:00Z">
        <w:r w:rsidRPr="00F038A4">
          <w:rPr>
            <w:rFonts w:asciiTheme="minorHAnsi" w:hAnsiTheme="minorHAnsi" w:cs="Arial"/>
            <w:lang w:val="ro-RO"/>
          </w:rPr>
          <w:t xml:space="preserve"> sunt urmatoarele:</w:t>
        </w:r>
      </w:ins>
    </w:p>
    <w:p w14:paraId="140DB8BE" w14:textId="67413847" w:rsidR="00305260" w:rsidRPr="00F038A4" w:rsidRDefault="00266259" w:rsidP="003A5C10">
      <w:pPr>
        <w:numPr>
          <w:ilvl w:val="1"/>
          <w:numId w:val="23"/>
        </w:numPr>
        <w:ind w:left="0" w:firstLine="0"/>
        <w:contextualSpacing/>
        <w:jc w:val="both"/>
        <w:rPr>
          <w:rFonts w:asciiTheme="minorHAnsi" w:hAnsiTheme="minorHAnsi"/>
          <w:lang w:val="ro-RO"/>
        </w:rPr>
      </w:pPr>
      <w:r w:rsidRPr="00F038A4">
        <w:rPr>
          <w:rFonts w:asciiTheme="minorHAnsi" w:hAnsiTheme="minorHAnsi"/>
          <w:lang w:val="ro-RO"/>
        </w:rPr>
        <w:t xml:space="preserve">Prestatorul </w:t>
      </w:r>
      <w:r w:rsidR="00305260" w:rsidRPr="00F038A4">
        <w:rPr>
          <w:rFonts w:asciiTheme="minorHAnsi" w:hAnsiTheme="minorHAnsi"/>
          <w:lang w:val="ro-RO"/>
        </w:rPr>
        <w:t xml:space="preserve">se obliga sa respecte si sa aduca la indeplinire obiectul </w:t>
      </w:r>
      <w:del w:id="408" w:author="Bogdan Dumitru" w:date="2016-12-12T16:11:00Z">
        <w:r w:rsidR="00305260" w:rsidRPr="00F038A4" w:rsidDel="005F2C99">
          <w:rPr>
            <w:rFonts w:asciiTheme="minorHAnsi" w:hAnsiTheme="minorHAnsi"/>
            <w:lang w:val="ro-RO"/>
          </w:rPr>
          <w:delText xml:space="preserve">si prevederile </w:delText>
        </w:r>
      </w:del>
      <w:r w:rsidR="00305260" w:rsidRPr="00F038A4">
        <w:rPr>
          <w:rFonts w:asciiTheme="minorHAnsi" w:hAnsiTheme="minorHAnsi"/>
          <w:lang w:val="ro-RO"/>
        </w:rPr>
        <w:t xml:space="preserve">prezentului </w:t>
      </w:r>
      <w:ins w:id="409" w:author="Bogdan Dumitru" w:date="2016-12-12T16:12:00Z">
        <w:r w:rsidR="005F2C99">
          <w:rPr>
            <w:rFonts w:asciiTheme="minorHAnsi" w:hAnsiTheme="minorHAnsi"/>
            <w:lang w:val="ro-RO"/>
          </w:rPr>
          <w:t xml:space="preserve"> </w:t>
        </w:r>
      </w:ins>
      <w:r w:rsidR="00305260" w:rsidRPr="003A5C10">
        <w:rPr>
          <w:rFonts w:asciiTheme="minorHAnsi" w:hAnsiTheme="minorHAnsi"/>
          <w:lang w:val="ro-RO"/>
          <w:rPrChange w:id="410" w:author="Bogdan Dumitru" w:date="2016-12-12T15:32:00Z">
            <w:rPr>
              <w:rFonts w:ascii="Arial Narrow" w:hAnsi="Arial Narrow"/>
              <w:lang w:val="ro-RO"/>
            </w:rPr>
          </w:rPrChange>
        </w:rPr>
        <w:t>contract</w:t>
      </w:r>
      <w:ins w:id="411" w:author="Bogdan Dumitru" w:date="2016-12-12T16:11:00Z">
        <w:r w:rsidR="005F2C99">
          <w:rPr>
            <w:rFonts w:asciiTheme="minorHAnsi" w:hAnsiTheme="minorHAnsi"/>
            <w:lang w:val="ro-RO"/>
          </w:rPr>
          <w:t>, cu respectarea intocmai a cerintelor tranmise de Beneficiar</w:t>
        </w:r>
      </w:ins>
      <w:ins w:id="412" w:author="Bogdan Dumitru" w:date="2016-12-12T16:12:00Z">
        <w:r w:rsidR="005F2C99">
          <w:rPr>
            <w:rFonts w:asciiTheme="minorHAnsi" w:hAnsiTheme="minorHAnsi"/>
            <w:lang w:val="ro-RO"/>
          </w:rPr>
          <w:t>;</w:t>
        </w:r>
      </w:ins>
      <w:del w:id="413" w:author="Bogdan Dumitru" w:date="2016-12-12T16:12:00Z">
        <w:r w:rsidR="00305260" w:rsidRPr="00F038A4" w:rsidDel="005F2C99">
          <w:rPr>
            <w:rFonts w:asciiTheme="minorHAnsi" w:hAnsiTheme="minorHAnsi"/>
            <w:lang w:val="ro-RO"/>
          </w:rPr>
          <w:delText>.</w:delText>
        </w:r>
      </w:del>
      <w:r w:rsidR="00305260" w:rsidRPr="00F038A4">
        <w:rPr>
          <w:rFonts w:asciiTheme="minorHAnsi" w:hAnsiTheme="minorHAnsi"/>
          <w:lang w:val="ro-RO"/>
        </w:rPr>
        <w:t xml:space="preserve"> </w:t>
      </w:r>
    </w:p>
    <w:p w14:paraId="6D7503BF" w14:textId="7280E776" w:rsidR="00305260" w:rsidRPr="00F038A4" w:rsidRDefault="00266259" w:rsidP="003A5C10">
      <w:pPr>
        <w:numPr>
          <w:ilvl w:val="1"/>
          <w:numId w:val="23"/>
        </w:numPr>
        <w:ind w:left="0" w:firstLine="0"/>
        <w:contextualSpacing/>
        <w:jc w:val="both"/>
        <w:rPr>
          <w:rFonts w:asciiTheme="minorHAnsi" w:hAnsiTheme="minorHAnsi"/>
          <w:lang w:val="ro-RO"/>
        </w:rPr>
      </w:pPr>
      <w:r w:rsidRPr="00F038A4">
        <w:rPr>
          <w:rFonts w:asciiTheme="minorHAnsi" w:hAnsiTheme="minorHAnsi"/>
          <w:lang w:val="ro-RO"/>
        </w:rPr>
        <w:lastRenderedPageBreak/>
        <w:t xml:space="preserve">Prestatorul </w:t>
      </w:r>
      <w:r w:rsidR="00305260" w:rsidRPr="00F038A4">
        <w:rPr>
          <w:rFonts w:asciiTheme="minorHAnsi" w:hAnsiTheme="minorHAnsi"/>
          <w:lang w:val="ro-RO"/>
        </w:rPr>
        <w:t xml:space="preserve">are obligatia de a realiza </w:t>
      </w:r>
      <w:r w:rsidR="00133F5F" w:rsidRPr="00F038A4">
        <w:rPr>
          <w:rFonts w:asciiTheme="minorHAnsi" w:hAnsiTheme="minorHAnsi"/>
          <w:lang w:val="ro-RO"/>
        </w:rPr>
        <w:t>obiectul contractului</w:t>
      </w:r>
      <w:r w:rsidR="00305260" w:rsidRPr="00F038A4">
        <w:rPr>
          <w:rFonts w:asciiTheme="minorHAnsi" w:hAnsiTheme="minorHAnsi"/>
          <w:lang w:val="ro-RO"/>
        </w:rPr>
        <w:t xml:space="preserve"> la un nivel calitativ corespunzator </w:t>
      </w:r>
      <w:r w:rsidR="00E31664" w:rsidRPr="00F038A4">
        <w:rPr>
          <w:rFonts w:asciiTheme="minorHAnsi" w:hAnsiTheme="minorHAnsi"/>
          <w:lang w:val="ro-RO"/>
        </w:rPr>
        <w:t xml:space="preserve">solicitarilor </w:t>
      </w:r>
      <w:del w:id="414" w:author="Bogdan Dumitru" w:date="2016-12-12T16:12:00Z">
        <w:r w:rsidR="00E31664" w:rsidRPr="00F038A4" w:rsidDel="005F2C99">
          <w:rPr>
            <w:rFonts w:asciiTheme="minorHAnsi" w:hAnsiTheme="minorHAnsi"/>
            <w:lang w:val="ro-RO"/>
          </w:rPr>
          <w:delText>acestuia</w:delText>
        </w:r>
      </w:del>
      <w:ins w:id="415" w:author="Bogdan Dumitru" w:date="2016-12-12T16:12:00Z">
        <w:r w:rsidR="005F2C99">
          <w:rPr>
            <w:rFonts w:asciiTheme="minorHAnsi" w:hAnsiTheme="minorHAnsi"/>
            <w:lang w:val="ro-RO"/>
          </w:rPr>
          <w:t>Beneficiarului</w:t>
        </w:r>
      </w:ins>
      <w:r w:rsidR="00305260" w:rsidRPr="00F038A4">
        <w:rPr>
          <w:rFonts w:asciiTheme="minorHAnsi" w:hAnsiTheme="minorHAnsi"/>
          <w:lang w:val="ro-RO"/>
        </w:rPr>
        <w:t>, in conformitate cu legislatia si normativele in vigoare</w:t>
      </w:r>
      <w:ins w:id="416" w:author="Bogdan Dumitru" w:date="2016-12-12T16:13:00Z">
        <w:r w:rsidR="00EE4355">
          <w:rPr>
            <w:rFonts w:asciiTheme="minorHAnsi" w:hAnsiTheme="minorHAnsi"/>
            <w:lang w:val="ro-RO"/>
          </w:rPr>
          <w:t>;</w:t>
        </w:r>
      </w:ins>
      <w:del w:id="417" w:author="Bogdan Dumitru" w:date="2016-12-12T16:13:00Z">
        <w:r w:rsidR="00305260" w:rsidRPr="00F038A4" w:rsidDel="00EE4355">
          <w:rPr>
            <w:rFonts w:asciiTheme="minorHAnsi" w:hAnsiTheme="minorHAnsi"/>
            <w:lang w:val="ro-RO"/>
          </w:rPr>
          <w:delText>.</w:delText>
        </w:r>
      </w:del>
    </w:p>
    <w:p w14:paraId="37C77278" w14:textId="03EBF467" w:rsidR="00E31664" w:rsidRPr="00F038A4" w:rsidRDefault="00E31664" w:rsidP="003A5C10">
      <w:pPr>
        <w:numPr>
          <w:ilvl w:val="1"/>
          <w:numId w:val="23"/>
        </w:numPr>
        <w:ind w:left="0" w:firstLine="0"/>
        <w:contextualSpacing/>
        <w:jc w:val="both"/>
        <w:rPr>
          <w:rFonts w:asciiTheme="minorHAnsi" w:hAnsiTheme="minorHAnsi"/>
          <w:lang w:val="ro-RO"/>
        </w:rPr>
      </w:pPr>
      <w:r w:rsidRPr="00F038A4">
        <w:rPr>
          <w:rFonts w:asciiTheme="minorHAnsi" w:hAnsiTheme="minorHAnsi"/>
          <w:lang w:val="ro-RO"/>
        </w:rPr>
        <w:t xml:space="preserve">Prestatorul nu este responsabil de nicio eventuala deteriorare a </w:t>
      </w:r>
      <w:r w:rsidR="005114E3" w:rsidRPr="00F038A4">
        <w:rPr>
          <w:rFonts w:asciiTheme="minorHAnsi" w:hAnsiTheme="minorHAnsi"/>
          <w:lang w:val="ro-RO"/>
        </w:rPr>
        <w:t>sistemelor</w:t>
      </w:r>
      <w:r w:rsidRPr="00F038A4">
        <w:rPr>
          <w:rFonts w:asciiTheme="minorHAnsi" w:hAnsiTheme="minorHAnsi"/>
          <w:lang w:val="ro-RO"/>
        </w:rPr>
        <w:t xml:space="preserve"> Beneficiarului, deteriorare provocata de utilizarea incorectă a </w:t>
      </w:r>
      <w:r w:rsidR="005114E3" w:rsidRPr="00F038A4">
        <w:rPr>
          <w:rFonts w:asciiTheme="minorHAnsi" w:hAnsiTheme="minorHAnsi"/>
          <w:lang w:val="ro-RO"/>
        </w:rPr>
        <w:t>dezvoltarilor software realizate de Prestator</w:t>
      </w:r>
      <w:r w:rsidRPr="00F038A4">
        <w:rPr>
          <w:rFonts w:asciiTheme="minorHAnsi" w:hAnsiTheme="minorHAnsi"/>
          <w:lang w:val="ro-RO"/>
        </w:rPr>
        <w:t xml:space="preserve"> sau de către alte incidente externe </w:t>
      </w:r>
      <w:r w:rsidR="005114E3" w:rsidRPr="00F038A4">
        <w:rPr>
          <w:rFonts w:asciiTheme="minorHAnsi" w:hAnsiTheme="minorHAnsi"/>
          <w:lang w:val="ro-RO"/>
        </w:rPr>
        <w:t>actiunilor acestuia</w:t>
      </w:r>
      <w:ins w:id="418" w:author="Bogdan Dumitru" w:date="2016-12-12T16:13:00Z">
        <w:r w:rsidR="00EE4355">
          <w:rPr>
            <w:rFonts w:asciiTheme="minorHAnsi" w:hAnsiTheme="minorHAnsi"/>
            <w:lang w:val="ro-RO"/>
          </w:rPr>
          <w:t>;</w:t>
        </w:r>
      </w:ins>
      <w:del w:id="419" w:author="Bogdan Dumitru" w:date="2016-12-12T16:13:00Z">
        <w:r w:rsidRPr="00F038A4" w:rsidDel="00EE4355">
          <w:rPr>
            <w:rFonts w:asciiTheme="minorHAnsi" w:hAnsiTheme="minorHAnsi"/>
            <w:lang w:val="ro-RO"/>
          </w:rPr>
          <w:delText xml:space="preserve">. </w:delText>
        </w:r>
      </w:del>
    </w:p>
    <w:p w14:paraId="1F641183" w14:textId="0E0BC480" w:rsidR="00F31761" w:rsidRPr="00F038A4" w:rsidRDefault="00266259" w:rsidP="003A5C10">
      <w:pPr>
        <w:numPr>
          <w:ilvl w:val="1"/>
          <w:numId w:val="23"/>
        </w:numPr>
        <w:ind w:left="0" w:firstLine="0"/>
        <w:contextualSpacing/>
        <w:jc w:val="both"/>
        <w:rPr>
          <w:rFonts w:asciiTheme="minorHAnsi" w:hAnsiTheme="minorHAnsi"/>
          <w:lang w:val="ro-RO"/>
        </w:rPr>
      </w:pPr>
      <w:r w:rsidRPr="00F038A4">
        <w:rPr>
          <w:rFonts w:asciiTheme="minorHAnsi" w:hAnsiTheme="minorHAnsi"/>
          <w:lang w:val="ro-RO"/>
        </w:rPr>
        <w:t xml:space="preserve">Prestatorul </w:t>
      </w:r>
      <w:r w:rsidR="00F31761" w:rsidRPr="00F038A4">
        <w:rPr>
          <w:rFonts w:asciiTheme="minorHAnsi" w:hAnsiTheme="minorHAnsi"/>
          <w:lang w:val="ro-RO"/>
        </w:rPr>
        <w:t>se obliga sa pastreze secretul datelor Beneficiarului si sa urmareasca ca prin toate activitatile desfasurate sa asigure cel putin acelasi nivel privind confidentialitatea datelor pe care Prestatorul il are implementat pentru protectia datelor proprii sau cele cerute de Beneficiar prin instructiuni</w:t>
      </w:r>
      <w:r w:rsidR="005114E3" w:rsidRPr="00F038A4">
        <w:rPr>
          <w:rFonts w:asciiTheme="minorHAnsi" w:hAnsiTheme="minorHAnsi"/>
          <w:lang w:val="ro-RO"/>
        </w:rPr>
        <w:t xml:space="preserve"> scrise</w:t>
      </w:r>
      <w:r w:rsidR="00F31761" w:rsidRPr="00F038A4">
        <w:rPr>
          <w:rFonts w:asciiTheme="minorHAnsi" w:hAnsiTheme="minorHAnsi"/>
          <w:lang w:val="ro-RO"/>
        </w:rPr>
        <w:t xml:space="preserve"> comunicate Prestatorului</w:t>
      </w:r>
      <w:ins w:id="420" w:author="Bogdan Dumitru" w:date="2016-12-12T16:13:00Z">
        <w:r w:rsidR="00EE4355">
          <w:rPr>
            <w:rFonts w:asciiTheme="minorHAnsi" w:hAnsiTheme="minorHAnsi"/>
            <w:lang w:val="ro-RO"/>
          </w:rPr>
          <w:t>;</w:t>
        </w:r>
      </w:ins>
      <w:del w:id="421" w:author="Bogdan Dumitru" w:date="2016-12-12T16:13:00Z">
        <w:r w:rsidR="00F31761" w:rsidRPr="00F038A4" w:rsidDel="00EE4355">
          <w:rPr>
            <w:rFonts w:asciiTheme="minorHAnsi" w:hAnsiTheme="minorHAnsi"/>
            <w:lang w:val="ro-RO"/>
          </w:rPr>
          <w:delText>.</w:delText>
        </w:r>
      </w:del>
    </w:p>
    <w:p w14:paraId="5D008284" w14:textId="77777777" w:rsidR="00EC3BE6" w:rsidRPr="00F038A4" w:rsidRDefault="00EC3BE6" w:rsidP="003A5C10">
      <w:pPr>
        <w:numPr>
          <w:ilvl w:val="1"/>
          <w:numId w:val="23"/>
        </w:numPr>
        <w:ind w:left="0" w:firstLine="0"/>
        <w:contextualSpacing/>
        <w:jc w:val="both"/>
        <w:rPr>
          <w:rFonts w:asciiTheme="minorHAnsi" w:hAnsiTheme="minorHAnsi"/>
          <w:lang w:val="ro-RO"/>
        </w:rPr>
      </w:pPr>
      <w:r w:rsidRPr="00F038A4">
        <w:rPr>
          <w:rFonts w:asciiTheme="minorHAnsi" w:hAnsiTheme="minorHAnsi"/>
          <w:lang w:val="ro-RO"/>
        </w:rPr>
        <w:t>In cazul nerespectarii de catre Beneficiar a termenelor de plata sau a oricaror altor obligatii contractuale, Prestatorul isi rezerva dreptul de a sista orice prestare a serviciilor catre Beneficiar, sa inceapa procedurile de reziliere a Contractului si de recuperare a daunelor sau prejudiciilor suferite.</w:t>
      </w:r>
    </w:p>
    <w:p w14:paraId="779BD712" w14:textId="77777777" w:rsidR="00EC3BE6" w:rsidRPr="00F038A4" w:rsidRDefault="00EC3BE6" w:rsidP="003A5C10">
      <w:pPr>
        <w:numPr>
          <w:ilvl w:val="1"/>
          <w:numId w:val="23"/>
        </w:numPr>
        <w:ind w:left="0" w:firstLine="0"/>
        <w:contextualSpacing/>
        <w:jc w:val="both"/>
        <w:rPr>
          <w:rFonts w:asciiTheme="minorHAnsi" w:hAnsiTheme="minorHAnsi"/>
          <w:lang w:val="ro-RO"/>
        </w:rPr>
      </w:pPr>
      <w:r w:rsidRPr="00F038A4">
        <w:rPr>
          <w:rFonts w:asciiTheme="minorHAnsi" w:hAnsiTheme="minorHAnsi"/>
          <w:lang w:val="ro-RO"/>
        </w:rPr>
        <w:t xml:space="preserve">Nerespectarea termenului de plată de către Beneficiar îndreptăţeşte Prestatorul să încaseze penalităţi de întârziere în valoare de 0,2% din valoarea sumei restante pentru fiecare zi de întârziere pana la achitarea integrala. </w:t>
      </w:r>
    </w:p>
    <w:p w14:paraId="3096B491" w14:textId="77777777" w:rsidR="00EC3BE6" w:rsidRPr="00F038A4" w:rsidDel="00EE4355" w:rsidRDefault="00EC3BE6" w:rsidP="003A5C10">
      <w:pPr>
        <w:contextualSpacing/>
        <w:jc w:val="both"/>
        <w:rPr>
          <w:del w:id="422" w:author="Bogdan Dumitru" w:date="2016-12-12T16:14:00Z"/>
          <w:rFonts w:asciiTheme="minorHAnsi" w:hAnsiTheme="minorHAnsi"/>
          <w:lang w:val="ro-RO"/>
        </w:rPr>
      </w:pPr>
    </w:p>
    <w:p w14:paraId="2F92D613" w14:textId="77777777" w:rsidR="007B68D1" w:rsidRPr="00F038A4" w:rsidRDefault="007B68D1" w:rsidP="003A5C10">
      <w:pPr>
        <w:contextualSpacing/>
        <w:jc w:val="both"/>
        <w:rPr>
          <w:rFonts w:asciiTheme="minorHAnsi" w:hAnsiTheme="minorHAnsi"/>
          <w:lang w:val="ro-RO"/>
        </w:rPr>
      </w:pPr>
    </w:p>
    <w:p w14:paraId="2F2B5D09" w14:textId="2CF0F1B3" w:rsidR="00305260" w:rsidRPr="00F038A4" w:rsidRDefault="00EE4355" w:rsidP="00F038A4">
      <w:pPr>
        <w:pStyle w:val="ListParagraph"/>
        <w:numPr>
          <w:ilvl w:val="1"/>
          <w:numId w:val="38"/>
        </w:numPr>
        <w:contextualSpacing/>
        <w:jc w:val="both"/>
        <w:rPr>
          <w:rFonts w:asciiTheme="minorHAnsi" w:hAnsiTheme="minorHAnsi" w:cs="Arial"/>
          <w:caps/>
          <w:lang w:val="ro-RO"/>
        </w:rPr>
      </w:pPr>
      <w:r w:rsidRPr="00F038A4">
        <w:rPr>
          <w:rFonts w:asciiTheme="minorHAnsi" w:hAnsiTheme="minorHAnsi" w:cs="Arial"/>
          <w:lang w:val="ro-RO"/>
        </w:rPr>
        <w:t>Drepturile si obligatiile Beneficiarului</w:t>
      </w:r>
      <w:ins w:id="423" w:author="Bogdan Dumitru" w:date="2016-12-12T16:15:00Z">
        <w:r w:rsidRPr="00F038A4">
          <w:rPr>
            <w:rFonts w:asciiTheme="minorHAnsi" w:hAnsiTheme="minorHAnsi" w:cs="Arial"/>
            <w:lang w:val="ro-RO"/>
          </w:rPr>
          <w:t xml:space="preserve"> sunt urmatoarele:</w:t>
        </w:r>
      </w:ins>
    </w:p>
    <w:p w14:paraId="2D9CFCB6" w14:textId="20E88BC1" w:rsidR="00305260" w:rsidRPr="00F038A4" w:rsidRDefault="00EE4355" w:rsidP="00F038A4">
      <w:pPr>
        <w:contextualSpacing/>
        <w:jc w:val="both"/>
        <w:rPr>
          <w:rFonts w:asciiTheme="minorHAnsi" w:hAnsiTheme="minorHAnsi"/>
          <w:lang w:val="ro-RO"/>
        </w:rPr>
      </w:pPr>
      <w:ins w:id="424" w:author="Bogdan Dumitru" w:date="2016-12-12T16:15:00Z">
        <w:r>
          <w:rPr>
            <w:rFonts w:asciiTheme="minorHAnsi" w:hAnsiTheme="minorHAnsi"/>
            <w:lang w:val="ro-RO"/>
          </w:rPr>
          <w:t xml:space="preserve">a)    </w:t>
        </w:r>
      </w:ins>
      <w:r w:rsidR="00266259" w:rsidRPr="00F038A4">
        <w:rPr>
          <w:rFonts w:asciiTheme="minorHAnsi" w:hAnsiTheme="minorHAnsi"/>
          <w:lang w:val="ro-RO"/>
        </w:rPr>
        <w:t xml:space="preserve">Beneficiarul </w:t>
      </w:r>
      <w:r w:rsidR="00305260" w:rsidRPr="00F038A4">
        <w:rPr>
          <w:rFonts w:asciiTheme="minorHAnsi" w:hAnsiTheme="minorHAnsi"/>
          <w:lang w:val="ro-RO"/>
        </w:rPr>
        <w:t xml:space="preserve">se obliga sa plateasca </w:t>
      </w:r>
      <w:r w:rsidR="00266259" w:rsidRPr="00F038A4">
        <w:rPr>
          <w:rFonts w:asciiTheme="minorHAnsi" w:hAnsiTheme="minorHAnsi"/>
          <w:lang w:val="ro-RO"/>
        </w:rPr>
        <w:t xml:space="preserve">Prestatorului </w:t>
      </w:r>
      <w:r w:rsidR="00F31761" w:rsidRPr="00F038A4">
        <w:rPr>
          <w:rFonts w:asciiTheme="minorHAnsi" w:hAnsiTheme="minorHAnsi"/>
          <w:lang w:val="ro-RO"/>
        </w:rPr>
        <w:t>pretul serviciilor prestate</w:t>
      </w:r>
      <w:r w:rsidR="00305260" w:rsidRPr="00F038A4">
        <w:rPr>
          <w:rFonts w:asciiTheme="minorHAnsi" w:hAnsiTheme="minorHAnsi"/>
          <w:lang w:val="ro-RO"/>
        </w:rPr>
        <w:t>, in termenele si conditiile stipulate in prezentul contract.</w:t>
      </w:r>
    </w:p>
    <w:p w14:paraId="234E79FC" w14:textId="144DBF2F" w:rsidR="00305260" w:rsidRPr="00F038A4" w:rsidRDefault="00FF529F">
      <w:pPr>
        <w:pStyle w:val="ListParagraph"/>
        <w:numPr>
          <w:ilvl w:val="0"/>
          <w:numId w:val="40"/>
        </w:numPr>
        <w:tabs>
          <w:tab w:val="left" w:pos="450"/>
        </w:tabs>
        <w:ind w:left="0" w:firstLine="0"/>
        <w:contextualSpacing/>
        <w:jc w:val="both"/>
        <w:rPr>
          <w:rFonts w:asciiTheme="minorHAnsi" w:hAnsiTheme="minorHAnsi"/>
          <w:lang w:val="ro-RO"/>
        </w:rPr>
        <w:pPrChange w:id="425" w:author="Bogdan Dumitru" w:date="2016-12-12T16:17:00Z">
          <w:pPr>
            <w:numPr>
              <w:ilvl w:val="1"/>
              <w:numId w:val="23"/>
            </w:numPr>
            <w:ind w:left="360" w:hanging="360"/>
            <w:contextualSpacing/>
            <w:jc w:val="both"/>
          </w:pPr>
        </w:pPrChange>
      </w:pPr>
      <w:r w:rsidRPr="00F038A4">
        <w:rPr>
          <w:rFonts w:asciiTheme="minorHAnsi" w:hAnsiTheme="minorHAnsi"/>
          <w:lang w:val="ro-RO"/>
        </w:rPr>
        <w:t xml:space="preserve">In vederea </w:t>
      </w:r>
      <w:r w:rsidR="00133F5F" w:rsidRPr="00F038A4">
        <w:rPr>
          <w:rFonts w:asciiTheme="minorHAnsi" w:hAnsiTheme="minorHAnsi"/>
          <w:lang w:val="ro-RO"/>
        </w:rPr>
        <w:t xml:space="preserve">realizarii </w:t>
      </w:r>
      <w:del w:id="426" w:author="Bogdan Dumitru" w:date="2016-12-12T16:16:00Z">
        <w:r w:rsidR="00133F5F" w:rsidRPr="00F038A4" w:rsidDel="00EE4355">
          <w:rPr>
            <w:rFonts w:asciiTheme="minorHAnsi" w:hAnsiTheme="minorHAnsi"/>
            <w:lang w:val="ro-RO"/>
          </w:rPr>
          <w:delText>serviciilor</w:delText>
        </w:r>
        <w:r w:rsidRPr="00F038A4" w:rsidDel="00EE4355">
          <w:rPr>
            <w:rFonts w:asciiTheme="minorHAnsi" w:hAnsiTheme="minorHAnsi"/>
            <w:lang w:val="ro-RO"/>
          </w:rPr>
          <w:delText xml:space="preserve"> </w:delText>
        </w:r>
      </w:del>
      <w:ins w:id="427" w:author="Bogdan Dumitru" w:date="2016-12-12T16:16:00Z">
        <w:r w:rsidR="00EE4355" w:rsidRPr="00F038A4">
          <w:rPr>
            <w:rFonts w:asciiTheme="minorHAnsi" w:hAnsiTheme="minorHAnsi"/>
            <w:lang w:val="ro-RO"/>
          </w:rPr>
          <w:t xml:space="preserve">obiectul contractului, </w:t>
        </w:r>
      </w:ins>
      <w:r w:rsidR="00266259" w:rsidRPr="00F038A4">
        <w:rPr>
          <w:rFonts w:asciiTheme="minorHAnsi" w:hAnsiTheme="minorHAnsi"/>
          <w:lang w:val="ro-RO"/>
        </w:rPr>
        <w:t xml:space="preserve">Beneficiarul </w:t>
      </w:r>
      <w:r w:rsidR="00305260" w:rsidRPr="00F038A4">
        <w:rPr>
          <w:rFonts w:asciiTheme="minorHAnsi" w:hAnsiTheme="minorHAnsi"/>
          <w:lang w:val="ro-RO"/>
        </w:rPr>
        <w:t xml:space="preserve">are obligatia de a pune la dispozitie </w:t>
      </w:r>
      <w:r w:rsidR="00266259" w:rsidRPr="00F038A4">
        <w:rPr>
          <w:rFonts w:asciiTheme="minorHAnsi" w:hAnsiTheme="minorHAnsi"/>
          <w:lang w:val="ro-RO"/>
        </w:rPr>
        <w:t xml:space="preserve">Prestatorului </w:t>
      </w:r>
      <w:r w:rsidR="00305260" w:rsidRPr="00F038A4">
        <w:rPr>
          <w:rFonts w:asciiTheme="minorHAnsi" w:hAnsiTheme="minorHAnsi"/>
          <w:lang w:val="ro-RO"/>
        </w:rPr>
        <w:t xml:space="preserve">cu titlu gratuit facilitati si/sau informatii care ii sunt necesare pentru indeplinirea obiectului contractului (accesul salariatilor </w:t>
      </w:r>
      <w:r w:rsidR="00266259" w:rsidRPr="00F038A4">
        <w:rPr>
          <w:rFonts w:asciiTheme="minorHAnsi" w:hAnsiTheme="minorHAnsi"/>
          <w:lang w:val="ro-RO"/>
        </w:rPr>
        <w:t xml:space="preserve">Prestatorului </w:t>
      </w:r>
      <w:r w:rsidR="00305260" w:rsidRPr="00F038A4">
        <w:rPr>
          <w:rFonts w:asciiTheme="minorHAnsi" w:hAnsiTheme="minorHAnsi"/>
          <w:lang w:val="ro-RO"/>
        </w:rPr>
        <w:t>in parcare, pe platforme si spatii tehnice; documentatie sisteme si instalatii,</w:t>
      </w:r>
      <w:r w:rsidR="00D811C6" w:rsidRPr="00F038A4">
        <w:rPr>
          <w:rFonts w:asciiTheme="minorHAnsi" w:hAnsiTheme="minorHAnsi"/>
          <w:lang w:val="ro-RO"/>
        </w:rPr>
        <w:t xml:space="preserve"> </w:t>
      </w:r>
      <w:r w:rsidR="00305260" w:rsidRPr="00F038A4">
        <w:rPr>
          <w:rFonts w:asciiTheme="minorHAnsi" w:hAnsiTheme="minorHAnsi"/>
          <w:lang w:val="ro-RO"/>
        </w:rPr>
        <w:t xml:space="preserve">  accesul la instalatii, utilit</w:t>
      </w:r>
      <w:r w:rsidR="00F31761" w:rsidRPr="00F038A4">
        <w:rPr>
          <w:rFonts w:asciiTheme="minorHAnsi" w:hAnsiTheme="minorHAnsi"/>
          <w:lang w:val="ro-RO"/>
        </w:rPr>
        <w:t>at</w:t>
      </w:r>
      <w:r w:rsidR="00305260" w:rsidRPr="00F038A4">
        <w:rPr>
          <w:rFonts w:asciiTheme="minorHAnsi" w:hAnsiTheme="minorHAnsi"/>
          <w:lang w:val="ro-RO"/>
        </w:rPr>
        <w:t xml:space="preserve">i, </w:t>
      </w:r>
      <w:r w:rsidR="00076599" w:rsidRPr="00F038A4">
        <w:rPr>
          <w:rFonts w:asciiTheme="minorHAnsi" w:hAnsiTheme="minorHAnsi"/>
          <w:lang w:val="ro-RO"/>
        </w:rPr>
        <w:t xml:space="preserve">comunicaţii – adrese de mail, telefoane, </w:t>
      </w:r>
      <w:r w:rsidR="00305260" w:rsidRPr="00F038A4">
        <w:rPr>
          <w:rFonts w:asciiTheme="minorHAnsi" w:hAnsiTheme="minorHAnsi"/>
          <w:lang w:val="ro-RO"/>
        </w:rPr>
        <w:t>etc.).</w:t>
      </w:r>
    </w:p>
    <w:p w14:paraId="6D770061" w14:textId="77777777" w:rsidR="00EC3BE6" w:rsidRPr="00F038A4" w:rsidDel="00011B00" w:rsidRDefault="00EC3BE6" w:rsidP="003A5C10">
      <w:pPr>
        <w:contextualSpacing/>
        <w:jc w:val="both"/>
        <w:rPr>
          <w:del w:id="428" w:author="Bogdan Dumitru" w:date="2016-12-12T16:18:00Z"/>
          <w:rFonts w:asciiTheme="minorHAnsi" w:hAnsiTheme="minorHAnsi"/>
          <w:lang w:val="ro-RO"/>
        </w:rPr>
      </w:pPr>
    </w:p>
    <w:p w14:paraId="09566C13" w14:textId="77777777" w:rsidR="00305260" w:rsidRPr="00F038A4" w:rsidRDefault="00305260" w:rsidP="003A5C10">
      <w:pPr>
        <w:contextualSpacing/>
        <w:jc w:val="both"/>
        <w:rPr>
          <w:rFonts w:asciiTheme="minorHAnsi" w:hAnsiTheme="minorHAnsi"/>
          <w:lang w:val="ro-RO"/>
        </w:rPr>
      </w:pPr>
    </w:p>
    <w:p w14:paraId="537CB87E" w14:textId="10ED4574" w:rsidR="00305260" w:rsidRDefault="00261E19">
      <w:pPr>
        <w:pStyle w:val="ListParagraph"/>
        <w:numPr>
          <w:ilvl w:val="0"/>
          <w:numId w:val="23"/>
        </w:numPr>
        <w:contextualSpacing/>
        <w:jc w:val="both"/>
        <w:rPr>
          <w:ins w:id="429" w:author="Bogdan Dumitru" w:date="2016-12-12T16:18:00Z"/>
          <w:rFonts w:asciiTheme="minorHAnsi" w:hAnsiTheme="minorHAnsi" w:cs="Arial"/>
          <w:b/>
          <w:caps/>
          <w:u w:val="single"/>
          <w:lang w:val="ro-RO"/>
        </w:rPr>
        <w:pPrChange w:id="430" w:author="Bogdan Dumitru" w:date="2016-12-12T16:18:00Z">
          <w:pPr>
            <w:numPr>
              <w:numId w:val="23"/>
            </w:numPr>
            <w:ind w:left="495" w:hanging="495"/>
            <w:contextualSpacing/>
            <w:jc w:val="both"/>
          </w:pPr>
        </w:pPrChange>
      </w:pPr>
      <w:r w:rsidRPr="00F038A4">
        <w:rPr>
          <w:rFonts w:asciiTheme="minorHAnsi" w:hAnsiTheme="minorHAnsi" w:cs="Arial"/>
          <w:b/>
          <w:caps/>
          <w:u w:val="single"/>
          <w:lang w:val="ro-RO"/>
        </w:rPr>
        <w:t>Acceptanta</w:t>
      </w:r>
    </w:p>
    <w:p w14:paraId="7A065D13" w14:textId="77777777" w:rsidR="00011B00" w:rsidRPr="00F038A4" w:rsidRDefault="00011B00" w:rsidP="00F038A4">
      <w:pPr>
        <w:contextualSpacing/>
        <w:jc w:val="both"/>
        <w:rPr>
          <w:rFonts w:asciiTheme="minorHAnsi" w:hAnsiTheme="minorHAnsi" w:cs="Arial"/>
          <w:b/>
          <w:caps/>
          <w:u w:val="single"/>
          <w:lang w:val="ro-RO"/>
        </w:rPr>
      </w:pPr>
    </w:p>
    <w:p w14:paraId="72BE9E53" w14:textId="409E5F2D" w:rsidR="00261E19" w:rsidRPr="00F038A4" w:rsidRDefault="00261E19" w:rsidP="00F038A4">
      <w:pPr>
        <w:pStyle w:val="ListParagraph"/>
        <w:numPr>
          <w:ilvl w:val="1"/>
          <w:numId w:val="41"/>
        </w:numPr>
        <w:tabs>
          <w:tab w:val="left" w:pos="360"/>
        </w:tabs>
        <w:ind w:left="0" w:firstLine="0"/>
        <w:contextualSpacing/>
        <w:jc w:val="both"/>
        <w:rPr>
          <w:rFonts w:asciiTheme="minorHAnsi" w:hAnsiTheme="minorHAnsi" w:cs="Arial"/>
          <w:lang w:val="ro-RO"/>
        </w:rPr>
      </w:pPr>
      <w:r w:rsidRPr="00F038A4">
        <w:rPr>
          <w:rFonts w:asciiTheme="minorHAnsi" w:hAnsiTheme="minorHAnsi" w:cs="Arial"/>
          <w:lang w:val="ro-RO"/>
        </w:rPr>
        <w:t xml:space="preserve">Beneficiarul va efectua examinari de acceptare </w:t>
      </w:r>
      <w:r w:rsidR="00133F5F" w:rsidRPr="00F038A4">
        <w:rPr>
          <w:rFonts w:asciiTheme="minorHAnsi" w:hAnsiTheme="minorHAnsi" w:cs="Arial"/>
          <w:lang w:val="ro-RO"/>
        </w:rPr>
        <w:t xml:space="preserve">pentru serviciile </w:t>
      </w:r>
      <w:r w:rsidRPr="00F038A4">
        <w:rPr>
          <w:rFonts w:asciiTheme="minorHAnsi" w:hAnsiTheme="minorHAnsi" w:cs="Arial"/>
          <w:lang w:val="ro-RO"/>
        </w:rPr>
        <w:t xml:space="preserve">livrate si le va accepta de la </w:t>
      </w:r>
      <w:r w:rsidR="00FC2EC3" w:rsidRPr="00F038A4">
        <w:rPr>
          <w:rFonts w:asciiTheme="minorHAnsi" w:hAnsiTheme="minorHAnsi" w:cs="Arial"/>
          <w:lang w:val="ro-RO"/>
        </w:rPr>
        <w:t>Prestator</w:t>
      </w:r>
      <w:r w:rsidRPr="00F038A4">
        <w:rPr>
          <w:rFonts w:asciiTheme="minorHAnsi" w:hAnsiTheme="minorHAnsi" w:cs="Arial"/>
          <w:lang w:val="ro-RO"/>
        </w:rPr>
        <w:t xml:space="preserve"> daca acestea sunt </w:t>
      </w:r>
      <w:r w:rsidR="00133F5F" w:rsidRPr="00F038A4">
        <w:rPr>
          <w:rFonts w:asciiTheme="minorHAnsi" w:hAnsiTheme="minorHAnsi" w:cs="Arial"/>
          <w:lang w:val="ro-RO"/>
        </w:rPr>
        <w:t>realizate</w:t>
      </w:r>
      <w:r w:rsidRPr="00F038A4">
        <w:rPr>
          <w:rFonts w:asciiTheme="minorHAnsi" w:hAnsiTheme="minorHAnsi" w:cs="Arial"/>
          <w:lang w:val="ro-RO"/>
        </w:rPr>
        <w:t xml:space="preserve"> conform specificatiilor sale. In situatia in care </w:t>
      </w:r>
      <w:r w:rsidR="00133F5F" w:rsidRPr="00F038A4">
        <w:rPr>
          <w:rFonts w:asciiTheme="minorHAnsi" w:hAnsiTheme="minorHAnsi" w:cs="Arial"/>
          <w:lang w:val="ro-RO"/>
        </w:rPr>
        <w:t>serviciile</w:t>
      </w:r>
      <w:r w:rsidR="005114E3" w:rsidRPr="00F038A4">
        <w:rPr>
          <w:rFonts w:asciiTheme="minorHAnsi" w:hAnsiTheme="minorHAnsi" w:cs="Arial"/>
          <w:lang w:val="ro-RO"/>
        </w:rPr>
        <w:t xml:space="preserve"> solicitate de Beneficiar </w:t>
      </w:r>
      <w:r w:rsidRPr="00F038A4">
        <w:rPr>
          <w:rFonts w:asciiTheme="minorHAnsi" w:hAnsiTheme="minorHAnsi" w:cs="Arial"/>
          <w:lang w:val="ro-RO"/>
        </w:rPr>
        <w:t xml:space="preserve">nu sunt </w:t>
      </w:r>
      <w:r w:rsidR="005114E3" w:rsidRPr="00F038A4">
        <w:rPr>
          <w:rFonts w:asciiTheme="minorHAnsi" w:hAnsiTheme="minorHAnsi" w:cs="Arial"/>
          <w:lang w:val="ro-RO"/>
        </w:rPr>
        <w:t xml:space="preserve">realizate </w:t>
      </w:r>
      <w:r w:rsidRPr="00F038A4">
        <w:rPr>
          <w:rFonts w:asciiTheme="minorHAnsi" w:hAnsiTheme="minorHAnsi" w:cs="Arial"/>
          <w:lang w:val="ro-RO"/>
        </w:rPr>
        <w:t xml:space="preserve">conform specificatiilor </w:t>
      </w:r>
      <w:r w:rsidR="005114E3" w:rsidRPr="00F038A4">
        <w:rPr>
          <w:rFonts w:asciiTheme="minorHAnsi" w:hAnsiTheme="minorHAnsi" w:cs="Arial"/>
          <w:lang w:val="ro-RO"/>
        </w:rPr>
        <w:t>acestuia</w:t>
      </w:r>
      <w:r w:rsidR="00FA0C82" w:rsidRPr="00F038A4">
        <w:rPr>
          <w:rFonts w:asciiTheme="minorHAnsi" w:hAnsiTheme="minorHAnsi" w:cs="Arial"/>
          <w:lang w:val="ro-RO"/>
        </w:rPr>
        <w:t>,</w:t>
      </w:r>
      <w:r w:rsidR="005114E3" w:rsidRPr="00F038A4">
        <w:rPr>
          <w:rFonts w:asciiTheme="minorHAnsi" w:hAnsiTheme="minorHAnsi" w:cs="Arial"/>
          <w:lang w:val="ro-RO"/>
        </w:rPr>
        <w:t xml:space="preserve"> </w:t>
      </w:r>
      <w:r w:rsidR="00FC2EC3" w:rsidRPr="00F038A4">
        <w:rPr>
          <w:rFonts w:asciiTheme="minorHAnsi" w:hAnsiTheme="minorHAnsi" w:cs="Arial"/>
          <w:lang w:val="ro-RO"/>
        </w:rPr>
        <w:t>Prestator</w:t>
      </w:r>
      <w:r w:rsidRPr="00F038A4">
        <w:rPr>
          <w:rFonts w:asciiTheme="minorHAnsi" w:hAnsiTheme="minorHAnsi" w:cs="Arial"/>
          <w:lang w:val="ro-RO"/>
        </w:rPr>
        <w:t xml:space="preserve">ul se obliga sa le </w:t>
      </w:r>
      <w:r w:rsidR="005114E3" w:rsidRPr="00F038A4">
        <w:rPr>
          <w:rFonts w:asciiTheme="minorHAnsi" w:hAnsiTheme="minorHAnsi" w:cs="Arial"/>
          <w:lang w:val="ro-RO"/>
        </w:rPr>
        <w:t xml:space="preserve">remedieze </w:t>
      </w:r>
      <w:r w:rsidRPr="00F038A4">
        <w:rPr>
          <w:rFonts w:asciiTheme="minorHAnsi" w:hAnsiTheme="minorHAnsi" w:cs="Arial"/>
          <w:lang w:val="ro-RO"/>
        </w:rPr>
        <w:t xml:space="preserve">intr-un termen </w:t>
      </w:r>
      <w:r w:rsidR="005114E3" w:rsidRPr="00F038A4">
        <w:rPr>
          <w:rFonts w:asciiTheme="minorHAnsi" w:hAnsiTheme="minorHAnsi" w:cs="Arial"/>
          <w:lang w:val="ro-RO"/>
        </w:rPr>
        <w:t>rezonabil</w:t>
      </w:r>
      <w:ins w:id="431" w:author="Bogdan Dumitru" w:date="2016-12-12T16:18:00Z">
        <w:r w:rsidR="00011B00" w:rsidRPr="00F038A4">
          <w:rPr>
            <w:rFonts w:asciiTheme="minorHAnsi" w:hAnsiTheme="minorHAnsi" w:cs="Arial"/>
            <w:lang w:val="ro-RO"/>
          </w:rPr>
          <w:t xml:space="preserve"> dar nu mai tarziu de 5 zile lucratoare de la data primirii solicitarii de la Benefic</w:t>
        </w:r>
      </w:ins>
      <w:ins w:id="432" w:author="Bogdan Dumitru" w:date="2016-12-12T16:19:00Z">
        <w:r w:rsidR="00011B00" w:rsidRPr="00F038A4">
          <w:rPr>
            <w:rFonts w:asciiTheme="minorHAnsi" w:hAnsiTheme="minorHAnsi" w:cs="Arial"/>
            <w:lang w:val="ro-RO"/>
          </w:rPr>
          <w:t>i</w:t>
        </w:r>
      </w:ins>
      <w:ins w:id="433" w:author="Bogdan Dumitru" w:date="2016-12-12T16:18:00Z">
        <w:r w:rsidR="00011B00" w:rsidRPr="00F038A4">
          <w:rPr>
            <w:rFonts w:asciiTheme="minorHAnsi" w:hAnsiTheme="minorHAnsi" w:cs="Arial"/>
            <w:lang w:val="ro-RO"/>
          </w:rPr>
          <w:t>ar</w:t>
        </w:r>
      </w:ins>
      <w:r w:rsidRPr="00F038A4">
        <w:rPr>
          <w:rFonts w:asciiTheme="minorHAnsi" w:hAnsiTheme="minorHAnsi" w:cs="Arial"/>
          <w:lang w:val="ro-RO"/>
        </w:rPr>
        <w:t xml:space="preserve">. </w:t>
      </w:r>
      <w:r w:rsidRPr="00F038A4">
        <w:rPr>
          <w:rFonts w:asciiTheme="minorHAnsi" w:hAnsiTheme="minorHAnsi" w:cs="Arial"/>
          <w:highlight w:val="yellow"/>
          <w:lang w:val="ro-RO"/>
        </w:rPr>
        <w:t>Procesele verbale de acceptanta ale produselor</w:t>
      </w:r>
      <w:r w:rsidR="00133F5F" w:rsidRPr="00F038A4">
        <w:rPr>
          <w:rFonts w:asciiTheme="minorHAnsi" w:hAnsiTheme="minorHAnsi" w:cs="Arial"/>
          <w:highlight w:val="yellow"/>
          <w:lang w:val="ro-RO"/>
        </w:rPr>
        <w:t>/serviciilor</w:t>
      </w:r>
      <w:r w:rsidRPr="00F038A4">
        <w:rPr>
          <w:rFonts w:asciiTheme="minorHAnsi" w:hAnsiTheme="minorHAnsi" w:cs="Arial"/>
          <w:highlight w:val="yellow"/>
          <w:lang w:val="ro-RO"/>
        </w:rPr>
        <w:t xml:space="preserve"> </w:t>
      </w:r>
      <w:r w:rsidR="00FF529F" w:rsidRPr="00F038A4">
        <w:rPr>
          <w:rFonts w:asciiTheme="minorHAnsi" w:hAnsiTheme="minorHAnsi" w:cs="Arial"/>
          <w:highlight w:val="yellow"/>
          <w:lang w:val="ro-RO"/>
        </w:rPr>
        <w:t>software</w:t>
      </w:r>
      <w:r w:rsidRPr="00F038A4">
        <w:rPr>
          <w:rFonts w:asciiTheme="minorHAnsi" w:hAnsiTheme="minorHAnsi" w:cs="Arial"/>
          <w:highlight w:val="yellow"/>
          <w:lang w:val="ro-RO"/>
        </w:rPr>
        <w:t xml:space="preserve">, semnate atat de Beneficiar cat si de </w:t>
      </w:r>
      <w:r w:rsidR="00FC2EC3" w:rsidRPr="00F038A4">
        <w:rPr>
          <w:rFonts w:asciiTheme="minorHAnsi" w:hAnsiTheme="minorHAnsi" w:cs="Arial"/>
          <w:highlight w:val="yellow"/>
          <w:lang w:val="ro-RO"/>
        </w:rPr>
        <w:t>Prestator</w:t>
      </w:r>
      <w:r w:rsidRPr="00F038A4">
        <w:rPr>
          <w:rFonts w:asciiTheme="minorHAnsi" w:hAnsiTheme="minorHAnsi" w:cs="Arial"/>
          <w:highlight w:val="yellow"/>
          <w:lang w:val="ro-RO"/>
        </w:rPr>
        <w:t>, au ca si consecinta emiterea facturii.</w:t>
      </w:r>
    </w:p>
    <w:p w14:paraId="15CCCD37" w14:textId="531AD925" w:rsidR="00261E19" w:rsidRPr="00F038A4" w:rsidRDefault="00261E19" w:rsidP="00F038A4">
      <w:pPr>
        <w:pStyle w:val="ListParagraph"/>
        <w:numPr>
          <w:ilvl w:val="1"/>
          <w:numId w:val="41"/>
        </w:numPr>
        <w:tabs>
          <w:tab w:val="left" w:pos="360"/>
        </w:tabs>
        <w:ind w:left="0" w:firstLine="0"/>
        <w:contextualSpacing/>
        <w:jc w:val="both"/>
        <w:rPr>
          <w:rFonts w:asciiTheme="minorHAnsi" w:hAnsiTheme="minorHAnsi" w:cs="Arial"/>
          <w:highlight w:val="yellow"/>
          <w:lang w:val="ro-RO"/>
        </w:rPr>
      </w:pPr>
      <w:r w:rsidRPr="00F038A4">
        <w:rPr>
          <w:rFonts w:asciiTheme="minorHAnsi" w:hAnsiTheme="minorHAnsi" w:cs="Arial"/>
          <w:highlight w:val="yellow"/>
          <w:lang w:val="ro-RO"/>
        </w:rPr>
        <w:t xml:space="preserve">Beneficiarul nu va amana semnarea procesului verbal de acceptanta in mod intentionat. Cu toate acestea, daca aceasta semnatura nu este data in termen de 5 zile lucratoare de la data livrarii </w:t>
      </w:r>
      <w:r w:rsidR="00FF529F" w:rsidRPr="00F038A4">
        <w:rPr>
          <w:rFonts w:asciiTheme="minorHAnsi" w:hAnsiTheme="minorHAnsi" w:cs="Arial"/>
          <w:highlight w:val="yellow"/>
          <w:lang w:val="ro-RO"/>
        </w:rPr>
        <w:t>produselor</w:t>
      </w:r>
      <w:r w:rsidR="00D01BC9" w:rsidRPr="00F038A4">
        <w:rPr>
          <w:rFonts w:asciiTheme="minorHAnsi" w:hAnsiTheme="minorHAnsi" w:cs="Arial"/>
          <w:highlight w:val="yellow"/>
          <w:lang w:val="ro-RO"/>
        </w:rPr>
        <w:t>/serviciilor</w:t>
      </w:r>
      <w:r w:rsidR="00FF529F" w:rsidRPr="00F038A4">
        <w:rPr>
          <w:rFonts w:asciiTheme="minorHAnsi" w:hAnsiTheme="minorHAnsi" w:cs="Arial"/>
          <w:highlight w:val="yellow"/>
          <w:lang w:val="ro-RO"/>
        </w:rPr>
        <w:t xml:space="preserve"> software </w:t>
      </w:r>
      <w:r w:rsidRPr="00F038A4">
        <w:rPr>
          <w:rFonts w:asciiTheme="minorHAnsi" w:hAnsiTheme="minorHAnsi" w:cs="Arial"/>
          <w:highlight w:val="yellow"/>
          <w:lang w:val="ro-RO"/>
        </w:rPr>
        <w:t xml:space="preserve">si nu s-a primit, in forma scrisa, nici o obiectie din partea Beneficiarului, </w:t>
      </w:r>
      <w:r w:rsidR="00FF529F" w:rsidRPr="00F038A4">
        <w:rPr>
          <w:rFonts w:asciiTheme="minorHAnsi" w:hAnsiTheme="minorHAnsi" w:cs="Arial"/>
          <w:highlight w:val="yellow"/>
          <w:lang w:val="ro-RO"/>
        </w:rPr>
        <w:t>produsele software</w:t>
      </w:r>
      <w:r w:rsidRPr="00F038A4">
        <w:rPr>
          <w:rFonts w:asciiTheme="minorHAnsi" w:hAnsiTheme="minorHAnsi" w:cs="Arial"/>
          <w:highlight w:val="yellow"/>
          <w:lang w:val="ro-RO"/>
        </w:rPr>
        <w:t xml:space="preserve"> sunt considerate ca fiind acceptate in mod automat si se va declansa procesul de facturare.</w:t>
      </w:r>
      <w:r w:rsidRPr="00F038A4" w:rsidDel="00261E19">
        <w:rPr>
          <w:rFonts w:asciiTheme="minorHAnsi" w:hAnsiTheme="minorHAnsi" w:cs="Arial"/>
          <w:highlight w:val="yellow"/>
          <w:lang w:val="ro-RO"/>
        </w:rPr>
        <w:t xml:space="preserve"> </w:t>
      </w:r>
    </w:p>
    <w:p w14:paraId="6CE98295" w14:textId="77777777" w:rsidR="00F16FA2" w:rsidRDefault="00F16FA2" w:rsidP="003A5C10">
      <w:pPr>
        <w:contextualSpacing/>
        <w:jc w:val="both"/>
        <w:rPr>
          <w:ins w:id="434" w:author="Bogdan Dumitru" w:date="2016-12-12T16:24:00Z"/>
          <w:rFonts w:asciiTheme="minorHAnsi" w:hAnsiTheme="minorHAnsi" w:cs="Arial"/>
          <w:lang w:val="ro-RO"/>
        </w:rPr>
      </w:pPr>
    </w:p>
    <w:p w14:paraId="05B27B77" w14:textId="77777777" w:rsidR="00C52CD3" w:rsidRDefault="00C52CD3" w:rsidP="003A5C10">
      <w:pPr>
        <w:contextualSpacing/>
        <w:jc w:val="both"/>
        <w:rPr>
          <w:ins w:id="435" w:author="Bogdan Dumitru" w:date="2016-12-12T16:24:00Z"/>
          <w:rFonts w:asciiTheme="minorHAnsi" w:hAnsiTheme="minorHAnsi" w:cs="Arial"/>
          <w:lang w:val="ro-RO"/>
        </w:rPr>
      </w:pPr>
    </w:p>
    <w:p w14:paraId="2B374558" w14:textId="77777777" w:rsidR="00C52CD3" w:rsidRPr="00F038A4" w:rsidRDefault="00C52CD3" w:rsidP="003A5C10">
      <w:pPr>
        <w:contextualSpacing/>
        <w:jc w:val="both"/>
        <w:rPr>
          <w:rFonts w:asciiTheme="minorHAnsi" w:hAnsiTheme="minorHAnsi" w:cs="Arial"/>
          <w:lang w:val="ro-RO"/>
        </w:rPr>
      </w:pPr>
    </w:p>
    <w:p w14:paraId="5FA125D0" w14:textId="32A76A90" w:rsidR="00182B65" w:rsidRPr="00182B65" w:rsidRDefault="00182B65">
      <w:pPr>
        <w:numPr>
          <w:ilvl w:val="0"/>
          <w:numId w:val="41"/>
        </w:numPr>
        <w:ind w:left="0" w:firstLine="0"/>
        <w:contextualSpacing/>
        <w:jc w:val="both"/>
        <w:rPr>
          <w:ins w:id="436" w:author="Bogdan Dumitru" w:date="2016-12-12T17:00:00Z"/>
          <w:rFonts w:asciiTheme="minorHAnsi" w:hAnsiTheme="minorHAnsi" w:cs="Arial"/>
          <w:b/>
          <w:caps/>
          <w:highlight w:val="yellow"/>
          <w:u w:val="single"/>
          <w:lang w:val="ro-RO"/>
          <w:rPrChange w:id="437" w:author="Bogdan Dumitru" w:date="2016-12-12T17:11:00Z">
            <w:rPr>
              <w:ins w:id="438" w:author="Bogdan Dumitru" w:date="2016-12-12T17:00:00Z"/>
              <w:rFonts w:asciiTheme="minorHAnsi" w:hAnsiTheme="minorHAnsi" w:cs="Arial"/>
              <w:b/>
              <w:caps/>
              <w:u w:val="single"/>
              <w:lang w:val="ro-RO"/>
            </w:rPr>
          </w:rPrChange>
        </w:rPr>
        <w:pPrChange w:id="439" w:author="Bogdan Dumitru" w:date="2016-12-12T16:19:00Z">
          <w:pPr>
            <w:numPr>
              <w:numId w:val="23"/>
            </w:numPr>
            <w:ind w:left="495" w:hanging="495"/>
            <w:contextualSpacing/>
            <w:jc w:val="both"/>
          </w:pPr>
        </w:pPrChange>
      </w:pPr>
      <w:ins w:id="440" w:author="Bogdan Dumitru" w:date="2016-12-12T17:00:00Z">
        <w:r w:rsidRPr="00182B65">
          <w:rPr>
            <w:rFonts w:asciiTheme="minorHAnsi" w:hAnsiTheme="minorHAnsi" w:cs="Arial"/>
            <w:b/>
            <w:caps/>
            <w:highlight w:val="yellow"/>
            <w:u w:val="single"/>
            <w:lang w:val="ro-RO"/>
            <w:rPrChange w:id="441" w:author="Bogdan Dumitru" w:date="2016-12-12T17:11:00Z">
              <w:rPr>
                <w:rFonts w:asciiTheme="minorHAnsi" w:hAnsiTheme="minorHAnsi" w:cs="Arial"/>
                <w:b/>
                <w:caps/>
                <w:u w:val="single"/>
                <w:lang w:val="ro-RO"/>
              </w:rPr>
            </w:rPrChange>
          </w:rPr>
          <w:t>Garantii</w:t>
        </w:r>
      </w:ins>
    </w:p>
    <w:p w14:paraId="2E2092AB" w14:textId="6D15EA16" w:rsidR="00182B65" w:rsidRPr="00182B65" w:rsidRDefault="00182B65">
      <w:pPr>
        <w:pStyle w:val="ListParagraph"/>
        <w:numPr>
          <w:ilvl w:val="1"/>
          <w:numId w:val="41"/>
        </w:numPr>
        <w:contextualSpacing/>
        <w:jc w:val="both"/>
        <w:rPr>
          <w:ins w:id="442" w:author="Bogdan Dumitru" w:date="2016-12-12T17:00:00Z"/>
          <w:rFonts w:asciiTheme="minorHAnsi" w:hAnsiTheme="minorHAnsi" w:cs="Arial"/>
          <w:b/>
          <w:caps/>
          <w:highlight w:val="yellow"/>
          <w:u w:val="single"/>
          <w:lang w:val="ro-RO"/>
          <w:rPrChange w:id="443" w:author="Bogdan Dumitru" w:date="2016-12-12T17:11:00Z">
            <w:rPr>
              <w:ins w:id="444" w:author="Bogdan Dumitru" w:date="2016-12-12T17:00:00Z"/>
              <w:lang w:val="ro-RO"/>
            </w:rPr>
          </w:rPrChange>
        </w:rPr>
        <w:pPrChange w:id="445" w:author="Bogdan Dumitru" w:date="2016-12-12T17:01:00Z">
          <w:pPr>
            <w:numPr>
              <w:numId w:val="23"/>
            </w:numPr>
            <w:ind w:left="495" w:hanging="495"/>
            <w:contextualSpacing/>
            <w:jc w:val="both"/>
          </w:pPr>
        </w:pPrChange>
      </w:pPr>
      <w:ins w:id="446" w:author="Bogdan Dumitru" w:date="2016-12-12T17:00:00Z">
        <w:r w:rsidRPr="00182B65">
          <w:rPr>
            <w:rFonts w:asciiTheme="minorHAnsi" w:hAnsiTheme="minorHAnsi" w:cs="Arial"/>
            <w:b/>
            <w:caps/>
            <w:highlight w:val="yellow"/>
            <w:u w:val="single"/>
            <w:lang w:val="ro-RO"/>
            <w:rPrChange w:id="447" w:author="Bogdan Dumitru" w:date="2016-12-12T17:11:00Z">
              <w:rPr>
                <w:lang w:val="ro-RO"/>
              </w:rPr>
            </w:rPrChange>
          </w:rPr>
          <w:lastRenderedPageBreak/>
          <w:t>DE DISCUATAT SI COMPLETAT GARANTIILE PE CARE PRESTATORUL LE OFERA BENEFICIARULUI IN LEGATURA CU SERVICIILE SOFTWARE</w:t>
        </w:r>
      </w:ins>
    </w:p>
    <w:p w14:paraId="0F234578" w14:textId="77777777" w:rsidR="00182B65" w:rsidRPr="00182B65" w:rsidRDefault="00182B65">
      <w:pPr>
        <w:contextualSpacing/>
        <w:jc w:val="both"/>
        <w:rPr>
          <w:ins w:id="448" w:author="Bogdan Dumitru" w:date="2016-12-12T16:59:00Z"/>
          <w:rFonts w:asciiTheme="minorHAnsi" w:hAnsiTheme="minorHAnsi" w:cs="Arial"/>
          <w:b/>
          <w:caps/>
          <w:u w:val="single"/>
          <w:lang w:val="ro-RO"/>
          <w:rPrChange w:id="449" w:author="Bogdan Dumitru" w:date="2016-12-12T17:01:00Z">
            <w:rPr>
              <w:ins w:id="450" w:author="Bogdan Dumitru" w:date="2016-12-12T16:59:00Z"/>
              <w:lang w:val="ro-RO"/>
            </w:rPr>
          </w:rPrChange>
        </w:rPr>
        <w:pPrChange w:id="451" w:author="Bogdan Dumitru" w:date="2016-12-12T17:01:00Z">
          <w:pPr>
            <w:numPr>
              <w:numId w:val="23"/>
            </w:numPr>
            <w:ind w:left="495" w:hanging="495"/>
            <w:contextualSpacing/>
            <w:jc w:val="both"/>
          </w:pPr>
        </w:pPrChange>
      </w:pPr>
    </w:p>
    <w:p w14:paraId="312F7AE9" w14:textId="270E394D" w:rsidR="00305260" w:rsidRDefault="00305260">
      <w:pPr>
        <w:numPr>
          <w:ilvl w:val="0"/>
          <w:numId w:val="41"/>
        </w:numPr>
        <w:ind w:left="0" w:firstLine="0"/>
        <w:contextualSpacing/>
        <w:jc w:val="both"/>
        <w:rPr>
          <w:ins w:id="452" w:author="Bogdan Dumitru" w:date="2016-12-12T16:24:00Z"/>
          <w:rFonts w:asciiTheme="minorHAnsi" w:hAnsiTheme="minorHAnsi" w:cs="Arial"/>
          <w:b/>
          <w:caps/>
          <w:u w:val="single"/>
          <w:lang w:val="ro-RO"/>
        </w:rPr>
        <w:pPrChange w:id="453" w:author="Bogdan Dumitru" w:date="2016-12-12T16:19:00Z">
          <w:pPr>
            <w:numPr>
              <w:numId w:val="23"/>
            </w:numPr>
            <w:ind w:left="495" w:hanging="495"/>
            <w:contextualSpacing/>
            <w:jc w:val="both"/>
          </w:pPr>
        </w:pPrChange>
      </w:pPr>
      <w:r w:rsidRPr="00011B00">
        <w:rPr>
          <w:rFonts w:asciiTheme="minorHAnsi" w:hAnsiTheme="minorHAnsi" w:cs="Arial"/>
          <w:b/>
          <w:caps/>
          <w:u w:val="single"/>
          <w:lang w:val="ro-RO"/>
          <w:rPrChange w:id="454" w:author="Bogdan Dumitru" w:date="2016-12-12T16:20:00Z">
            <w:rPr>
              <w:rFonts w:ascii="Arial Narrow" w:hAnsi="Arial Narrow" w:cs="Arial"/>
              <w:b/>
              <w:caps/>
              <w:lang w:val="ro-RO"/>
            </w:rPr>
          </w:rPrChange>
        </w:rPr>
        <w:t>Drepturi de proprietate intelectual</w:t>
      </w:r>
      <w:r w:rsidR="00F31761" w:rsidRPr="00011B00">
        <w:rPr>
          <w:rFonts w:asciiTheme="minorHAnsi" w:hAnsiTheme="minorHAnsi" w:cs="Arial"/>
          <w:b/>
          <w:caps/>
          <w:u w:val="single"/>
          <w:lang w:val="ro-RO"/>
          <w:rPrChange w:id="455" w:author="Bogdan Dumitru" w:date="2016-12-12T16:20:00Z">
            <w:rPr>
              <w:rFonts w:ascii="Arial Narrow" w:hAnsi="Arial Narrow" w:cs="Arial"/>
              <w:b/>
              <w:caps/>
              <w:lang w:val="ro-RO"/>
            </w:rPr>
          </w:rPrChange>
        </w:rPr>
        <w:t>a</w:t>
      </w:r>
    </w:p>
    <w:p w14:paraId="1E453113" w14:textId="77777777" w:rsidR="00C52CD3" w:rsidRPr="00011B00" w:rsidRDefault="00C52CD3">
      <w:pPr>
        <w:contextualSpacing/>
        <w:jc w:val="both"/>
        <w:rPr>
          <w:rFonts w:asciiTheme="minorHAnsi" w:hAnsiTheme="minorHAnsi" w:cs="Arial"/>
          <w:b/>
          <w:caps/>
          <w:u w:val="single"/>
          <w:lang w:val="ro-RO"/>
          <w:rPrChange w:id="456" w:author="Bogdan Dumitru" w:date="2016-12-12T16:20:00Z">
            <w:rPr>
              <w:rFonts w:ascii="Arial Narrow" w:hAnsi="Arial Narrow" w:cs="Arial"/>
              <w:b/>
              <w:caps/>
              <w:lang w:val="ro-RO"/>
            </w:rPr>
          </w:rPrChange>
        </w:rPr>
        <w:pPrChange w:id="457" w:author="Bogdan Dumitru" w:date="2016-12-12T16:24:00Z">
          <w:pPr>
            <w:numPr>
              <w:numId w:val="23"/>
            </w:numPr>
            <w:ind w:left="495" w:hanging="495"/>
            <w:contextualSpacing/>
            <w:jc w:val="both"/>
          </w:pPr>
        </w:pPrChange>
      </w:pPr>
    </w:p>
    <w:p w14:paraId="48704C06" w14:textId="18226AB4" w:rsidR="00011B00" w:rsidRPr="002E689B" w:rsidRDefault="00011B00">
      <w:pPr>
        <w:numPr>
          <w:ilvl w:val="1"/>
          <w:numId w:val="41"/>
        </w:numPr>
        <w:ind w:left="0" w:firstLine="0"/>
        <w:contextualSpacing/>
        <w:jc w:val="both"/>
        <w:rPr>
          <w:ins w:id="458" w:author="Bogdan Dumitru" w:date="2016-12-12T16:22:00Z"/>
          <w:rFonts w:asciiTheme="minorHAnsi" w:hAnsiTheme="minorHAnsi"/>
          <w:caps/>
          <w:highlight w:val="red"/>
          <w:lang w:val="ro-RO"/>
          <w:rPrChange w:id="459" w:author="Andrei Ionut DAMIAN" w:date="2016-12-13T10:50:00Z">
            <w:rPr>
              <w:ins w:id="460" w:author="Bogdan Dumitru" w:date="2016-12-12T16:22:00Z"/>
              <w:rFonts w:asciiTheme="minorHAnsi" w:hAnsiTheme="minorHAnsi"/>
              <w:lang w:val="ro-RO"/>
            </w:rPr>
          </w:rPrChange>
        </w:rPr>
        <w:pPrChange w:id="461" w:author="Bogdan Dumitru" w:date="2016-12-12T16:19:00Z">
          <w:pPr>
            <w:numPr>
              <w:ilvl w:val="1"/>
              <w:numId w:val="23"/>
            </w:numPr>
            <w:ind w:left="360" w:hanging="360"/>
            <w:contextualSpacing/>
            <w:jc w:val="both"/>
          </w:pPr>
        </w:pPrChange>
      </w:pPr>
      <w:ins w:id="462" w:author="Bogdan Dumitru" w:date="2016-12-12T16:20:00Z">
        <w:r w:rsidRPr="002E689B">
          <w:rPr>
            <w:rFonts w:asciiTheme="minorHAnsi" w:hAnsiTheme="minorHAnsi"/>
            <w:highlight w:val="red"/>
            <w:lang w:val="ro-RO"/>
            <w:rPrChange w:id="463" w:author="Andrei Ionut DAMIAN" w:date="2016-12-13T10:50:00Z">
              <w:rPr>
                <w:rFonts w:asciiTheme="minorHAnsi" w:hAnsiTheme="minorHAnsi"/>
                <w:lang w:val="ro-RO"/>
              </w:rPr>
            </w:rPrChange>
          </w:rPr>
          <w:t xml:space="preserve">Prestatorul declara pe propria raspundere ca </w:t>
        </w:r>
      </w:ins>
      <w:ins w:id="464" w:author="Bogdan Dumitru" w:date="2016-12-12T16:21:00Z">
        <w:r w:rsidRPr="002E689B">
          <w:rPr>
            <w:rFonts w:asciiTheme="minorHAnsi" w:hAnsiTheme="minorHAnsi"/>
            <w:highlight w:val="red"/>
            <w:lang w:val="ro-RO"/>
            <w:rPrChange w:id="465" w:author="Andrei Ionut DAMIAN" w:date="2016-12-13T10:50:00Z">
              <w:rPr>
                <w:rFonts w:asciiTheme="minorHAnsi" w:hAnsiTheme="minorHAnsi"/>
                <w:lang w:val="ro-RO"/>
              </w:rPr>
            </w:rPrChange>
          </w:rPr>
          <w:t xml:space="preserve">este titularul exclusiv al </w:t>
        </w:r>
      </w:ins>
      <w:del w:id="466" w:author="Bogdan Dumitru" w:date="2016-12-12T16:21:00Z">
        <w:r w:rsidRPr="002E689B" w:rsidDel="00011B00">
          <w:rPr>
            <w:rFonts w:asciiTheme="minorHAnsi" w:hAnsiTheme="minorHAnsi"/>
            <w:highlight w:val="red"/>
            <w:lang w:val="ro-RO"/>
            <w:rPrChange w:id="467" w:author="Andrei Ionut DAMIAN" w:date="2016-12-13T10:50:00Z">
              <w:rPr>
                <w:rFonts w:asciiTheme="minorHAnsi" w:hAnsiTheme="minorHAnsi"/>
                <w:lang w:val="ro-RO"/>
              </w:rPr>
            </w:rPrChange>
          </w:rPr>
          <w:delText>t</w:delText>
        </w:r>
        <w:r w:rsidR="00221C42" w:rsidRPr="002E689B" w:rsidDel="00011B00">
          <w:rPr>
            <w:rFonts w:asciiTheme="minorHAnsi" w:hAnsiTheme="minorHAnsi"/>
            <w:highlight w:val="red"/>
            <w:lang w:val="ro-RO"/>
            <w:rPrChange w:id="468" w:author="Andrei Ionut DAMIAN" w:date="2016-12-13T10:50:00Z">
              <w:rPr>
                <w:rFonts w:ascii="Arial Narrow" w:hAnsi="Arial Narrow"/>
                <w:lang w:val="ro-RO"/>
              </w:rPr>
            </w:rPrChange>
          </w:rPr>
          <w:delText xml:space="preserve">oate </w:delText>
        </w:r>
      </w:del>
      <w:ins w:id="469" w:author="Bogdan Dumitru" w:date="2016-12-12T16:21:00Z">
        <w:r w:rsidRPr="002E689B">
          <w:rPr>
            <w:rFonts w:asciiTheme="minorHAnsi" w:hAnsiTheme="minorHAnsi"/>
            <w:highlight w:val="red"/>
            <w:lang w:val="ro-RO"/>
            <w:rPrChange w:id="470" w:author="Andrei Ionut DAMIAN" w:date="2016-12-13T10:50:00Z">
              <w:rPr>
                <w:rFonts w:asciiTheme="minorHAnsi" w:hAnsiTheme="minorHAnsi"/>
                <w:lang w:val="ro-RO"/>
              </w:rPr>
            </w:rPrChange>
          </w:rPr>
          <w:t xml:space="preserve">tuturor </w:t>
        </w:r>
      </w:ins>
      <w:r w:rsidR="00221C42" w:rsidRPr="002E689B">
        <w:rPr>
          <w:rFonts w:asciiTheme="minorHAnsi" w:hAnsiTheme="minorHAnsi"/>
          <w:highlight w:val="red"/>
          <w:lang w:val="ro-RO"/>
          <w:rPrChange w:id="471" w:author="Andrei Ionut DAMIAN" w:date="2016-12-13T10:50:00Z">
            <w:rPr>
              <w:rFonts w:ascii="Arial Narrow" w:hAnsi="Arial Narrow"/>
              <w:lang w:val="ro-RO"/>
            </w:rPr>
          </w:rPrChange>
        </w:rPr>
        <w:t>drepturil</w:t>
      </w:r>
      <w:ins w:id="472" w:author="Bogdan Dumitru" w:date="2016-12-12T16:21:00Z">
        <w:r w:rsidRPr="002E689B">
          <w:rPr>
            <w:rFonts w:asciiTheme="minorHAnsi" w:hAnsiTheme="minorHAnsi"/>
            <w:highlight w:val="red"/>
            <w:lang w:val="ro-RO"/>
            <w:rPrChange w:id="473" w:author="Andrei Ionut DAMIAN" w:date="2016-12-13T10:50:00Z">
              <w:rPr>
                <w:rFonts w:asciiTheme="minorHAnsi" w:hAnsiTheme="minorHAnsi"/>
                <w:lang w:val="ro-RO"/>
              </w:rPr>
            </w:rPrChange>
          </w:rPr>
          <w:t>or</w:t>
        </w:r>
      </w:ins>
      <w:del w:id="474" w:author="Bogdan Dumitru" w:date="2016-12-12T16:21:00Z">
        <w:r w:rsidR="00221C42" w:rsidRPr="002E689B" w:rsidDel="00011B00">
          <w:rPr>
            <w:rFonts w:asciiTheme="minorHAnsi" w:hAnsiTheme="minorHAnsi"/>
            <w:highlight w:val="red"/>
            <w:lang w:val="ro-RO"/>
            <w:rPrChange w:id="475" w:author="Andrei Ionut DAMIAN" w:date="2016-12-13T10:50:00Z">
              <w:rPr>
                <w:rFonts w:ascii="Arial Narrow" w:hAnsi="Arial Narrow"/>
                <w:lang w:val="ro-RO"/>
              </w:rPr>
            </w:rPrChange>
          </w:rPr>
          <w:delText>e</w:delText>
        </w:r>
      </w:del>
      <w:r w:rsidR="00221C42" w:rsidRPr="002E689B">
        <w:rPr>
          <w:rFonts w:asciiTheme="minorHAnsi" w:hAnsiTheme="minorHAnsi"/>
          <w:highlight w:val="red"/>
          <w:lang w:val="ro-RO"/>
          <w:rPrChange w:id="476" w:author="Andrei Ionut DAMIAN" w:date="2016-12-13T10:50:00Z">
            <w:rPr>
              <w:rFonts w:ascii="Arial Narrow" w:hAnsi="Arial Narrow"/>
              <w:lang w:val="ro-RO"/>
            </w:rPr>
          </w:rPrChange>
        </w:rPr>
        <w:t xml:space="preserve"> de autor si</w:t>
      </w:r>
      <w:ins w:id="477" w:author="Bogdan Dumitru" w:date="2016-12-12T16:26:00Z">
        <w:r w:rsidR="00C52CD3" w:rsidRPr="002E689B">
          <w:rPr>
            <w:rFonts w:asciiTheme="minorHAnsi" w:hAnsiTheme="minorHAnsi"/>
            <w:highlight w:val="red"/>
            <w:lang w:val="ro-RO"/>
            <w:rPrChange w:id="478" w:author="Andrei Ionut DAMIAN" w:date="2016-12-13T10:50:00Z">
              <w:rPr>
                <w:rFonts w:asciiTheme="minorHAnsi" w:hAnsiTheme="minorHAnsi"/>
                <w:lang w:val="ro-RO"/>
              </w:rPr>
            </w:rPrChange>
          </w:rPr>
          <w:t xml:space="preserve"> al</w:t>
        </w:r>
      </w:ins>
      <w:r w:rsidR="00221C42" w:rsidRPr="002E689B">
        <w:rPr>
          <w:rFonts w:asciiTheme="minorHAnsi" w:hAnsiTheme="minorHAnsi"/>
          <w:highlight w:val="red"/>
          <w:lang w:val="ro-RO"/>
          <w:rPrChange w:id="479" w:author="Andrei Ionut DAMIAN" w:date="2016-12-13T10:50:00Z">
            <w:rPr>
              <w:rFonts w:ascii="Arial Narrow" w:hAnsi="Arial Narrow"/>
              <w:lang w:val="ro-RO"/>
            </w:rPr>
          </w:rPrChange>
        </w:rPr>
        <w:t xml:space="preserve"> oric</w:t>
      </w:r>
      <w:ins w:id="480" w:author="Bogdan Dumitru" w:date="2016-12-12T16:21:00Z">
        <w:r w:rsidRPr="002E689B">
          <w:rPr>
            <w:rFonts w:asciiTheme="minorHAnsi" w:hAnsiTheme="minorHAnsi"/>
            <w:highlight w:val="red"/>
            <w:lang w:val="ro-RO"/>
            <w:rPrChange w:id="481" w:author="Andrei Ionut DAMIAN" w:date="2016-12-13T10:50:00Z">
              <w:rPr>
                <w:rFonts w:asciiTheme="minorHAnsi" w:hAnsiTheme="minorHAnsi"/>
                <w:lang w:val="ro-RO"/>
              </w:rPr>
            </w:rPrChange>
          </w:rPr>
          <w:t>aror</w:t>
        </w:r>
      </w:ins>
      <w:del w:id="482" w:author="Bogdan Dumitru" w:date="2016-12-12T16:21:00Z">
        <w:r w:rsidR="00221C42" w:rsidRPr="002E689B" w:rsidDel="00011B00">
          <w:rPr>
            <w:rFonts w:asciiTheme="minorHAnsi" w:hAnsiTheme="minorHAnsi"/>
            <w:highlight w:val="red"/>
            <w:lang w:val="ro-RO"/>
            <w:rPrChange w:id="483" w:author="Andrei Ionut DAMIAN" w:date="2016-12-13T10:50:00Z">
              <w:rPr>
                <w:rFonts w:ascii="Arial Narrow" w:hAnsi="Arial Narrow"/>
                <w:lang w:val="ro-RO"/>
              </w:rPr>
            </w:rPrChange>
          </w:rPr>
          <w:delText>e</w:delText>
        </w:r>
      </w:del>
      <w:r w:rsidR="00221C42" w:rsidRPr="002E689B">
        <w:rPr>
          <w:rFonts w:asciiTheme="minorHAnsi" w:hAnsiTheme="minorHAnsi"/>
          <w:highlight w:val="red"/>
          <w:lang w:val="ro-RO"/>
          <w:rPrChange w:id="484" w:author="Andrei Ionut DAMIAN" w:date="2016-12-13T10:50:00Z">
            <w:rPr>
              <w:rFonts w:ascii="Arial Narrow" w:hAnsi="Arial Narrow"/>
              <w:lang w:val="ro-RO"/>
            </w:rPr>
          </w:rPrChange>
        </w:rPr>
        <w:t xml:space="preserve"> alt</w:t>
      </w:r>
      <w:ins w:id="485" w:author="Bogdan Dumitru" w:date="2016-12-12T16:21:00Z">
        <w:r w:rsidRPr="002E689B">
          <w:rPr>
            <w:rFonts w:asciiTheme="minorHAnsi" w:hAnsiTheme="minorHAnsi"/>
            <w:highlight w:val="red"/>
            <w:lang w:val="ro-RO"/>
            <w:rPrChange w:id="486" w:author="Andrei Ionut DAMIAN" w:date="2016-12-13T10:50:00Z">
              <w:rPr>
                <w:rFonts w:asciiTheme="minorHAnsi" w:hAnsiTheme="minorHAnsi"/>
                <w:lang w:val="ro-RO"/>
              </w:rPr>
            </w:rPrChange>
          </w:rPr>
          <w:t>or</w:t>
        </w:r>
      </w:ins>
      <w:r w:rsidR="00221C42" w:rsidRPr="002E689B">
        <w:rPr>
          <w:rFonts w:asciiTheme="minorHAnsi" w:hAnsiTheme="minorHAnsi"/>
          <w:highlight w:val="red"/>
          <w:lang w:val="ro-RO"/>
          <w:rPrChange w:id="487" w:author="Andrei Ionut DAMIAN" w:date="2016-12-13T10:50:00Z">
            <w:rPr>
              <w:rFonts w:ascii="Arial Narrow" w:hAnsi="Arial Narrow"/>
              <w:lang w:val="ro-RO"/>
            </w:rPr>
          </w:rPrChange>
        </w:rPr>
        <w:t xml:space="preserve"> drept</w:t>
      </w:r>
      <w:ins w:id="488" w:author="Bogdan Dumitru" w:date="2016-12-12T16:21:00Z">
        <w:r w:rsidRPr="002E689B">
          <w:rPr>
            <w:rFonts w:asciiTheme="minorHAnsi" w:hAnsiTheme="minorHAnsi"/>
            <w:highlight w:val="red"/>
            <w:lang w:val="ro-RO"/>
            <w:rPrChange w:id="489" w:author="Andrei Ionut DAMIAN" w:date="2016-12-13T10:50:00Z">
              <w:rPr>
                <w:rFonts w:asciiTheme="minorHAnsi" w:hAnsiTheme="minorHAnsi"/>
                <w:lang w:val="ro-RO"/>
              </w:rPr>
            </w:rPrChange>
          </w:rPr>
          <w:t>uri</w:t>
        </w:r>
      </w:ins>
      <w:r w:rsidR="00221C42" w:rsidRPr="002E689B">
        <w:rPr>
          <w:rFonts w:asciiTheme="minorHAnsi" w:hAnsiTheme="minorHAnsi"/>
          <w:highlight w:val="red"/>
          <w:lang w:val="ro-RO"/>
          <w:rPrChange w:id="490" w:author="Andrei Ionut DAMIAN" w:date="2016-12-13T10:50:00Z">
            <w:rPr>
              <w:rFonts w:ascii="Arial Narrow" w:hAnsi="Arial Narrow"/>
              <w:lang w:val="ro-RO"/>
            </w:rPr>
          </w:rPrChange>
        </w:rPr>
        <w:t xml:space="preserve"> de proprietate intelectuala </w:t>
      </w:r>
      <w:ins w:id="491" w:author="Bogdan Dumitru" w:date="2016-12-12T16:24:00Z">
        <w:r w:rsidR="00C52CD3" w:rsidRPr="002E689B">
          <w:rPr>
            <w:rFonts w:asciiTheme="minorHAnsi" w:hAnsiTheme="minorHAnsi"/>
            <w:highlight w:val="red"/>
            <w:lang w:val="ro-RO"/>
            <w:rPrChange w:id="492" w:author="Andrei Ionut DAMIAN" w:date="2016-12-13T10:50:00Z">
              <w:rPr>
                <w:rFonts w:asciiTheme="minorHAnsi" w:hAnsiTheme="minorHAnsi"/>
                <w:lang w:val="ro-RO"/>
              </w:rPr>
            </w:rPrChange>
          </w:rPr>
          <w:t>asupra produselor software</w:t>
        </w:r>
      </w:ins>
      <w:ins w:id="493" w:author="Bogdan Dumitru" w:date="2016-12-12T16:25:00Z">
        <w:r w:rsidR="00C52CD3" w:rsidRPr="002E689B">
          <w:rPr>
            <w:rFonts w:asciiTheme="minorHAnsi" w:hAnsiTheme="minorHAnsi"/>
            <w:highlight w:val="red"/>
            <w:lang w:val="ro-RO"/>
            <w:rPrChange w:id="494" w:author="Andrei Ionut DAMIAN" w:date="2016-12-13T10:50:00Z">
              <w:rPr>
                <w:rFonts w:asciiTheme="minorHAnsi" w:hAnsiTheme="minorHAnsi"/>
                <w:lang w:val="ro-RO"/>
              </w:rPr>
            </w:rPrChange>
          </w:rPr>
          <w:t xml:space="preserve"> ce fac obiectul prezentului contract, precum si al conceptiei si solutiilor tehnice</w:t>
        </w:r>
      </w:ins>
      <w:ins w:id="495" w:author="Bogdan Dumitru" w:date="2016-12-12T16:24:00Z">
        <w:r w:rsidR="00C52CD3" w:rsidRPr="002E689B">
          <w:rPr>
            <w:rFonts w:asciiTheme="minorHAnsi" w:hAnsiTheme="minorHAnsi"/>
            <w:highlight w:val="red"/>
            <w:lang w:val="ro-RO"/>
            <w:rPrChange w:id="496" w:author="Andrei Ionut DAMIAN" w:date="2016-12-13T10:50:00Z">
              <w:rPr>
                <w:rFonts w:asciiTheme="minorHAnsi" w:hAnsiTheme="minorHAnsi"/>
                <w:lang w:val="ro-RO"/>
              </w:rPr>
            </w:rPrChange>
          </w:rPr>
          <w:t xml:space="preserve"> </w:t>
        </w:r>
      </w:ins>
      <w:ins w:id="497" w:author="Bogdan Dumitru" w:date="2016-12-12T16:29:00Z">
        <w:r w:rsidR="00C52CD3" w:rsidRPr="002E689B">
          <w:rPr>
            <w:rFonts w:asciiTheme="minorHAnsi" w:hAnsiTheme="minorHAnsi"/>
            <w:highlight w:val="red"/>
            <w:lang w:val="ro-RO"/>
            <w:rPrChange w:id="498" w:author="Andrei Ionut DAMIAN" w:date="2016-12-13T10:50:00Z">
              <w:rPr>
                <w:rFonts w:asciiTheme="minorHAnsi" w:hAnsiTheme="minorHAnsi"/>
                <w:lang w:val="ro-RO"/>
              </w:rPr>
            </w:rPrChange>
          </w:rPr>
          <w:t>privind</w:t>
        </w:r>
      </w:ins>
      <w:ins w:id="499" w:author="Bogdan Dumitru" w:date="2016-12-12T16:26:00Z">
        <w:r w:rsidR="00C52CD3" w:rsidRPr="002E689B">
          <w:rPr>
            <w:rFonts w:asciiTheme="minorHAnsi" w:hAnsiTheme="minorHAnsi"/>
            <w:highlight w:val="red"/>
            <w:lang w:val="ro-RO"/>
            <w:rPrChange w:id="500" w:author="Andrei Ionut DAMIAN" w:date="2016-12-13T10:50:00Z">
              <w:rPr>
                <w:rFonts w:asciiTheme="minorHAnsi" w:hAnsiTheme="minorHAnsi"/>
                <w:lang w:val="ro-RO"/>
              </w:rPr>
            </w:rPrChange>
          </w:rPr>
          <w:t xml:space="preserve"> produsele software respective, inclusiv dar fara a se limita la </w:t>
        </w:r>
      </w:ins>
      <w:del w:id="501" w:author="Bogdan Dumitru" w:date="2016-12-12T16:26:00Z">
        <w:r w:rsidR="00221C42" w:rsidRPr="002E689B" w:rsidDel="00C52CD3">
          <w:rPr>
            <w:rFonts w:asciiTheme="minorHAnsi" w:hAnsiTheme="minorHAnsi"/>
            <w:highlight w:val="red"/>
            <w:lang w:val="ro-RO"/>
            <w:rPrChange w:id="502" w:author="Andrei Ionut DAMIAN" w:date="2016-12-13T10:50:00Z">
              <w:rPr>
                <w:rFonts w:ascii="Arial Narrow" w:hAnsi="Arial Narrow"/>
                <w:lang w:val="ro-RO"/>
              </w:rPr>
            </w:rPrChange>
          </w:rPr>
          <w:delText xml:space="preserve">pentru </w:delText>
        </w:r>
      </w:del>
      <w:r w:rsidR="00221C42" w:rsidRPr="002E689B">
        <w:rPr>
          <w:rFonts w:asciiTheme="minorHAnsi" w:hAnsiTheme="minorHAnsi"/>
          <w:highlight w:val="red"/>
          <w:lang w:val="ro-RO"/>
          <w:rPrChange w:id="503" w:author="Andrei Ionut DAMIAN" w:date="2016-12-13T10:50:00Z">
            <w:rPr>
              <w:rFonts w:ascii="Arial Narrow" w:hAnsi="Arial Narrow"/>
              <w:lang w:val="ro-RO"/>
            </w:rPr>
          </w:rPrChange>
        </w:rPr>
        <w:t>idei, proiecte, modele, programe, inventii, inovatii, know-how etc.</w:t>
      </w:r>
      <w:ins w:id="504" w:author="Bogdan Dumitru" w:date="2016-12-12T16:22:00Z">
        <w:r w:rsidR="00C52CD3" w:rsidRPr="002E689B">
          <w:rPr>
            <w:rFonts w:asciiTheme="minorHAnsi" w:hAnsiTheme="minorHAnsi"/>
            <w:highlight w:val="red"/>
            <w:lang w:val="ro-RO"/>
            <w:rPrChange w:id="505" w:author="Andrei Ionut DAMIAN" w:date="2016-12-13T10:50:00Z">
              <w:rPr>
                <w:rFonts w:asciiTheme="minorHAnsi" w:hAnsiTheme="minorHAnsi"/>
                <w:lang w:val="ro-RO"/>
              </w:rPr>
            </w:rPrChange>
          </w:rPr>
          <w:t>,</w:t>
        </w:r>
      </w:ins>
      <w:r w:rsidR="00221C42" w:rsidRPr="002E689B">
        <w:rPr>
          <w:rFonts w:asciiTheme="minorHAnsi" w:hAnsiTheme="minorHAnsi"/>
          <w:highlight w:val="red"/>
          <w:lang w:val="ro-RO"/>
          <w:rPrChange w:id="506" w:author="Andrei Ionut DAMIAN" w:date="2016-12-13T10:50:00Z">
            <w:rPr>
              <w:rFonts w:ascii="Arial Narrow" w:hAnsi="Arial Narrow"/>
              <w:lang w:val="ro-RO"/>
            </w:rPr>
          </w:rPrChange>
        </w:rPr>
        <w:t xml:space="preserve"> impreuna cu toata documentatia si materialele aferente si toate cartile tehnice, desenele, notele, rapoartele si materialele, indiferent de suport (hartie, magnetic, electronic, fotografic, video etc.) utilizate de </w:t>
      </w:r>
      <w:del w:id="507" w:author="Bogdan Dumitru" w:date="2016-12-12T16:23:00Z">
        <w:r w:rsidR="00221C42" w:rsidRPr="002E689B" w:rsidDel="00C52CD3">
          <w:rPr>
            <w:rFonts w:asciiTheme="minorHAnsi" w:hAnsiTheme="minorHAnsi"/>
            <w:highlight w:val="red"/>
            <w:lang w:val="ro-RO"/>
            <w:rPrChange w:id="508" w:author="Andrei Ionut DAMIAN" w:date="2016-12-13T10:50:00Z">
              <w:rPr>
                <w:rFonts w:ascii="Arial Narrow" w:hAnsi="Arial Narrow"/>
                <w:lang w:val="ro-RO"/>
              </w:rPr>
            </w:rPrChange>
          </w:rPr>
          <w:delText xml:space="preserve">Prestator </w:delText>
        </w:r>
      </w:del>
      <w:ins w:id="509" w:author="Bogdan Dumitru" w:date="2016-12-12T16:23:00Z">
        <w:r w:rsidR="00C52CD3" w:rsidRPr="002E689B">
          <w:rPr>
            <w:rFonts w:asciiTheme="minorHAnsi" w:hAnsiTheme="minorHAnsi"/>
            <w:highlight w:val="red"/>
            <w:lang w:val="ro-RO"/>
            <w:rPrChange w:id="510" w:author="Andrei Ionut DAMIAN" w:date="2016-12-13T10:50:00Z">
              <w:rPr>
                <w:rFonts w:asciiTheme="minorHAnsi" w:hAnsiTheme="minorHAnsi"/>
                <w:lang w:val="ro-RO"/>
              </w:rPr>
            </w:rPrChange>
          </w:rPr>
          <w:t xml:space="preserve">acesta </w:t>
        </w:r>
      </w:ins>
      <w:r w:rsidR="00221C42" w:rsidRPr="002E689B">
        <w:rPr>
          <w:rFonts w:asciiTheme="minorHAnsi" w:hAnsiTheme="minorHAnsi"/>
          <w:highlight w:val="red"/>
          <w:lang w:val="ro-RO"/>
          <w:rPrChange w:id="511" w:author="Andrei Ionut DAMIAN" w:date="2016-12-13T10:50:00Z">
            <w:rPr>
              <w:rFonts w:ascii="Arial Narrow" w:hAnsi="Arial Narrow"/>
              <w:lang w:val="ro-RO"/>
            </w:rPr>
          </w:rPrChange>
        </w:rPr>
        <w:t xml:space="preserve">pe intreaga durata a </w:t>
      </w:r>
      <w:del w:id="512" w:author="Bogdan Dumitru" w:date="2016-12-12T16:23:00Z">
        <w:r w:rsidR="00221C42" w:rsidRPr="002E689B" w:rsidDel="00C52CD3">
          <w:rPr>
            <w:rFonts w:asciiTheme="minorHAnsi" w:hAnsiTheme="minorHAnsi"/>
            <w:highlight w:val="red"/>
            <w:lang w:val="ro-RO"/>
            <w:rPrChange w:id="513" w:author="Andrei Ionut DAMIAN" w:date="2016-12-13T10:50:00Z">
              <w:rPr>
                <w:rFonts w:ascii="Arial Narrow" w:hAnsi="Arial Narrow"/>
                <w:lang w:val="ro-RO"/>
              </w:rPr>
            </w:rPrChange>
          </w:rPr>
          <w:delText xml:space="preserve">acestui </w:delText>
        </w:r>
      </w:del>
      <w:r w:rsidR="00221C42" w:rsidRPr="002E689B">
        <w:rPr>
          <w:rFonts w:asciiTheme="minorHAnsi" w:hAnsiTheme="minorHAnsi"/>
          <w:highlight w:val="red"/>
          <w:lang w:val="ro-RO"/>
          <w:rPrChange w:id="514" w:author="Andrei Ionut DAMIAN" w:date="2016-12-13T10:50:00Z">
            <w:rPr>
              <w:rFonts w:ascii="Arial Narrow" w:hAnsi="Arial Narrow"/>
              <w:lang w:val="ro-RO"/>
            </w:rPr>
          </w:rPrChange>
        </w:rPr>
        <w:t>Contract</w:t>
      </w:r>
      <w:ins w:id="515" w:author="Bogdan Dumitru" w:date="2016-12-12T16:23:00Z">
        <w:r w:rsidR="00C52CD3" w:rsidRPr="002E689B">
          <w:rPr>
            <w:rFonts w:asciiTheme="minorHAnsi" w:hAnsiTheme="minorHAnsi"/>
            <w:highlight w:val="red"/>
            <w:lang w:val="ro-RO"/>
            <w:rPrChange w:id="516" w:author="Andrei Ionut DAMIAN" w:date="2016-12-13T10:50:00Z">
              <w:rPr>
                <w:rFonts w:asciiTheme="minorHAnsi" w:hAnsiTheme="minorHAnsi"/>
                <w:lang w:val="ro-RO"/>
              </w:rPr>
            </w:rPrChange>
          </w:rPr>
          <w:t>ului</w:t>
        </w:r>
      </w:ins>
      <w:r w:rsidR="00221C42" w:rsidRPr="002E689B">
        <w:rPr>
          <w:rFonts w:asciiTheme="minorHAnsi" w:hAnsiTheme="minorHAnsi"/>
          <w:highlight w:val="red"/>
          <w:lang w:val="ro-RO"/>
          <w:rPrChange w:id="517" w:author="Andrei Ionut DAMIAN" w:date="2016-12-13T10:50:00Z">
            <w:rPr>
              <w:rFonts w:ascii="Arial Narrow" w:hAnsi="Arial Narrow"/>
              <w:lang w:val="ro-RO"/>
            </w:rPr>
          </w:rPrChange>
        </w:rPr>
        <w:t xml:space="preserve"> </w:t>
      </w:r>
      <w:ins w:id="518" w:author="Bogdan Dumitru" w:date="2016-12-12T16:22:00Z">
        <w:r w:rsidRPr="002E689B">
          <w:rPr>
            <w:rFonts w:asciiTheme="minorHAnsi" w:hAnsiTheme="minorHAnsi"/>
            <w:highlight w:val="red"/>
            <w:lang w:val="ro-RO"/>
            <w:rPrChange w:id="519" w:author="Andrei Ionut DAMIAN" w:date="2016-12-13T10:50:00Z">
              <w:rPr>
                <w:rFonts w:asciiTheme="minorHAnsi" w:hAnsiTheme="minorHAnsi"/>
                <w:lang w:val="ro-RO"/>
              </w:rPr>
            </w:rPrChange>
          </w:rPr>
          <w:t xml:space="preserve">si in legatura cu </w:t>
        </w:r>
      </w:ins>
      <w:ins w:id="520" w:author="Bogdan Dumitru" w:date="2016-12-12T16:23:00Z">
        <w:r w:rsidR="00C52CD3" w:rsidRPr="002E689B">
          <w:rPr>
            <w:rFonts w:asciiTheme="minorHAnsi" w:hAnsiTheme="minorHAnsi"/>
            <w:highlight w:val="red"/>
            <w:lang w:val="ro-RO"/>
            <w:rPrChange w:id="521" w:author="Andrei Ionut DAMIAN" w:date="2016-12-13T10:50:00Z">
              <w:rPr>
                <w:rFonts w:asciiTheme="minorHAnsi" w:hAnsiTheme="minorHAnsi"/>
                <w:lang w:val="ro-RO"/>
              </w:rPr>
            </w:rPrChange>
          </w:rPr>
          <w:t>contractul</w:t>
        </w:r>
      </w:ins>
      <w:ins w:id="522" w:author="Bogdan Dumitru" w:date="2016-12-12T16:22:00Z">
        <w:r w:rsidRPr="002E689B">
          <w:rPr>
            <w:rFonts w:asciiTheme="minorHAnsi" w:hAnsiTheme="minorHAnsi"/>
            <w:highlight w:val="red"/>
            <w:lang w:val="ro-RO"/>
            <w:rPrChange w:id="523" w:author="Andrei Ionut DAMIAN" w:date="2016-12-13T10:50:00Z">
              <w:rPr>
                <w:rFonts w:asciiTheme="minorHAnsi" w:hAnsiTheme="minorHAnsi"/>
                <w:lang w:val="ro-RO"/>
              </w:rPr>
            </w:rPrChange>
          </w:rPr>
          <w:t xml:space="preserve"> </w:t>
        </w:r>
      </w:ins>
      <w:r w:rsidR="00221C42" w:rsidRPr="002E689B">
        <w:rPr>
          <w:rFonts w:asciiTheme="minorHAnsi" w:hAnsiTheme="minorHAnsi"/>
          <w:highlight w:val="red"/>
          <w:lang w:val="ro-RO"/>
          <w:rPrChange w:id="524" w:author="Andrei Ionut DAMIAN" w:date="2016-12-13T10:50:00Z">
            <w:rPr>
              <w:rFonts w:ascii="Arial Narrow" w:hAnsi="Arial Narrow"/>
              <w:lang w:val="ro-RO"/>
            </w:rPr>
          </w:rPrChange>
        </w:rPr>
        <w:t>sau concepute, create sau dezvoltate in executarea acestui Contract, indiferent daca sunt insotite sau nu de patente, modele de utilitate, copyright sau altele asemenea</w:t>
      </w:r>
      <w:ins w:id="525" w:author="Bogdan Dumitru" w:date="2016-12-12T16:23:00Z">
        <w:r w:rsidR="00C52CD3" w:rsidRPr="002E689B">
          <w:rPr>
            <w:rFonts w:asciiTheme="minorHAnsi" w:hAnsiTheme="minorHAnsi"/>
            <w:highlight w:val="red"/>
            <w:lang w:val="ro-RO"/>
            <w:rPrChange w:id="526" w:author="Andrei Ionut DAMIAN" w:date="2016-12-13T10:50:00Z">
              <w:rPr>
                <w:rFonts w:asciiTheme="minorHAnsi" w:hAnsiTheme="minorHAnsi"/>
                <w:lang w:val="ro-RO"/>
              </w:rPr>
            </w:rPrChange>
          </w:rPr>
          <w:t xml:space="preserve">, </w:t>
        </w:r>
        <w:del w:id="527" w:author="Andrei Ionut DAMIAN" w:date="2016-12-13T11:44:00Z">
          <w:r w:rsidR="00C52CD3" w:rsidRPr="002E689B" w:rsidDel="00C24D90">
            <w:rPr>
              <w:rFonts w:ascii="Arial" w:hAnsi="Arial" w:cs="Arial"/>
              <w:color w:val="000000"/>
              <w:highlight w:val="red"/>
              <w:lang w:val="it-IT"/>
              <w:rPrChange w:id="528" w:author="Andrei Ionut DAMIAN" w:date="2016-12-13T10:50:00Z">
                <w:rPr>
                  <w:rFonts w:ascii="Arial" w:hAnsi="Arial" w:cs="Arial"/>
                  <w:color w:val="000000"/>
                  <w:lang w:val="it-IT"/>
                </w:rPr>
              </w:rPrChange>
            </w:rPr>
            <w:delText xml:space="preserve">drepturi pe care </w:delText>
          </w:r>
        </w:del>
      </w:ins>
      <w:ins w:id="529" w:author="Bogdan Dumitru" w:date="2016-12-12T16:27:00Z">
        <w:del w:id="530" w:author="Andrei Ionut DAMIAN" w:date="2016-12-13T11:44:00Z">
          <w:r w:rsidR="00C52CD3" w:rsidRPr="002E689B" w:rsidDel="00C24D90">
            <w:rPr>
              <w:rFonts w:ascii="Arial" w:hAnsi="Arial" w:cs="Arial"/>
              <w:color w:val="000000"/>
              <w:highlight w:val="red"/>
              <w:lang w:val="it-IT"/>
              <w:rPrChange w:id="531" w:author="Andrei Ionut DAMIAN" w:date="2016-12-13T10:50:00Z">
                <w:rPr>
                  <w:rFonts w:ascii="Arial" w:hAnsi="Arial" w:cs="Arial"/>
                  <w:color w:val="000000"/>
                  <w:lang w:val="it-IT"/>
                </w:rPr>
              </w:rPrChange>
            </w:rPr>
            <w:delText xml:space="preserve">Prestatorul </w:delText>
          </w:r>
        </w:del>
      </w:ins>
      <w:ins w:id="532" w:author="Bogdan Dumitru" w:date="2016-12-12T16:23:00Z">
        <w:del w:id="533" w:author="Andrei Ionut DAMIAN" w:date="2016-12-13T11:44:00Z">
          <w:r w:rsidR="00C52CD3" w:rsidRPr="002E689B" w:rsidDel="00C24D90">
            <w:rPr>
              <w:rFonts w:ascii="Arial" w:hAnsi="Arial" w:cs="Arial"/>
              <w:color w:val="000000"/>
              <w:highlight w:val="red"/>
              <w:lang w:val="it-IT"/>
              <w:rPrChange w:id="534" w:author="Andrei Ionut DAMIAN" w:date="2016-12-13T10:50:00Z">
                <w:rPr>
                  <w:rFonts w:ascii="Arial" w:hAnsi="Arial" w:cs="Arial"/>
                  <w:color w:val="000000"/>
                  <w:lang w:val="it-IT"/>
                </w:rPr>
              </w:rPrChange>
            </w:rPr>
            <w:delText>le transfera in totalitate si in mod exclusiv Beneficiarului in temeiul prezentului contract</w:delText>
          </w:r>
        </w:del>
      </w:ins>
      <w:ins w:id="535" w:author="Bogdan Dumitru" w:date="2016-12-12T16:22:00Z">
        <w:del w:id="536" w:author="Andrei Ionut DAMIAN" w:date="2016-12-13T11:44:00Z">
          <w:r w:rsidRPr="002E689B" w:rsidDel="00C24D90">
            <w:rPr>
              <w:rFonts w:asciiTheme="minorHAnsi" w:hAnsiTheme="minorHAnsi"/>
              <w:highlight w:val="red"/>
              <w:lang w:val="ro-RO"/>
              <w:rPrChange w:id="537" w:author="Andrei Ionut DAMIAN" w:date="2016-12-13T10:50:00Z">
                <w:rPr>
                  <w:rFonts w:asciiTheme="minorHAnsi" w:hAnsiTheme="minorHAnsi"/>
                  <w:lang w:val="ro-RO"/>
                </w:rPr>
              </w:rPrChange>
            </w:rPr>
            <w:delText>.</w:delText>
          </w:r>
        </w:del>
      </w:ins>
    </w:p>
    <w:p w14:paraId="0061CA52" w14:textId="24D8AB63" w:rsidR="00C52CD3" w:rsidRPr="002E689B" w:rsidRDefault="00C52CD3">
      <w:pPr>
        <w:numPr>
          <w:ilvl w:val="1"/>
          <w:numId w:val="41"/>
        </w:numPr>
        <w:ind w:left="0" w:firstLine="0"/>
        <w:contextualSpacing/>
        <w:jc w:val="both"/>
        <w:rPr>
          <w:ins w:id="538" w:author="Bogdan Dumitru" w:date="2016-12-12T16:28:00Z"/>
          <w:rFonts w:asciiTheme="minorHAnsi" w:hAnsiTheme="minorHAnsi"/>
          <w:caps/>
          <w:highlight w:val="red"/>
          <w:lang w:val="ro-RO"/>
          <w:rPrChange w:id="539" w:author="Andrei Ionut DAMIAN" w:date="2016-12-13T10:50:00Z">
            <w:rPr>
              <w:ins w:id="540" w:author="Bogdan Dumitru" w:date="2016-12-12T16:28:00Z"/>
              <w:rFonts w:ascii="Arial" w:hAnsi="Arial" w:cs="Arial"/>
              <w:color w:val="000000"/>
              <w:lang w:val="it-IT"/>
            </w:rPr>
          </w:rPrChange>
        </w:rPr>
        <w:pPrChange w:id="541" w:author="Bogdan Dumitru" w:date="2016-12-12T16:19:00Z">
          <w:pPr>
            <w:numPr>
              <w:ilvl w:val="1"/>
              <w:numId w:val="23"/>
            </w:numPr>
            <w:ind w:left="360" w:hanging="360"/>
            <w:contextualSpacing/>
            <w:jc w:val="both"/>
          </w:pPr>
        </w:pPrChange>
      </w:pPr>
      <w:ins w:id="542" w:author="Bogdan Dumitru" w:date="2016-12-12T16:28:00Z">
        <w:r w:rsidRPr="002E689B">
          <w:rPr>
            <w:rFonts w:asciiTheme="minorHAnsi" w:hAnsiTheme="minorHAnsi"/>
            <w:highlight w:val="red"/>
            <w:lang w:val="ro-RO"/>
            <w:rPrChange w:id="543" w:author="Andrei Ionut DAMIAN" w:date="2016-12-13T10:50:00Z">
              <w:rPr>
                <w:rFonts w:asciiTheme="minorHAnsi" w:hAnsiTheme="minorHAnsi"/>
                <w:lang w:val="ro-RO"/>
              </w:rPr>
            </w:rPrChange>
          </w:rPr>
          <w:t>Prestatorul</w:t>
        </w:r>
        <w:r w:rsidRPr="002E689B">
          <w:rPr>
            <w:rFonts w:ascii="Arial" w:hAnsi="Arial" w:cs="Arial"/>
            <w:color w:val="000000"/>
            <w:highlight w:val="red"/>
            <w:lang w:val="it-IT"/>
            <w:rPrChange w:id="544" w:author="Andrei Ionut DAMIAN" w:date="2016-12-13T10:50:00Z">
              <w:rPr>
                <w:rFonts w:ascii="Arial" w:hAnsi="Arial" w:cs="Arial"/>
                <w:color w:val="000000"/>
                <w:lang w:val="it-IT"/>
              </w:rPr>
            </w:rPrChange>
          </w:rPr>
          <w:t xml:space="preserve"> </w:t>
        </w:r>
      </w:ins>
      <w:proofErr w:type="spellStart"/>
      <w:ins w:id="545" w:author="Bogdan Dumitru" w:date="2016-12-12T16:27:00Z">
        <w:r w:rsidRPr="002E689B">
          <w:rPr>
            <w:rFonts w:ascii="Arial" w:hAnsi="Arial" w:cs="Arial"/>
            <w:color w:val="000000"/>
            <w:highlight w:val="red"/>
            <w:lang w:val="it-IT"/>
            <w:rPrChange w:id="546" w:author="Andrei Ionut DAMIAN" w:date="2016-12-13T10:50:00Z">
              <w:rPr>
                <w:rFonts w:ascii="Arial" w:hAnsi="Arial" w:cs="Arial"/>
                <w:color w:val="000000"/>
                <w:lang w:val="it-IT"/>
              </w:rPr>
            </w:rPrChange>
          </w:rPr>
          <w:t>transmite</w:t>
        </w:r>
        <w:proofErr w:type="spellEnd"/>
        <w:r w:rsidRPr="002E689B">
          <w:rPr>
            <w:rFonts w:ascii="Arial" w:hAnsi="Arial" w:cs="Arial"/>
            <w:color w:val="000000"/>
            <w:highlight w:val="red"/>
            <w:lang w:val="it-IT"/>
            <w:rPrChange w:id="547" w:author="Andrei Ionut DAMIAN" w:date="2016-12-13T10:50:00Z">
              <w:rPr>
                <w:rFonts w:ascii="Arial" w:hAnsi="Arial" w:cs="Arial"/>
                <w:color w:val="000000"/>
                <w:lang w:val="it-IT"/>
              </w:rPr>
            </w:rPrChange>
          </w:rPr>
          <w:t xml:space="preserve"> </w:t>
        </w:r>
        <w:proofErr w:type="spellStart"/>
        <w:r w:rsidRPr="002E689B">
          <w:rPr>
            <w:rFonts w:ascii="Arial" w:hAnsi="Arial" w:cs="Arial"/>
            <w:highlight w:val="red"/>
            <w:lang w:val="it-IT"/>
            <w:rPrChange w:id="548" w:author="Andrei Ionut DAMIAN" w:date="2016-12-13T10:50:00Z">
              <w:rPr>
                <w:rFonts w:ascii="Arial" w:hAnsi="Arial" w:cs="Arial"/>
                <w:b/>
                <w:lang w:val="it-IT"/>
              </w:rPr>
            </w:rPrChange>
          </w:rPr>
          <w:t>Beneficiarului</w:t>
        </w:r>
        <w:proofErr w:type="spellEnd"/>
        <w:r w:rsidRPr="002E689B">
          <w:rPr>
            <w:rFonts w:ascii="Arial" w:hAnsi="Arial" w:cs="Arial"/>
            <w:color w:val="000000"/>
            <w:highlight w:val="red"/>
            <w:lang w:val="it-IT"/>
            <w:rPrChange w:id="549" w:author="Andrei Ionut DAMIAN" w:date="2016-12-13T10:50:00Z">
              <w:rPr>
                <w:rFonts w:ascii="Arial" w:hAnsi="Arial" w:cs="Arial"/>
                <w:b/>
                <w:color w:val="000000"/>
                <w:lang w:val="it-IT"/>
              </w:rPr>
            </w:rPrChange>
          </w:rPr>
          <w:t>,</w:t>
        </w:r>
        <w:r w:rsidRPr="002E689B">
          <w:rPr>
            <w:rFonts w:ascii="Arial" w:hAnsi="Arial" w:cs="Arial"/>
            <w:b/>
            <w:color w:val="000000"/>
            <w:highlight w:val="red"/>
            <w:lang w:val="it-IT"/>
            <w:rPrChange w:id="550" w:author="Andrei Ionut DAMIAN" w:date="2016-12-13T10:50:00Z">
              <w:rPr>
                <w:rFonts w:ascii="Arial" w:hAnsi="Arial" w:cs="Arial"/>
                <w:b/>
                <w:color w:val="000000"/>
                <w:lang w:val="it-IT"/>
              </w:rPr>
            </w:rPrChange>
          </w:rPr>
          <w:t xml:space="preserve"> </w:t>
        </w:r>
        <w:r w:rsidRPr="002E689B">
          <w:rPr>
            <w:rFonts w:ascii="Arial" w:hAnsi="Arial" w:cs="Arial"/>
            <w:color w:val="000000"/>
            <w:highlight w:val="red"/>
            <w:lang w:val="it-IT"/>
            <w:rPrChange w:id="551" w:author="Andrei Ionut DAMIAN" w:date="2016-12-13T10:50:00Z">
              <w:rPr>
                <w:rFonts w:ascii="Arial" w:hAnsi="Arial" w:cs="Arial"/>
                <w:color w:val="000000"/>
                <w:lang w:val="it-IT"/>
              </w:rPr>
            </w:rPrChange>
          </w:rPr>
          <w:t xml:space="preserve">in </w:t>
        </w:r>
        <w:proofErr w:type="spellStart"/>
        <w:r w:rsidRPr="002E689B">
          <w:rPr>
            <w:rFonts w:ascii="Arial" w:hAnsi="Arial" w:cs="Arial"/>
            <w:color w:val="000000"/>
            <w:highlight w:val="red"/>
            <w:lang w:val="it-IT"/>
            <w:rPrChange w:id="552" w:author="Andrei Ionut DAMIAN" w:date="2016-12-13T10:50:00Z">
              <w:rPr>
                <w:rFonts w:ascii="Arial" w:hAnsi="Arial" w:cs="Arial"/>
                <w:color w:val="000000"/>
                <w:lang w:val="it-IT"/>
              </w:rPr>
            </w:rPrChange>
          </w:rPr>
          <w:t>schimbul</w:t>
        </w:r>
        <w:proofErr w:type="spellEnd"/>
        <w:r w:rsidRPr="002E689B">
          <w:rPr>
            <w:rFonts w:ascii="Arial" w:hAnsi="Arial" w:cs="Arial"/>
            <w:color w:val="000000"/>
            <w:highlight w:val="red"/>
            <w:lang w:val="it-IT"/>
            <w:rPrChange w:id="553"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54" w:author="Andrei Ionut DAMIAN" w:date="2016-12-13T10:50:00Z">
              <w:rPr>
                <w:rFonts w:ascii="Arial" w:hAnsi="Arial" w:cs="Arial"/>
                <w:color w:val="000000"/>
                <w:lang w:val="it-IT"/>
              </w:rPr>
            </w:rPrChange>
          </w:rPr>
          <w:t>platii</w:t>
        </w:r>
        <w:proofErr w:type="spellEnd"/>
        <w:r w:rsidRPr="002E689B">
          <w:rPr>
            <w:rFonts w:ascii="Arial" w:hAnsi="Arial" w:cs="Arial"/>
            <w:color w:val="000000"/>
            <w:highlight w:val="red"/>
            <w:lang w:val="it-IT"/>
            <w:rPrChange w:id="555"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56" w:author="Andrei Ionut DAMIAN" w:date="2016-12-13T10:50:00Z">
              <w:rPr>
                <w:rFonts w:ascii="Arial" w:hAnsi="Arial" w:cs="Arial"/>
                <w:color w:val="000000"/>
                <w:lang w:val="it-IT"/>
              </w:rPr>
            </w:rPrChange>
          </w:rPr>
          <w:t>pretului</w:t>
        </w:r>
        <w:proofErr w:type="spellEnd"/>
        <w:r w:rsidRPr="002E689B">
          <w:rPr>
            <w:rFonts w:ascii="Arial" w:hAnsi="Arial" w:cs="Arial"/>
            <w:color w:val="000000"/>
            <w:highlight w:val="red"/>
            <w:lang w:val="it-IT"/>
            <w:rPrChange w:id="557"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58" w:author="Andrei Ionut DAMIAN" w:date="2016-12-13T10:50:00Z">
              <w:rPr>
                <w:rFonts w:ascii="Arial" w:hAnsi="Arial" w:cs="Arial"/>
                <w:color w:val="000000"/>
                <w:lang w:val="it-IT"/>
              </w:rPr>
            </w:rPrChange>
          </w:rPr>
          <w:t>contractului</w:t>
        </w:r>
        <w:proofErr w:type="spellEnd"/>
        <w:r w:rsidRPr="002E689B">
          <w:rPr>
            <w:rFonts w:ascii="Arial" w:hAnsi="Arial" w:cs="Arial"/>
            <w:color w:val="000000"/>
            <w:highlight w:val="red"/>
            <w:lang w:val="it-IT"/>
            <w:rPrChange w:id="559" w:author="Andrei Ionut DAMIAN" w:date="2016-12-13T10:50:00Z">
              <w:rPr>
                <w:rFonts w:ascii="Arial" w:hAnsi="Arial" w:cs="Arial"/>
                <w:color w:val="000000"/>
                <w:lang w:val="it-IT"/>
              </w:rPr>
            </w:rPrChange>
          </w:rPr>
          <w:t>,</w:t>
        </w:r>
        <w:r w:rsidRPr="002E689B">
          <w:rPr>
            <w:rFonts w:ascii="Arial" w:hAnsi="Arial" w:cs="Arial"/>
            <w:b/>
            <w:color w:val="000000"/>
            <w:highlight w:val="red"/>
            <w:lang w:val="it-IT"/>
            <w:rPrChange w:id="560" w:author="Andrei Ionut DAMIAN" w:date="2016-12-13T10:50:00Z">
              <w:rPr>
                <w:rFonts w:ascii="Arial" w:hAnsi="Arial" w:cs="Arial"/>
                <w:b/>
                <w:color w:val="000000"/>
                <w:lang w:val="it-IT"/>
              </w:rPr>
            </w:rPrChange>
          </w:rPr>
          <w:t xml:space="preserve"> </w:t>
        </w:r>
      </w:ins>
      <w:proofErr w:type="spellStart"/>
      <w:ins w:id="561" w:author="Bogdan Dumitru" w:date="2016-12-12T16:29:00Z">
        <w:r w:rsidRPr="002E689B">
          <w:rPr>
            <w:rFonts w:ascii="Arial" w:hAnsi="Arial" w:cs="Arial"/>
            <w:color w:val="000000"/>
            <w:highlight w:val="red"/>
            <w:lang w:val="it-IT"/>
            <w:rPrChange w:id="562" w:author="Andrei Ionut DAMIAN" w:date="2016-12-13T10:50:00Z">
              <w:rPr>
                <w:rFonts w:ascii="Arial" w:hAnsi="Arial" w:cs="Arial"/>
                <w:b/>
                <w:color w:val="000000"/>
                <w:lang w:val="it-IT"/>
              </w:rPr>
            </w:rPrChange>
          </w:rPr>
          <w:t>toate</w:t>
        </w:r>
        <w:proofErr w:type="spellEnd"/>
        <w:r w:rsidRPr="002E689B">
          <w:rPr>
            <w:rFonts w:ascii="Arial" w:hAnsi="Arial" w:cs="Arial"/>
            <w:b/>
            <w:color w:val="000000"/>
            <w:highlight w:val="red"/>
            <w:lang w:val="it-IT"/>
            <w:rPrChange w:id="563" w:author="Andrei Ionut DAMIAN" w:date="2016-12-13T10:50:00Z">
              <w:rPr>
                <w:rFonts w:ascii="Arial" w:hAnsi="Arial" w:cs="Arial"/>
                <w:b/>
                <w:color w:val="000000"/>
                <w:lang w:val="it-IT"/>
              </w:rPr>
            </w:rPrChange>
          </w:rPr>
          <w:t xml:space="preserve"> </w:t>
        </w:r>
      </w:ins>
      <w:proofErr w:type="spellStart"/>
      <w:ins w:id="564" w:author="Bogdan Dumitru" w:date="2016-12-12T16:27:00Z">
        <w:r w:rsidRPr="002E689B">
          <w:rPr>
            <w:rFonts w:ascii="Arial" w:hAnsi="Arial" w:cs="Arial"/>
            <w:color w:val="000000"/>
            <w:highlight w:val="red"/>
            <w:lang w:val="it-IT"/>
            <w:rPrChange w:id="565" w:author="Andrei Ionut DAMIAN" w:date="2016-12-13T10:50:00Z">
              <w:rPr>
                <w:rFonts w:ascii="Arial" w:hAnsi="Arial" w:cs="Arial"/>
                <w:color w:val="000000"/>
                <w:lang w:val="it-IT"/>
              </w:rPr>
            </w:rPrChange>
          </w:rPr>
          <w:t>drepturile</w:t>
        </w:r>
        <w:proofErr w:type="spellEnd"/>
        <w:r w:rsidRPr="002E689B">
          <w:rPr>
            <w:rFonts w:ascii="Arial" w:hAnsi="Arial" w:cs="Arial"/>
            <w:color w:val="000000"/>
            <w:highlight w:val="red"/>
            <w:lang w:val="it-IT"/>
            <w:rPrChange w:id="566" w:author="Andrei Ionut DAMIAN" w:date="2016-12-13T10:50:00Z">
              <w:rPr>
                <w:rFonts w:ascii="Arial" w:hAnsi="Arial" w:cs="Arial"/>
                <w:color w:val="000000"/>
                <w:lang w:val="it-IT"/>
              </w:rPr>
            </w:rPrChange>
          </w:rPr>
          <w:t xml:space="preserve"> de </w:t>
        </w:r>
        <w:proofErr w:type="spellStart"/>
        <w:r w:rsidRPr="002E689B">
          <w:rPr>
            <w:rFonts w:ascii="Arial" w:hAnsi="Arial" w:cs="Arial"/>
            <w:color w:val="000000"/>
            <w:highlight w:val="red"/>
            <w:lang w:val="it-IT"/>
            <w:rPrChange w:id="567" w:author="Andrei Ionut DAMIAN" w:date="2016-12-13T10:50:00Z">
              <w:rPr>
                <w:rFonts w:ascii="Arial" w:hAnsi="Arial" w:cs="Arial"/>
                <w:color w:val="000000"/>
                <w:lang w:val="it-IT"/>
              </w:rPr>
            </w:rPrChange>
          </w:rPr>
          <w:t>proprietate</w:t>
        </w:r>
      </w:ins>
      <w:proofErr w:type="spellEnd"/>
      <w:ins w:id="568" w:author="Andrei Ionut DAMIAN" w:date="2016-12-13T11:45:00Z">
        <w:r w:rsidR="00C24D90">
          <w:rPr>
            <w:rFonts w:ascii="Arial" w:hAnsi="Arial" w:cs="Arial"/>
            <w:color w:val="000000"/>
            <w:highlight w:val="red"/>
          </w:rPr>
          <w:t xml:space="preserve"> pentru </w:t>
        </w:r>
        <w:proofErr w:type="spellStart"/>
        <w:r w:rsidR="00C24D90">
          <w:rPr>
            <w:rFonts w:ascii="Arial" w:hAnsi="Arial" w:cs="Arial"/>
            <w:color w:val="000000"/>
            <w:highlight w:val="red"/>
          </w:rPr>
          <w:t>modelele</w:t>
        </w:r>
        <w:proofErr w:type="spellEnd"/>
        <w:r w:rsidR="00C24D90">
          <w:rPr>
            <w:rFonts w:ascii="Arial" w:hAnsi="Arial" w:cs="Arial"/>
            <w:color w:val="000000"/>
            <w:highlight w:val="red"/>
          </w:rPr>
          <w:t xml:space="preserve"> </w:t>
        </w:r>
        <w:proofErr w:type="spellStart"/>
        <w:r w:rsidR="00C24D90">
          <w:rPr>
            <w:rFonts w:ascii="Arial" w:hAnsi="Arial" w:cs="Arial"/>
            <w:color w:val="000000"/>
            <w:highlight w:val="red"/>
          </w:rPr>
          <w:t>experimentale</w:t>
        </w:r>
        <w:proofErr w:type="spellEnd"/>
        <w:r w:rsidR="00C24D90">
          <w:rPr>
            <w:rFonts w:ascii="Arial" w:hAnsi="Arial" w:cs="Arial"/>
            <w:color w:val="000000"/>
            <w:highlight w:val="red"/>
          </w:rPr>
          <w:t xml:space="preserve"> software </w:t>
        </w:r>
        <w:proofErr w:type="spellStart"/>
        <w:r w:rsidR="00C24D90">
          <w:rPr>
            <w:rFonts w:ascii="Arial" w:hAnsi="Arial" w:cs="Arial"/>
            <w:color w:val="000000"/>
            <w:highlight w:val="red"/>
          </w:rPr>
          <w:t>realizate</w:t>
        </w:r>
        <w:proofErr w:type="spellEnd"/>
        <w:r w:rsidR="00C24D90">
          <w:rPr>
            <w:rFonts w:ascii="Arial" w:hAnsi="Arial" w:cs="Arial"/>
            <w:color w:val="000000"/>
            <w:highlight w:val="red"/>
          </w:rPr>
          <w:t xml:space="preserve"> in </w:t>
        </w:r>
        <w:proofErr w:type="spellStart"/>
        <w:r w:rsidR="00C24D90">
          <w:rPr>
            <w:rFonts w:ascii="Arial" w:hAnsi="Arial" w:cs="Arial"/>
            <w:color w:val="000000"/>
            <w:highlight w:val="red"/>
          </w:rPr>
          <w:t>cadrul</w:t>
        </w:r>
        <w:proofErr w:type="spellEnd"/>
        <w:r w:rsidR="00C24D90">
          <w:rPr>
            <w:rFonts w:ascii="Arial" w:hAnsi="Arial" w:cs="Arial"/>
            <w:color w:val="000000"/>
            <w:highlight w:val="red"/>
          </w:rPr>
          <w:t xml:space="preserve"> </w:t>
        </w:r>
        <w:proofErr w:type="spellStart"/>
        <w:r w:rsidR="00C24D90">
          <w:rPr>
            <w:rFonts w:ascii="Arial" w:hAnsi="Arial" w:cs="Arial"/>
            <w:color w:val="000000"/>
            <w:highlight w:val="red"/>
          </w:rPr>
          <w:t>contractului</w:t>
        </w:r>
      </w:ins>
      <w:proofErr w:type="spellEnd"/>
      <w:ins w:id="569" w:author="Bogdan Dumitru" w:date="2016-12-12T16:27:00Z">
        <w:r w:rsidRPr="002E689B">
          <w:rPr>
            <w:rFonts w:ascii="Arial" w:hAnsi="Arial" w:cs="Arial"/>
            <w:color w:val="000000"/>
            <w:highlight w:val="red"/>
            <w:lang w:val="it-IT"/>
            <w:rPrChange w:id="570"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71" w:author="Andrei Ionut DAMIAN" w:date="2016-12-13T10:50:00Z">
              <w:rPr>
                <w:rFonts w:ascii="Arial" w:hAnsi="Arial" w:cs="Arial"/>
                <w:color w:val="000000"/>
                <w:lang w:val="it-IT"/>
              </w:rPr>
            </w:rPrChange>
          </w:rPr>
          <w:t>inclusiv</w:t>
        </w:r>
        <w:proofErr w:type="spellEnd"/>
        <w:r w:rsidRPr="002E689B">
          <w:rPr>
            <w:rFonts w:ascii="Arial" w:hAnsi="Arial" w:cs="Arial"/>
            <w:color w:val="000000"/>
            <w:highlight w:val="red"/>
            <w:lang w:val="it-IT"/>
            <w:rPrChange w:id="572"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73" w:author="Andrei Ionut DAMIAN" w:date="2016-12-13T10:50:00Z">
              <w:rPr>
                <w:rFonts w:ascii="Arial" w:hAnsi="Arial" w:cs="Arial"/>
                <w:color w:val="000000"/>
                <w:lang w:val="it-IT"/>
              </w:rPr>
            </w:rPrChange>
          </w:rPr>
          <w:t>drepturile</w:t>
        </w:r>
        <w:proofErr w:type="spellEnd"/>
        <w:r w:rsidRPr="002E689B">
          <w:rPr>
            <w:rFonts w:ascii="Arial" w:hAnsi="Arial" w:cs="Arial"/>
            <w:color w:val="000000"/>
            <w:highlight w:val="red"/>
            <w:lang w:val="it-IT"/>
            <w:rPrChange w:id="574" w:author="Andrei Ionut DAMIAN" w:date="2016-12-13T10:50:00Z">
              <w:rPr>
                <w:rFonts w:ascii="Arial" w:hAnsi="Arial" w:cs="Arial"/>
                <w:color w:val="000000"/>
                <w:lang w:val="it-IT"/>
              </w:rPr>
            </w:rPrChange>
          </w:rPr>
          <w:t xml:space="preserve"> de </w:t>
        </w:r>
        <w:proofErr w:type="spellStart"/>
        <w:r w:rsidRPr="002E689B">
          <w:rPr>
            <w:rFonts w:ascii="Arial" w:hAnsi="Arial" w:cs="Arial"/>
            <w:color w:val="000000"/>
            <w:highlight w:val="red"/>
            <w:lang w:val="it-IT"/>
            <w:rPrChange w:id="575" w:author="Andrei Ionut DAMIAN" w:date="2016-12-13T10:50:00Z">
              <w:rPr>
                <w:rFonts w:ascii="Arial" w:hAnsi="Arial" w:cs="Arial"/>
                <w:color w:val="000000"/>
                <w:lang w:val="it-IT"/>
              </w:rPr>
            </w:rPrChange>
          </w:rPr>
          <w:t>proprietate</w:t>
        </w:r>
        <w:proofErr w:type="spellEnd"/>
        <w:r w:rsidRPr="002E689B">
          <w:rPr>
            <w:rFonts w:ascii="Arial" w:hAnsi="Arial" w:cs="Arial"/>
            <w:color w:val="000000"/>
            <w:highlight w:val="red"/>
            <w:lang w:val="it-IT"/>
            <w:rPrChange w:id="576"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77" w:author="Andrei Ionut DAMIAN" w:date="2016-12-13T10:50:00Z">
              <w:rPr>
                <w:rFonts w:ascii="Arial" w:hAnsi="Arial" w:cs="Arial"/>
                <w:color w:val="000000"/>
                <w:lang w:val="it-IT"/>
              </w:rPr>
            </w:rPrChange>
          </w:rPr>
          <w:t>intelectuală</w:t>
        </w:r>
        <w:proofErr w:type="spellEnd"/>
        <w:r w:rsidRPr="002E689B">
          <w:rPr>
            <w:rFonts w:ascii="Arial" w:hAnsi="Arial" w:cs="Arial"/>
            <w:color w:val="000000"/>
            <w:highlight w:val="red"/>
            <w:lang w:val="it-IT"/>
            <w:rPrChange w:id="578" w:author="Andrei Ionut DAMIAN" w:date="2016-12-13T10:50:00Z">
              <w:rPr>
                <w:rFonts w:ascii="Arial" w:hAnsi="Arial" w:cs="Arial"/>
                <w:color w:val="000000"/>
                <w:lang w:val="it-IT"/>
              </w:rPr>
            </w:rPrChange>
          </w:rPr>
          <w:t xml:space="preserve">, pentru </w:t>
        </w:r>
      </w:ins>
      <w:proofErr w:type="spellStart"/>
      <w:ins w:id="579" w:author="Bogdan Dumitru" w:date="2016-12-12T16:28:00Z">
        <w:r w:rsidRPr="002E689B">
          <w:rPr>
            <w:rFonts w:ascii="Arial" w:hAnsi="Arial" w:cs="Arial"/>
            <w:color w:val="000000"/>
            <w:highlight w:val="red"/>
            <w:lang w:val="it-IT"/>
            <w:rPrChange w:id="580" w:author="Andrei Ionut DAMIAN" w:date="2016-12-13T10:50:00Z">
              <w:rPr>
                <w:rFonts w:ascii="Arial" w:hAnsi="Arial" w:cs="Arial"/>
                <w:color w:val="000000"/>
                <w:lang w:val="it-IT"/>
              </w:rPr>
            </w:rPrChange>
          </w:rPr>
          <w:t>produsele</w:t>
        </w:r>
        <w:proofErr w:type="spellEnd"/>
        <w:r w:rsidRPr="002E689B">
          <w:rPr>
            <w:rFonts w:ascii="Arial" w:hAnsi="Arial" w:cs="Arial"/>
            <w:color w:val="000000"/>
            <w:highlight w:val="red"/>
            <w:lang w:val="it-IT"/>
            <w:rPrChange w:id="581" w:author="Andrei Ionut DAMIAN" w:date="2016-12-13T10:50:00Z">
              <w:rPr>
                <w:rFonts w:ascii="Arial" w:hAnsi="Arial" w:cs="Arial"/>
                <w:color w:val="000000"/>
                <w:lang w:val="it-IT"/>
              </w:rPr>
            </w:rPrChange>
          </w:rPr>
          <w:t xml:space="preserve"> software </w:t>
        </w:r>
        <w:proofErr w:type="spellStart"/>
        <w:r w:rsidRPr="002E689B">
          <w:rPr>
            <w:rFonts w:ascii="Arial" w:hAnsi="Arial" w:cs="Arial"/>
            <w:color w:val="000000"/>
            <w:highlight w:val="red"/>
            <w:lang w:val="it-IT"/>
            <w:rPrChange w:id="582" w:author="Andrei Ionut DAMIAN" w:date="2016-12-13T10:50:00Z">
              <w:rPr>
                <w:rFonts w:ascii="Arial" w:hAnsi="Arial" w:cs="Arial"/>
                <w:color w:val="000000"/>
                <w:lang w:val="it-IT"/>
              </w:rPr>
            </w:rPrChange>
          </w:rPr>
          <w:t>realizate</w:t>
        </w:r>
      </w:ins>
      <w:proofErr w:type="spellEnd"/>
      <w:ins w:id="583" w:author="Bogdan Dumitru" w:date="2016-12-12T16:27:00Z">
        <w:r w:rsidRPr="002E689B">
          <w:rPr>
            <w:rFonts w:ascii="Arial" w:hAnsi="Arial" w:cs="Arial"/>
            <w:color w:val="000000"/>
            <w:highlight w:val="red"/>
            <w:lang w:val="it-IT"/>
            <w:rPrChange w:id="584" w:author="Andrei Ionut DAMIAN" w:date="2016-12-13T10:50:00Z">
              <w:rPr>
                <w:rFonts w:ascii="Arial" w:hAnsi="Arial" w:cs="Arial"/>
                <w:color w:val="000000"/>
                <w:lang w:val="it-IT"/>
              </w:rPr>
            </w:rPrChange>
          </w:rPr>
          <w:t xml:space="preserve"> </w:t>
        </w:r>
      </w:ins>
      <w:ins w:id="585" w:author="Andrei Ionut DAMIAN" w:date="2016-12-13T11:45:00Z">
        <w:r w:rsidR="00913841">
          <w:rPr>
            <w:rFonts w:ascii="Arial" w:hAnsi="Arial" w:cs="Arial"/>
            <w:color w:val="000000"/>
            <w:highlight w:val="red"/>
          </w:rPr>
          <w:t xml:space="preserve">strict </w:t>
        </w:r>
        <w:proofErr w:type="spellStart"/>
        <w:r w:rsidR="00913841">
          <w:rPr>
            <w:rFonts w:ascii="Arial" w:hAnsi="Arial" w:cs="Arial"/>
            <w:color w:val="000000"/>
            <w:highlight w:val="red"/>
          </w:rPr>
          <w:t>pe</w:t>
        </w:r>
        <w:proofErr w:type="spellEnd"/>
        <w:r w:rsidR="00913841">
          <w:rPr>
            <w:rFonts w:ascii="Arial" w:hAnsi="Arial" w:cs="Arial"/>
            <w:color w:val="000000"/>
            <w:highlight w:val="red"/>
          </w:rPr>
          <w:t xml:space="preserve"> </w:t>
        </w:r>
        <w:proofErr w:type="spellStart"/>
        <w:r w:rsidR="00913841">
          <w:rPr>
            <w:rFonts w:ascii="Arial" w:hAnsi="Arial" w:cs="Arial"/>
            <w:color w:val="000000"/>
            <w:highlight w:val="red"/>
          </w:rPr>
          <w:t>durata</w:t>
        </w:r>
        <w:proofErr w:type="spellEnd"/>
        <w:r w:rsidR="00913841">
          <w:rPr>
            <w:rFonts w:ascii="Arial" w:hAnsi="Arial" w:cs="Arial"/>
            <w:color w:val="000000"/>
            <w:highlight w:val="red"/>
          </w:rPr>
          <w:t xml:space="preserve"> </w:t>
        </w:r>
        <w:proofErr w:type="spellStart"/>
        <w:r w:rsidR="00913841">
          <w:rPr>
            <w:rFonts w:ascii="Arial" w:hAnsi="Arial" w:cs="Arial"/>
            <w:color w:val="000000"/>
            <w:highlight w:val="red"/>
          </w:rPr>
          <w:t>contractului</w:t>
        </w:r>
      </w:ins>
      <w:proofErr w:type="spellEnd"/>
      <w:ins w:id="586" w:author="Bogdan Dumitru" w:date="2016-12-12T16:27:00Z">
        <w:r w:rsidRPr="002E689B">
          <w:rPr>
            <w:rFonts w:ascii="Arial" w:hAnsi="Arial" w:cs="Arial"/>
            <w:color w:val="000000"/>
            <w:highlight w:val="red"/>
            <w:lang w:val="it-IT"/>
            <w:rPrChange w:id="587" w:author="Andrei Ionut DAMIAN" w:date="2016-12-13T10:50:00Z">
              <w:rPr>
                <w:rFonts w:ascii="Arial" w:hAnsi="Arial" w:cs="Arial"/>
                <w:color w:val="000000"/>
                <w:lang w:val="it-IT"/>
              </w:rPr>
            </w:rPrChange>
          </w:rPr>
          <w:t xml:space="preserve">si </w:t>
        </w:r>
        <w:proofErr w:type="spellStart"/>
        <w:r w:rsidRPr="002E689B">
          <w:rPr>
            <w:rFonts w:ascii="Arial" w:hAnsi="Arial" w:cs="Arial"/>
            <w:color w:val="000000"/>
            <w:highlight w:val="red"/>
            <w:lang w:val="it-IT"/>
            <w:rPrChange w:id="588" w:author="Andrei Ionut DAMIAN" w:date="2016-12-13T10:50:00Z">
              <w:rPr>
                <w:rFonts w:ascii="Arial" w:hAnsi="Arial" w:cs="Arial"/>
                <w:color w:val="000000"/>
                <w:lang w:val="it-IT"/>
              </w:rPr>
            </w:rPrChange>
          </w:rPr>
          <w:t>documentatia</w:t>
        </w:r>
        <w:proofErr w:type="spellEnd"/>
        <w:r w:rsidRPr="002E689B">
          <w:rPr>
            <w:rFonts w:ascii="Arial" w:hAnsi="Arial" w:cs="Arial"/>
            <w:color w:val="000000"/>
            <w:highlight w:val="red"/>
            <w:lang w:val="it-IT"/>
            <w:rPrChange w:id="589"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90" w:author="Andrei Ionut DAMIAN" w:date="2016-12-13T10:50:00Z">
              <w:rPr>
                <w:rFonts w:ascii="Arial" w:hAnsi="Arial" w:cs="Arial"/>
                <w:color w:val="000000"/>
                <w:lang w:val="it-IT"/>
              </w:rPr>
            </w:rPrChange>
          </w:rPr>
          <w:t>tehnica</w:t>
        </w:r>
        <w:proofErr w:type="spellEnd"/>
        <w:r w:rsidRPr="002E689B">
          <w:rPr>
            <w:rFonts w:ascii="Arial" w:hAnsi="Arial" w:cs="Arial"/>
            <w:color w:val="000000"/>
            <w:highlight w:val="red"/>
            <w:lang w:val="it-IT"/>
            <w:rPrChange w:id="591"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92" w:author="Andrei Ionut DAMIAN" w:date="2016-12-13T10:50:00Z">
              <w:rPr>
                <w:rFonts w:ascii="Arial" w:hAnsi="Arial" w:cs="Arial"/>
                <w:color w:val="000000"/>
                <w:lang w:val="it-IT"/>
              </w:rPr>
            </w:rPrChange>
          </w:rPr>
          <w:t>aferenta</w:t>
        </w:r>
        <w:proofErr w:type="spellEnd"/>
        <w:r w:rsidRPr="002E689B">
          <w:rPr>
            <w:rFonts w:ascii="Arial" w:hAnsi="Arial" w:cs="Arial"/>
            <w:color w:val="000000"/>
            <w:highlight w:val="red"/>
            <w:lang w:val="it-IT"/>
            <w:rPrChange w:id="593"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94" w:author="Andrei Ionut DAMIAN" w:date="2016-12-13T10:50:00Z">
              <w:rPr>
                <w:rFonts w:ascii="Arial" w:hAnsi="Arial" w:cs="Arial"/>
                <w:color w:val="000000"/>
                <w:lang w:val="it-IT"/>
              </w:rPr>
            </w:rPrChange>
          </w:rPr>
          <w:t>acest</w:t>
        </w:r>
      </w:ins>
      <w:ins w:id="595" w:author="Bogdan Dumitru" w:date="2016-12-12T16:28:00Z">
        <w:r w:rsidRPr="002E689B">
          <w:rPr>
            <w:rFonts w:ascii="Arial" w:hAnsi="Arial" w:cs="Arial"/>
            <w:color w:val="000000"/>
            <w:highlight w:val="red"/>
            <w:lang w:val="it-IT"/>
            <w:rPrChange w:id="596" w:author="Andrei Ionut DAMIAN" w:date="2016-12-13T10:50:00Z">
              <w:rPr>
                <w:rFonts w:ascii="Arial" w:hAnsi="Arial" w:cs="Arial"/>
                <w:color w:val="000000"/>
                <w:lang w:val="it-IT"/>
              </w:rPr>
            </w:rPrChange>
          </w:rPr>
          <w:t>ora</w:t>
        </w:r>
      </w:ins>
      <w:proofErr w:type="spellEnd"/>
      <w:ins w:id="597" w:author="Bogdan Dumitru" w:date="2016-12-12T16:27:00Z">
        <w:r w:rsidRPr="002E689B">
          <w:rPr>
            <w:rFonts w:ascii="Arial" w:hAnsi="Arial" w:cs="Arial"/>
            <w:color w:val="000000"/>
            <w:highlight w:val="red"/>
            <w:lang w:val="it-IT"/>
            <w:rPrChange w:id="598"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599" w:author="Andrei Ionut DAMIAN" w:date="2016-12-13T10:50:00Z">
              <w:rPr>
                <w:rFonts w:ascii="Arial" w:hAnsi="Arial" w:cs="Arial"/>
                <w:color w:val="000000"/>
                <w:lang w:val="it-IT"/>
              </w:rPr>
            </w:rPrChange>
          </w:rPr>
          <w:t>inclusiv</w:t>
        </w:r>
        <w:proofErr w:type="spellEnd"/>
        <w:r w:rsidRPr="002E689B">
          <w:rPr>
            <w:rFonts w:ascii="Arial" w:hAnsi="Arial" w:cs="Arial"/>
            <w:color w:val="000000"/>
            <w:highlight w:val="red"/>
            <w:lang w:val="it-IT"/>
            <w:rPrChange w:id="600"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601" w:author="Andrei Ionut DAMIAN" w:date="2016-12-13T10:50:00Z">
              <w:rPr>
                <w:rFonts w:ascii="Arial" w:hAnsi="Arial" w:cs="Arial"/>
                <w:color w:val="000000"/>
                <w:lang w:val="it-IT"/>
              </w:rPr>
            </w:rPrChange>
          </w:rPr>
          <w:t>drepturile</w:t>
        </w:r>
        <w:proofErr w:type="spellEnd"/>
        <w:r w:rsidRPr="002E689B">
          <w:rPr>
            <w:rFonts w:ascii="Arial" w:hAnsi="Arial" w:cs="Arial"/>
            <w:color w:val="000000"/>
            <w:highlight w:val="red"/>
            <w:lang w:val="it-IT"/>
            <w:rPrChange w:id="602" w:author="Andrei Ionut DAMIAN" w:date="2016-12-13T10:50:00Z">
              <w:rPr>
                <w:rFonts w:ascii="Arial" w:hAnsi="Arial" w:cs="Arial"/>
                <w:color w:val="000000"/>
                <w:lang w:val="it-IT"/>
              </w:rPr>
            </w:rPrChange>
          </w:rPr>
          <w:t xml:space="preserve"> de </w:t>
        </w:r>
        <w:proofErr w:type="spellStart"/>
        <w:r w:rsidRPr="002E689B">
          <w:rPr>
            <w:rFonts w:ascii="Arial" w:hAnsi="Arial" w:cs="Arial"/>
            <w:color w:val="000000"/>
            <w:highlight w:val="red"/>
            <w:lang w:val="it-IT"/>
            <w:rPrChange w:id="603" w:author="Andrei Ionut DAMIAN" w:date="2016-12-13T10:50:00Z">
              <w:rPr>
                <w:rFonts w:ascii="Arial" w:hAnsi="Arial" w:cs="Arial"/>
                <w:color w:val="000000"/>
                <w:lang w:val="it-IT"/>
              </w:rPr>
            </w:rPrChange>
          </w:rPr>
          <w:t>proprietate</w:t>
        </w:r>
        <w:proofErr w:type="spellEnd"/>
        <w:r w:rsidRPr="002E689B">
          <w:rPr>
            <w:rFonts w:ascii="Arial" w:hAnsi="Arial" w:cs="Arial"/>
            <w:color w:val="000000"/>
            <w:highlight w:val="red"/>
            <w:lang w:val="it-IT"/>
            <w:rPrChange w:id="604"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605" w:author="Andrei Ionut DAMIAN" w:date="2016-12-13T10:50:00Z">
              <w:rPr>
                <w:rFonts w:ascii="Arial" w:hAnsi="Arial" w:cs="Arial"/>
                <w:color w:val="000000"/>
                <w:lang w:val="it-IT"/>
              </w:rPr>
            </w:rPrChange>
          </w:rPr>
          <w:t>intelectuala</w:t>
        </w:r>
        <w:proofErr w:type="spellEnd"/>
        <w:r w:rsidRPr="002E689B">
          <w:rPr>
            <w:rFonts w:ascii="Arial" w:hAnsi="Arial" w:cs="Arial"/>
            <w:color w:val="000000"/>
            <w:highlight w:val="red"/>
            <w:lang w:val="it-IT"/>
            <w:rPrChange w:id="606"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607" w:author="Andrei Ionut DAMIAN" w:date="2016-12-13T10:50:00Z">
              <w:rPr>
                <w:rFonts w:ascii="Arial" w:hAnsi="Arial" w:cs="Arial"/>
                <w:color w:val="000000"/>
                <w:lang w:val="it-IT"/>
              </w:rPr>
            </w:rPrChange>
          </w:rPr>
          <w:t>asupra</w:t>
        </w:r>
        <w:proofErr w:type="spellEnd"/>
        <w:r w:rsidRPr="002E689B">
          <w:rPr>
            <w:rFonts w:ascii="Arial" w:hAnsi="Arial" w:cs="Arial"/>
            <w:color w:val="000000"/>
            <w:highlight w:val="red"/>
            <w:lang w:val="it-IT"/>
            <w:rPrChange w:id="608"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609" w:author="Andrei Ionut DAMIAN" w:date="2016-12-13T10:50:00Z">
              <w:rPr>
                <w:rFonts w:ascii="Arial" w:hAnsi="Arial" w:cs="Arial"/>
                <w:color w:val="000000"/>
                <w:lang w:val="it-IT"/>
              </w:rPr>
            </w:rPrChange>
          </w:rPr>
          <w:t>conceptiei</w:t>
        </w:r>
        <w:proofErr w:type="spellEnd"/>
        <w:r w:rsidRPr="002E689B">
          <w:rPr>
            <w:rFonts w:ascii="Arial" w:hAnsi="Arial" w:cs="Arial"/>
            <w:color w:val="000000"/>
            <w:highlight w:val="red"/>
            <w:lang w:val="it-IT"/>
            <w:rPrChange w:id="610" w:author="Andrei Ionut DAMIAN" w:date="2016-12-13T10:50:00Z">
              <w:rPr>
                <w:rFonts w:ascii="Arial" w:hAnsi="Arial" w:cs="Arial"/>
                <w:color w:val="000000"/>
                <w:lang w:val="it-IT"/>
              </w:rPr>
            </w:rPrChange>
          </w:rPr>
          <w:t xml:space="preserve"> si </w:t>
        </w:r>
        <w:proofErr w:type="spellStart"/>
        <w:r w:rsidRPr="002E689B">
          <w:rPr>
            <w:rFonts w:ascii="Arial" w:hAnsi="Arial" w:cs="Arial"/>
            <w:color w:val="000000"/>
            <w:highlight w:val="red"/>
            <w:lang w:val="it-IT"/>
            <w:rPrChange w:id="611" w:author="Andrei Ionut DAMIAN" w:date="2016-12-13T10:50:00Z">
              <w:rPr>
                <w:rFonts w:ascii="Arial" w:hAnsi="Arial" w:cs="Arial"/>
                <w:color w:val="000000"/>
                <w:lang w:val="it-IT"/>
              </w:rPr>
            </w:rPrChange>
          </w:rPr>
          <w:t>solutiilor</w:t>
        </w:r>
        <w:proofErr w:type="spellEnd"/>
        <w:r w:rsidRPr="002E689B">
          <w:rPr>
            <w:rFonts w:ascii="Arial" w:hAnsi="Arial" w:cs="Arial"/>
            <w:color w:val="000000"/>
            <w:highlight w:val="red"/>
            <w:lang w:val="it-IT"/>
            <w:rPrChange w:id="612" w:author="Andrei Ionut DAMIAN" w:date="2016-12-13T10:50:00Z">
              <w:rPr>
                <w:rFonts w:ascii="Arial" w:hAnsi="Arial" w:cs="Arial"/>
                <w:color w:val="000000"/>
                <w:lang w:val="it-IT"/>
              </w:rPr>
            </w:rPrChange>
          </w:rPr>
          <w:t xml:space="preserve"> </w:t>
        </w:r>
        <w:proofErr w:type="spellStart"/>
        <w:r w:rsidRPr="002E689B">
          <w:rPr>
            <w:rFonts w:ascii="Arial" w:hAnsi="Arial" w:cs="Arial"/>
            <w:color w:val="000000"/>
            <w:highlight w:val="red"/>
            <w:lang w:val="it-IT"/>
            <w:rPrChange w:id="613" w:author="Andrei Ionut DAMIAN" w:date="2016-12-13T10:50:00Z">
              <w:rPr>
                <w:rFonts w:ascii="Arial" w:hAnsi="Arial" w:cs="Arial"/>
                <w:color w:val="000000"/>
                <w:lang w:val="it-IT"/>
              </w:rPr>
            </w:rPrChange>
          </w:rPr>
          <w:t>tehnice</w:t>
        </w:r>
        <w:proofErr w:type="spellEnd"/>
        <w:r w:rsidRPr="002E689B">
          <w:rPr>
            <w:rFonts w:ascii="Arial" w:hAnsi="Arial" w:cs="Arial"/>
            <w:color w:val="000000"/>
            <w:highlight w:val="red"/>
            <w:lang w:val="it-IT"/>
            <w:rPrChange w:id="614" w:author="Andrei Ionut DAMIAN" w:date="2016-12-13T10:50:00Z">
              <w:rPr>
                <w:rFonts w:ascii="Arial" w:hAnsi="Arial" w:cs="Arial"/>
                <w:color w:val="000000"/>
                <w:lang w:val="it-IT"/>
              </w:rPr>
            </w:rPrChange>
          </w:rPr>
          <w:t xml:space="preserve"> </w:t>
        </w:r>
      </w:ins>
      <w:proofErr w:type="spellStart"/>
      <w:ins w:id="615" w:author="Andrei Ionut DAMIAN" w:date="2016-12-13T11:46:00Z">
        <w:r w:rsidR="00913841">
          <w:rPr>
            <w:rFonts w:ascii="Arial" w:hAnsi="Arial" w:cs="Arial"/>
            <w:color w:val="000000"/>
            <w:highlight w:val="red"/>
          </w:rPr>
          <w:t>specifice</w:t>
        </w:r>
        <w:proofErr w:type="spellEnd"/>
        <w:r w:rsidR="00913841">
          <w:rPr>
            <w:rFonts w:ascii="Arial" w:hAnsi="Arial" w:cs="Arial"/>
            <w:color w:val="000000"/>
            <w:highlight w:val="red"/>
          </w:rPr>
          <w:t xml:space="preserve"> </w:t>
        </w:r>
        <w:proofErr w:type="spellStart"/>
        <w:r w:rsidR="00913841">
          <w:rPr>
            <w:rFonts w:ascii="Arial" w:hAnsi="Arial" w:cs="Arial"/>
            <w:color w:val="000000"/>
            <w:highlight w:val="red"/>
          </w:rPr>
          <w:t>contractului</w:t>
        </w:r>
        <w:proofErr w:type="spellEnd"/>
        <w:r w:rsidR="00913841">
          <w:rPr>
            <w:rFonts w:ascii="Arial" w:hAnsi="Arial" w:cs="Arial"/>
            <w:color w:val="000000"/>
            <w:highlight w:val="red"/>
          </w:rPr>
          <w:t xml:space="preserve"> </w:t>
        </w:r>
        <w:proofErr w:type="spellStart"/>
        <w:r w:rsidR="00913841">
          <w:rPr>
            <w:rFonts w:ascii="Arial" w:hAnsi="Arial" w:cs="Arial"/>
            <w:color w:val="000000"/>
            <w:highlight w:val="red"/>
          </w:rPr>
          <w:t>prezent</w:t>
        </w:r>
        <w:proofErr w:type="spellEnd"/>
        <w:r w:rsidR="00913841">
          <w:rPr>
            <w:rFonts w:ascii="Arial" w:hAnsi="Arial" w:cs="Arial"/>
            <w:color w:val="000000"/>
            <w:highlight w:val="red"/>
          </w:rPr>
          <w:t xml:space="preserve"> si </w:t>
        </w:r>
        <w:proofErr w:type="spellStart"/>
        <w:r w:rsidR="00913841">
          <w:rPr>
            <w:rFonts w:ascii="Arial" w:hAnsi="Arial" w:cs="Arial"/>
            <w:color w:val="000000"/>
            <w:highlight w:val="red"/>
          </w:rPr>
          <w:t>dezvoltate</w:t>
        </w:r>
        <w:proofErr w:type="spellEnd"/>
        <w:r w:rsidR="00913841">
          <w:rPr>
            <w:rFonts w:ascii="Arial" w:hAnsi="Arial" w:cs="Arial"/>
            <w:color w:val="000000"/>
            <w:highlight w:val="red"/>
          </w:rPr>
          <w:t xml:space="preserve"> </w:t>
        </w:r>
        <w:proofErr w:type="spellStart"/>
        <w:r w:rsidR="00913841">
          <w:rPr>
            <w:rFonts w:ascii="Arial" w:hAnsi="Arial" w:cs="Arial"/>
            <w:color w:val="000000"/>
            <w:highlight w:val="red"/>
          </w:rPr>
          <w:t>pe</w:t>
        </w:r>
        <w:proofErr w:type="spellEnd"/>
        <w:r w:rsidR="00913841">
          <w:rPr>
            <w:rFonts w:ascii="Arial" w:hAnsi="Arial" w:cs="Arial"/>
            <w:color w:val="000000"/>
            <w:highlight w:val="red"/>
          </w:rPr>
          <w:t xml:space="preserve"> </w:t>
        </w:r>
        <w:proofErr w:type="spellStart"/>
        <w:r w:rsidR="00913841">
          <w:rPr>
            <w:rFonts w:ascii="Arial" w:hAnsi="Arial" w:cs="Arial"/>
            <w:color w:val="000000"/>
            <w:highlight w:val="red"/>
          </w:rPr>
          <w:t>parcursul</w:t>
        </w:r>
        <w:proofErr w:type="spellEnd"/>
        <w:r w:rsidR="00913841">
          <w:rPr>
            <w:rFonts w:ascii="Arial" w:hAnsi="Arial" w:cs="Arial"/>
            <w:color w:val="000000"/>
            <w:highlight w:val="red"/>
          </w:rPr>
          <w:t xml:space="preserve"> </w:t>
        </w:r>
        <w:proofErr w:type="spellStart"/>
        <w:r w:rsidR="00913841">
          <w:rPr>
            <w:rFonts w:ascii="Arial" w:hAnsi="Arial" w:cs="Arial"/>
            <w:color w:val="000000"/>
            <w:highlight w:val="red"/>
          </w:rPr>
          <w:t>implementarii</w:t>
        </w:r>
        <w:proofErr w:type="spellEnd"/>
        <w:r w:rsidR="00913841">
          <w:rPr>
            <w:rFonts w:ascii="Arial" w:hAnsi="Arial" w:cs="Arial"/>
            <w:color w:val="000000"/>
            <w:highlight w:val="red"/>
          </w:rPr>
          <w:t xml:space="preserve"> </w:t>
        </w:r>
        <w:proofErr w:type="spellStart"/>
        <w:r w:rsidR="00913841">
          <w:rPr>
            <w:rFonts w:ascii="Arial" w:hAnsi="Arial" w:cs="Arial"/>
            <w:color w:val="000000"/>
            <w:highlight w:val="red"/>
          </w:rPr>
          <w:t>prezentului</w:t>
        </w:r>
        <w:proofErr w:type="spellEnd"/>
        <w:r w:rsidR="00913841">
          <w:rPr>
            <w:rFonts w:ascii="Arial" w:hAnsi="Arial" w:cs="Arial"/>
            <w:color w:val="000000"/>
            <w:highlight w:val="red"/>
          </w:rPr>
          <w:t xml:space="preserve"> contra</w:t>
        </w:r>
      </w:ins>
      <w:ins w:id="616" w:author="Andrei Ionut DAMIAN" w:date="2016-12-13T11:47:00Z">
        <w:r w:rsidR="00946563">
          <w:rPr>
            <w:rFonts w:ascii="Arial" w:hAnsi="Arial" w:cs="Arial"/>
            <w:color w:val="000000"/>
            <w:highlight w:val="red"/>
          </w:rPr>
          <w:t>ct.</w:t>
        </w:r>
      </w:ins>
      <w:bookmarkStart w:id="617" w:name="_GoBack"/>
      <w:bookmarkEnd w:id="617"/>
      <w:ins w:id="618" w:author="Bogdan Dumitru" w:date="2016-12-12T16:27:00Z">
        <w:del w:id="619" w:author="Andrei Ionut DAMIAN" w:date="2016-12-13T11:47:00Z">
          <w:r w:rsidRPr="002E689B" w:rsidDel="00946563">
            <w:rPr>
              <w:rFonts w:ascii="Arial" w:hAnsi="Arial" w:cs="Arial"/>
              <w:color w:val="000000"/>
              <w:highlight w:val="red"/>
              <w:lang w:val="it-IT"/>
              <w:rPrChange w:id="620" w:author="Andrei Ionut DAMIAN" w:date="2016-12-13T10:50:00Z">
                <w:rPr>
                  <w:rFonts w:ascii="Arial" w:hAnsi="Arial" w:cs="Arial"/>
                  <w:color w:val="000000"/>
                  <w:lang w:val="it-IT"/>
                </w:rPr>
              </w:rPrChange>
            </w:rPr>
            <w:delText xml:space="preserve">pe care le presupune realizarea </w:delText>
          </w:r>
        </w:del>
      </w:ins>
      <w:ins w:id="621" w:author="Bogdan Dumitru" w:date="2016-12-12T16:28:00Z">
        <w:del w:id="622" w:author="Andrei Ionut DAMIAN" w:date="2016-12-13T11:47:00Z">
          <w:r w:rsidRPr="002E689B" w:rsidDel="00946563">
            <w:rPr>
              <w:rFonts w:asciiTheme="minorHAnsi" w:hAnsiTheme="minorHAnsi"/>
              <w:highlight w:val="red"/>
              <w:lang w:val="ro-RO"/>
              <w:rPrChange w:id="623" w:author="Andrei Ionut DAMIAN" w:date="2016-12-13T10:50:00Z">
                <w:rPr>
                  <w:rFonts w:asciiTheme="minorHAnsi" w:hAnsiTheme="minorHAnsi"/>
                  <w:lang w:val="ro-RO"/>
                </w:rPr>
              </w:rPrChange>
            </w:rPr>
            <w:delText>produselor software respective</w:delText>
          </w:r>
        </w:del>
      </w:ins>
      <w:ins w:id="624" w:author="Bogdan Dumitru" w:date="2016-12-12T16:27:00Z">
        <w:del w:id="625" w:author="Andrei Ionut DAMIAN" w:date="2016-12-13T11:47:00Z">
          <w:r w:rsidRPr="002E689B" w:rsidDel="00946563">
            <w:rPr>
              <w:rFonts w:ascii="Arial" w:hAnsi="Arial" w:cs="Arial"/>
              <w:color w:val="000000"/>
              <w:highlight w:val="red"/>
              <w:lang w:val="it-IT"/>
              <w:rPrChange w:id="626" w:author="Andrei Ionut DAMIAN" w:date="2016-12-13T10:50:00Z">
                <w:rPr>
                  <w:rFonts w:ascii="Arial" w:hAnsi="Arial" w:cs="Arial"/>
                  <w:color w:val="000000"/>
                  <w:lang w:val="it-IT"/>
                </w:rPr>
              </w:rPrChange>
            </w:rPr>
            <w:delText>.</w:delText>
          </w:r>
        </w:del>
      </w:ins>
    </w:p>
    <w:p w14:paraId="058AF8E4" w14:textId="429B5DC4" w:rsidR="00221C42" w:rsidRPr="002E689B" w:rsidDel="00C52CD3" w:rsidRDefault="00221C42">
      <w:pPr>
        <w:numPr>
          <w:ilvl w:val="1"/>
          <w:numId w:val="41"/>
        </w:numPr>
        <w:ind w:left="0" w:firstLine="0"/>
        <w:contextualSpacing/>
        <w:jc w:val="both"/>
        <w:rPr>
          <w:del w:id="627" w:author="Bogdan Dumitru" w:date="2016-12-12T16:27:00Z"/>
          <w:rFonts w:asciiTheme="minorHAnsi" w:hAnsiTheme="minorHAnsi"/>
          <w:caps/>
          <w:highlight w:val="red"/>
          <w:lang w:val="ro-RO"/>
          <w:rPrChange w:id="628" w:author="Andrei Ionut DAMIAN" w:date="2016-12-13T10:50:00Z">
            <w:rPr>
              <w:del w:id="629" w:author="Bogdan Dumitru" w:date="2016-12-12T16:27:00Z"/>
              <w:rFonts w:ascii="Arial Narrow" w:hAnsi="Arial Narrow"/>
              <w:caps/>
              <w:lang w:val="ro-RO"/>
            </w:rPr>
          </w:rPrChange>
        </w:rPr>
        <w:pPrChange w:id="630" w:author="Bogdan Dumitru" w:date="2016-12-12T16:19:00Z">
          <w:pPr>
            <w:numPr>
              <w:ilvl w:val="1"/>
              <w:numId w:val="23"/>
            </w:numPr>
            <w:ind w:left="360" w:hanging="360"/>
            <w:contextualSpacing/>
            <w:jc w:val="both"/>
          </w:pPr>
        </w:pPrChange>
      </w:pPr>
      <w:del w:id="631" w:author="Bogdan Dumitru" w:date="2016-12-12T16:27:00Z">
        <w:r w:rsidRPr="002E689B" w:rsidDel="00C52CD3">
          <w:rPr>
            <w:rFonts w:asciiTheme="minorHAnsi" w:hAnsiTheme="minorHAnsi"/>
            <w:highlight w:val="red"/>
            <w:lang w:val="ro-RO"/>
            <w:rPrChange w:id="632" w:author="Andrei Ionut DAMIAN" w:date="2016-12-13T10:50:00Z">
              <w:rPr>
                <w:rFonts w:ascii="Arial Narrow" w:hAnsi="Arial Narrow"/>
                <w:lang w:val="ro-RO"/>
              </w:rPr>
            </w:rPrChange>
          </w:rPr>
          <w:delText xml:space="preserve"> sunt si raman proprietatea Prestatorului si nu pot fi reproduse sau modificate sau furnizate unei terte parti fara acordul prealabil in scris al acestuia.</w:delText>
        </w:r>
      </w:del>
    </w:p>
    <w:p w14:paraId="5CE9CBEE" w14:textId="11EEAA1B" w:rsidR="00EF2613" w:rsidRPr="003A5C10" w:rsidDel="00C52CD3" w:rsidRDefault="00EF2613">
      <w:pPr>
        <w:numPr>
          <w:ilvl w:val="1"/>
          <w:numId w:val="41"/>
        </w:numPr>
        <w:ind w:left="0" w:firstLine="0"/>
        <w:contextualSpacing/>
        <w:jc w:val="both"/>
        <w:rPr>
          <w:del w:id="633" w:author="Bogdan Dumitru" w:date="2016-12-12T16:31:00Z"/>
          <w:rFonts w:asciiTheme="minorHAnsi" w:hAnsiTheme="minorHAnsi"/>
          <w:lang w:val="ro-RO"/>
          <w:rPrChange w:id="634" w:author="Bogdan Dumitru" w:date="2016-12-12T15:32:00Z">
            <w:rPr>
              <w:del w:id="635" w:author="Bogdan Dumitru" w:date="2016-12-12T16:31:00Z"/>
              <w:rFonts w:ascii="Arial Narrow" w:hAnsi="Arial Narrow"/>
              <w:lang w:val="ro-RO"/>
            </w:rPr>
          </w:rPrChange>
        </w:rPr>
        <w:pPrChange w:id="636" w:author="Bogdan Dumitru" w:date="2016-12-12T16:19:00Z">
          <w:pPr>
            <w:numPr>
              <w:ilvl w:val="1"/>
              <w:numId w:val="23"/>
            </w:numPr>
            <w:ind w:left="360" w:hanging="360"/>
            <w:contextualSpacing/>
            <w:jc w:val="both"/>
          </w:pPr>
        </w:pPrChange>
      </w:pPr>
      <w:del w:id="637" w:author="Bogdan Dumitru" w:date="2016-12-12T16:31:00Z">
        <w:r w:rsidRPr="002E689B" w:rsidDel="00C52CD3">
          <w:rPr>
            <w:rFonts w:asciiTheme="minorHAnsi" w:hAnsiTheme="minorHAnsi"/>
            <w:highlight w:val="red"/>
            <w:lang w:val="ro-RO"/>
            <w:rPrChange w:id="638" w:author="Andrei Ionut DAMIAN" w:date="2016-12-13T10:50:00Z">
              <w:rPr>
                <w:rFonts w:ascii="Arial Narrow" w:hAnsi="Arial Narrow"/>
                <w:lang w:val="ro-RO"/>
              </w:rPr>
            </w:rPrChange>
          </w:rPr>
          <w:delText xml:space="preserve">Partile inteleg si convin in mod expres ca prin prezentul Contract nu se transmit nici un fel de drepturi de proprietate intelectuala care apartin celor doua </w:delText>
        </w:r>
        <w:r w:rsidR="00634420" w:rsidRPr="002E689B" w:rsidDel="00C52CD3">
          <w:rPr>
            <w:rFonts w:asciiTheme="minorHAnsi" w:hAnsiTheme="minorHAnsi"/>
            <w:highlight w:val="red"/>
            <w:lang w:val="ro-RO"/>
            <w:rPrChange w:id="639" w:author="Andrei Ionut DAMIAN" w:date="2016-12-13T10:50:00Z">
              <w:rPr>
                <w:rFonts w:ascii="Arial Narrow" w:hAnsi="Arial Narrow"/>
                <w:lang w:val="ro-RO"/>
              </w:rPr>
            </w:rPrChange>
          </w:rPr>
          <w:delText>Parti</w:delText>
        </w:r>
        <w:r w:rsidRPr="002E689B" w:rsidDel="00C52CD3">
          <w:rPr>
            <w:rFonts w:asciiTheme="minorHAnsi" w:hAnsiTheme="minorHAnsi"/>
            <w:highlight w:val="red"/>
            <w:lang w:val="ro-RO"/>
            <w:rPrChange w:id="640" w:author="Andrei Ionut DAMIAN" w:date="2016-12-13T10:50:00Z">
              <w:rPr>
                <w:rFonts w:ascii="Arial Narrow" w:hAnsi="Arial Narrow"/>
                <w:lang w:val="ro-RO"/>
              </w:rPr>
            </w:rPrChange>
          </w:rPr>
          <w:delText>, inclusiv dar fara a se limita la nume si denumiri comerciale, marci de orice fel, drepturi de autor si in general orice drept de proprietate intelectuala. Toate drepturile asupra marcilor de fabricatie precum si celelalte drepturi de proprietate intelectuala legate de bunurile si serviciile care urmeaza sa fie livrate, respectiv prestate in conformitate cu prezentul Contract, vor ramane proprietatea fiecareia dintre parti, respectiv a afiliatilor acestora, dupa caz.</w:delText>
        </w:r>
      </w:del>
    </w:p>
    <w:p w14:paraId="322479A1" w14:textId="77777777" w:rsidR="006879A7" w:rsidRPr="003A5C10" w:rsidDel="00FB3049" w:rsidRDefault="006879A7" w:rsidP="003A5C10">
      <w:pPr>
        <w:contextualSpacing/>
        <w:jc w:val="both"/>
        <w:rPr>
          <w:del w:id="641" w:author="Bogdan Dumitru" w:date="2016-12-12T16:52:00Z"/>
          <w:rFonts w:asciiTheme="minorHAnsi" w:hAnsiTheme="minorHAnsi"/>
          <w:lang w:val="ro-RO"/>
          <w:rPrChange w:id="642" w:author="Bogdan Dumitru" w:date="2016-12-12T15:32:00Z">
            <w:rPr>
              <w:del w:id="643" w:author="Bogdan Dumitru" w:date="2016-12-12T16:52:00Z"/>
              <w:rFonts w:ascii="Arial Narrow" w:hAnsi="Arial Narrow"/>
              <w:lang w:val="ro-RO"/>
            </w:rPr>
          </w:rPrChange>
        </w:rPr>
      </w:pPr>
    </w:p>
    <w:p w14:paraId="3C5AE73C" w14:textId="77777777" w:rsidR="007B68D1" w:rsidRPr="003A5C10" w:rsidRDefault="007B68D1" w:rsidP="003A5C10">
      <w:pPr>
        <w:ind w:left="495"/>
        <w:contextualSpacing/>
        <w:jc w:val="both"/>
        <w:rPr>
          <w:rFonts w:asciiTheme="minorHAnsi" w:hAnsiTheme="minorHAnsi"/>
          <w:lang w:val="ro-RO"/>
          <w:rPrChange w:id="644" w:author="Bogdan Dumitru" w:date="2016-12-12T15:32:00Z">
            <w:rPr>
              <w:rFonts w:ascii="Arial Narrow" w:hAnsi="Arial Narrow"/>
              <w:lang w:val="ro-RO"/>
            </w:rPr>
          </w:rPrChange>
        </w:rPr>
      </w:pPr>
    </w:p>
    <w:p w14:paraId="0665C929" w14:textId="77777777" w:rsidR="005D7A3C" w:rsidRPr="00C52CD3" w:rsidRDefault="005D7A3C">
      <w:pPr>
        <w:numPr>
          <w:ilvl w:val="0"/>
          <w:numId w:val="41"/>
        </w:numPr>
        <w:ind w:left="0" w:firstLine="0"/>
        <w:contextualSpacing/>
        <w:jc w:val="both"/>
        <w:rPr>
          <w:ins w:id="645" w:author="Bogdan Dumitru" w:date="2016-12-12T16:31:00Z"/>
          <w:rFonts w:asciiTheme="minorHAnsi" w:hAnsiTheme="minorHAnsi" w:cs="Arial"/>
          <w:b/>
          <w:caps/>
          <w:u w:val="single"/>
          <w:lang w:val="ro-RO"/>
          <w:rPrChange w:id="646" w:author="Bogdan Dumitru" w:date="2016-12-12T16:31:00Z">
            <w:rPr>
              <w:ins w:id="647" w:author="Bogdan Dumitru" w:date="2016-12-12T16:31:00Z"/>
              <w:rFonts w:asciiTheme="minorHAnsi" w:hAnsiTheme="minorHAnsi" w:cs="Arial"/>
              <w:b/>
              <w:caps/>
              <w:lang w:val="ro-RO"/>
            </w:rPr>
          </w:rPrChange>
        </w:rPr>
        <w:pPrChange w:id="648" w:author="Bogdan Dumitru" w:date="2016-12-12T16:19:00Z">
          <w:pPr>
            <w:numPr>
              <w:numId w:val="23"/>
            </w:numPr>
            <w:ind w:left="495" w:hanging="495"/>
            <w:contextualSpacing/>
            <w:jc w:val="both"/>
          </w:pPr>
        </w:pPrChange>
      </w:pPr>
      <w:r w:rsidRPr="00C52CD3">
        <w:rPr>
          <w:rFonts w:asciiTheme="minorHAnsi" w:hAnsiTheme="minorHAnsi" w:cs="Arial"/>
          <w:b/>
          <w:caps/>
          <w:u w:val="single"/>
          <w:lang w:val="ro-RO"/>
          <w:rPrChange w:id="649" w:author="Bogdan Dumitru" w:date="2016-12-12T16:31:00Z">
            <w:rPr>
              <w:rFonts w:ascii="Arial Narrow" w:hAnsi="Arial Narrow" w:cs="Arial"/>
              <w:b/>
              <w:caps/>
              <w:lang w:val="ro-RO"/>
            </w:rPr>
          </w:rPrChange>
        </w:rPr>
        <w:t>INCETAREA CONTRACTULUI</w:t>
      </w:r>
    </w:p>
    <w:p w14:paraId="45AC9F68" w14:textId="77777777" w:rsidR="00C52CD3" w:rsidRPr="003A5C10" w:rsidRDefault="00C52CD3">
      <w:pPr>
        <w:contextualSpacing/>
        <w:jc w:val="both"/>
        <w:rPr>
          <w:rFonts w:asciiTheme="minorHAnsi" w:hAnsiTheme="minorHAnsi" w:cs="Arial"/>
          <w:b/>
          <w:caps/>
          <w:lang w:val="ro-RO"/>
          <w:rPrChange w:id="650" w:author="Bogdan Dumitru" w:date="2016-12-12T15:32:00Z">
            <w:rPr>
              <w:rFonts w:ascii="Arial Narrow" w:hAnsi="Arial Narrow" w:cs="Arial"/>
              <w:b/>
              <w:caps/>
              <w:lang w:val="ro-RO"/>
            </w:rPr>
          </w:rPrChange>
        </w:rPr>
        <w:pPrChange w:id="651" w:author="Bogdan Dumitru" w:date="2016-12-12T16:31:00Z">
          <w:pPr>
            <w:numPr>
              <w:numId w:val="23"/>
            </w:numPr>
            <w:ind w:left="495" w:hanging="495"/>
            <w:contextualSpacing/>
            <w:jc w:val="both"/>
          </w:pPr>
        </w:pPrChange>
      </w:pPr>
    </w:p>
    <w:p w14:paraId="09E2CDA4" w14:textId="77777777" w:rsidR="005D7A3C" w:rsidRDefault="005D7A3C">
      <w:pPr>
        <w:numPr>
          <w:ilvl w:val="1"/>
          <w:numId w:val="41"/>
        </w:numPr>
        <w:ind w:left="0" w:firstLine="0"/>
        <w:contextualSpacing/>
        <w:jc w:val="both"/>
        <w:rPr>
          <w:ins w:id="652" w:author="Bogdan Dumitru" w:date="2016-12-12T16:32:00Z"/>
          <w:rFonts w:asciiTheme="minorHAnsi" w:hAnsiTheme="minorHAnsi"/>
          <w:lang w:val="ro-RO"/>
        </w:rPr>
        <w:pPrChange w:id="653" w:author="Bogdan Dumitru" w:date="2016-12-12T16:19:00Z">
          <w:pPr>
            <w:numPr>
              <w:ilvl w:val="1"/>
              <w:numId w:val="23"/>
            </w:numPr>
            <w:ind w:left="360" w:hanging="360"/>
            <w:contextualSpacing/>
            <w:jc w:val="both"/>
          </w:pPr>
        </w:pPrChange>
      </w:pPr>
      <w:r w:rsidRPr="003A5C10">
        <w:rPr>
          <w:rFonts w:asciiTheme="minorHAnsi" w:hAnsiTheme="minorHAnsi"/>
          <w:lang w:val="ro-RO"/>
          <w:rPrChange w:id="654" w:author="Bogdan Dumitru" w:date="2016-12-12T15:32:00Z">
            <w:rPr>
              <w:rFonts w:ascii="Arial Narrow" w:hAnsi="Arial Narrow"/>
              <w:lang w:val="ro-RO"/>
            </w:rPr>
          </w:rPrChange>
        </w:rPr>
        <w:t>Prezentul contract înceteaz</w:t>
      </w:r>
      <w:r w:rsidR="00F31761" w:rsidRPr="003A5C10">
        <w:rPr>
          <w:rFonts w:asciiTheme="minorHAnsi" w:hAnsiTheme="minorHAnsi"/>
          <w:lang w:val="ro-RO"/>
          <w:rPrChange w:id="655" w:author="Bogdan Dumitru" w:date="2016-12-12T15:32:00Z">
            <w:rPr>
              <w:rFonts w:ascii="Arial Narrow" w:hAnsi="Arial Narrow"/>
              <w:lang w:val="ro-RO"/>
            </w:rPr>
          </w:rPrChange>
        </w:rPr>
        <w:t>a</w:t>
      </w:r>
      <w:r w:rsidRPr="003A5C10">
        <w:rPr>
          <w:rFonts w:asciiTheme="minorHAnsi" w:hAnsiTheme="minorHAnsi"/>
          <w:lang w:val="ro-RO"/>
          <w:rPrChange w:id="656" w:author="Bogdan Dumitru" w:date="2016-12-12T15:32:00Z">
            <w:rPr>
              <w:rFonts w:ascii="Arial Narrow" w:hAnsi="Arial Narrow"/>
              <w:lang w:val="ro-RO"/>
            </w:rPr>
          </w:rPrChange>
        </w:rPr>
        <w:t xml:space="preserve"> in urm</w:t>
      </w:r>
      <w:r w:rsidR="00F31761" w:rsidRPr="003A5C10">
        <w:rPr>
          <w:rFonts w:asciiTheme="minorHAnsi" w:hAnsiTheme="minorHAnsi"/>
          <w:lang w:val="ro-RO"/>
          <w:rPrChange w:id="657" w:author="Bogdan Dumitru" w:date="2016-12-12T15:32:00Z">
            <w:rPr>
              <w:rFonts w:ascii="Arial Narrow" w:hAnsi="Arial Narrow"/>
              <w:lang w:val="ro-RO"/>
            </w:rPr>
          </w:rPrChange>
        </w:rPr>
        <w:t>a</w:t>
      </w:r>
      <w:r w:rsidRPr="003A5C10">
        <w:rPr>
          <w:rFonts w:asciiTheme="minorHAnsi" w:hAnsiTheme="minorHAnsi"/>
          <w:lang w:val="ro-RO"/>
          <w:rPrChange w:id="658" w:author="Bogdan Dumitru" w:date="2016-12-12T15:32:00Z">
            <w:rPr>
              <w:rFonts w:ascii="Arial Narrow" w:hAnsi="Arial Narrow"/>
              <w:lang w:val="ro-RO"/>
            </w:rPr>
          </w:rPrChange>
        </w:rPr>
        <w:t>toarele cazuri:</w:t>
      </w:r>
    </w:p>
    <w:p w14:paraId="3649E816" w14:textId="6ABF9E34" w:rsidR="00C52CD3" w:rsidRPr="00C52CD3" w:rsidRDefault="00C52CD3">
      <w:pPr>
        <w:pStyle w:val="BodyTextIndent"/>
        <w:numPr>
          <w:ilvl w:val="1"/>
          <w:numId w:val="23"/>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659" w:author="Bogdan Dumitru" w:date="2016-12-12T16:32:00Z"/>
          <w:rFonts w:asciiTheme="minorHAnsi" w:hAnsiTheme="minorHAnsi"/>
          <w:lang w:val="ro-RO"/>
          <w:rPrChange w:id="660" w:author="Bogdan Dumitru" w:date="2016-12-12T16:32:00Z">
            <w:rPr>
              <w:ins w:id="661" w:author="Bogdan Dumitru" w:date="2016-12-12T16:32:00Z"/>
              <w:rFonts w:asciiTheme="minorHAnsi" w:hAnsiTheme="minorHAnsi" w:cs="Arial"/>
              <w:lang w:val="fr-FR"/>
            </w:rPr>
          </w:rPrChange>
        </w:rPr>
        <w:pPrChange w:id="662" w:author="Bogdan Dumitru" w:date="2016-12-12T16:32:00Z">
          <w:pPr>
            <w:pStyle w:val="BodyTextIndent"/>
            <w:numPr>
              <w:numId w:val="41"/>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left="360" w:right="90" w:hanging="360"/>
            <w:contextualSpacing/>
            <w:jc w:val="both"/>
          </w:pPr>
        </w:pPrChange>
      </w:pPr>
      <w:ins w:id="663" w:author="Bogdan Dumitru" w:date="2016-12-12T16:32:00Z">
        <w:r w:rsidRPr="00C52CD3">
          <w:rPr>
            <w:rFonts w:asciiTheme="minorHAnsi" w:hAnsiTheme="minorHAnsi"/>
            <w:lang w:val="ro-RO"/>
            <w:rPrChange w:id="664" w:author="Bogdan Dumitru" w:date="2016-12-12T16:32:00Z">
              <w:rPr>
                <w:rFonts w:asciiTheme="minorHAnsi" w:hAnsiTheme="minorHAnsi" w:cs="Arial"/>
                <w:lang w:val="fr-FR"/>
              </w:rPr>
            </w:rPrChange>
          </w:rPr>
          <w:t xml:space="preserve">prin acordul partilor contractante, consemnat in scris si materializat intr-un act aditional; </w:t>
        </w:r>
      </w:ins>
    </w:p>
    <w:p w14:paraId="4C5958A0" w14:textId="3291EF3E" w:rsidR="00C52CD3" w:rsidRPr="00C52CD3" w:rsidRDefault="00C52CD3">
      <w:pPr>
        <w:pStyle w:val="BodyTextIndent"/>
        <w:numPr>
          <w:ilvl w:val="1"/>
          <w:numId w:val="23"/>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665" w:author="Bogdan Dumitru" w:date="2016-12-12T16:32:00Z"/>
          <w:rFonts w:asciiTheme="minorHAnsi" w:hAnsiTheme="minorHAnsi"/>
          <w:lang w:val="ro-RO"/>
          <w:rPrChange w:id="666" w:author="Bogdan Dumitru" w:date="2016-12-12T16:32:00Z">
            <w:rPr>
              <w:ins w:id="667" w:author="Bogdan Dumitru" w:date="2016-12-12T16:32:00Z"/>
              <w:rFonts w:asciiTheme="minorHAnsi" w:hAnsiTheme="minorHAnsi" w:cs="Arial"/>
              <w:lang w:val="fr-FR"/>
            </w:rPr>
          </w:rPrChange>
        </w:rPr>
        <w:pPrChange w:id="668" w:author="Bogdan Dumitru" w:date="2016-12-12T16:32:00Z">
          <w:pPr>
            <w:pStyle w:val="BodyTextIndent"/>
            <w:numPr>
              <w:numId w:val="41"/>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left="360" w:right="90" w:hanging="360"/>
            <w:contextualSpacing/>
            <w:jc w:val="both"/>
          </w:pPr>
        </w:pPrChange>
      </w:pPr>
      <w:ins w:id="669" w:author="Bogdan Dumitru" w:date="2016-12-12T16:32:00Z">
        <w:r w:rsidRPr="00C52CD3">
          <w:rPr>
            <w:rFonts w:asciiTheme="minorHAnsi" w:hAnsiTheme="minorHAnsi"/>
            <w:lang w:val="ro-RO"/>
            <w:rPrChange w:id="670" w:author="Bogdan Dumitru" w:date="2016-12-12T16:32:00Z">
              <w:rPr>
                <w:rFonts w:asciiTheme="minorHAnsi" w:hAnsiTheme="minorHAnsi" w:cs="Arial"/>
                <w:lang w:val="fr-FR"/>
              </w:rPr>
            </w:rPrChange>
          </w:rPr>
          <w:t xml:space="preserve">la expirarea termenului pentru care contractul a fost incheiat, daca nu a fost prelungit prin acordul scris al partilor contractante materializat intr-un act aditional; </w:t>
        </w:r>
      </w:ins>
    </w:p>
    <w:p w14:paraId="1AA9DAA7" w14:textId="7C1B7842" w:rsidR="00C52CD3" w:rsidRPr="00C52CD3" w:rsidRDefault="00C52CD3">
      <w:pPr>
        <w:pStyle w:val="BodyTextIndent"/>
        <w:numPr>
          <w:ilvl w:val="1"/>
          <w:numId w:val="23"/>
        </w:num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671" w:author="Bogdan Dumitru" w:date="2016-12-12T16:32:00Z"/>
          <w:rFonts w:asciiTheme="minorHAnsi" w:hAnsiTheme="minorHAnsi"/>
          <w:lang w:val="ro-RO"/>
          <w:rPrChange w:id="672" w:author="Bogdan Dumitru" w:date="2016-12-12T16:32:00Z">
            <w:rPr>
              <w:ins w:id="673" w:author="Bogdan Dumitru" w:date="2016-12-12T16:32:00Z"/>
              <w:rFonts w:asciiTheme="minorHAnsi" w:hAnsiTheme="minorHAnsi" w:cs="Arial"/>
              <w:lang w:val="fr-FR"/>
            </w:rPr>
          </w:rPrChange>
        </w:rPr>
        <w:pPrChange w:id="674" w:author="Bogdan Dumitru" w:date="2016-12-12T16:32:00Z">
          <w:pPr>
            <w:pStyle w:val="BodyTextIndent"/>
            <w:numPr>
              <w:numId w:val="41"/>
            </w:num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left="360" w:right="90" w:hanging="360"/>
            <w:contextualSpacing/>
            <w:jc w:val="both"/>
          </w:pPr>
        </w:pPrChange>
      </w:pPr>
      <w:ins w:id="675" w:author="Bogdan Dumitru" w:date="2016-12-12T16:32:00Z">
        <w:r w:rsidRPr="00C52CD3">
          <w:rPr>
            <w:rFonts w:asciiTheme="minorHAnsi" w:hAnsiTheme="minorHAnsi"/>
            <w:lang w:val="ro-RO"/>
            <w:rPrChange w:id="676" w:author="Bogdan Dumitru" w:date="2016-12-12T16:32:00Z">
              <w:rPr>
                <w:rFonts w:asciiTheme="minorHAnsi" w:hAnsiTheme="minorHAnsi" w:cs="Arial"/>
                <w:lang w:val="fr-FR"/>
              </w:rPr>
            </w:rPrChange>
          </w:rPr>
          <w:t>prin denuntare unilaterala de catre Beneficiar cu obligatia acordarii unui preaviz de 30 de zile Furnizorului; exercitarea dreptului de denuntare unilaterala de catre Beneficiar nu da dreptul la despagubiri pentru Furnizor, indiferent de natura acestora;</w:t>
        </w:r>
      </w:ins>
    </w:p>
    <w:p w14:paraId="1C99C750" w14:textId="6EACAB55" w:rsidR="00C52CD3" w:rsidRPr="005526F1" w:rsidRDefault="00C52CD3">
      <w:pPr>
        <w:pStyle w:val="ListParagraph"/>
        <w:numPr>
          <w:ilvl w:val="1"/>
          <w:numId w:val="23"/>
        </w:numPr>
        <w:spacing w:after="200" w:line="276" w:lineRule="auto"/>
        <w:ind w:right="-54"/>
        <w:contextualSpacing/>
        <w:jc w:val="both"/>
        <w:rPr>
          <w:rFonts w:asciiTheme="minorHAnsi" w:hAnsiTheme="minorHAnsi"/>
          <w:lang w:val="ro-RO"/>
          <w:rPrChange w:id="677" w:author="Bogdan Dumitru" w:date="2016-12-12T16:33:00Z">
            <w:rPr>
              <w:rFonts w:ascii="Arial Narrow" w:hAnsi="Arial Narrow"/>
              <w:lang w:val="ro-RO"/>
            </w:rPr>
          </w:rPrChange>
        </w:rPr>
        <w:pPrChange w:id="678" w:author="Bogdan Dumitru" w:date="2016-12-12T16:32:00Z">
          <w:pPr>
            <w:numPr>
              <w:ilvl w:val="1"/>
              <w:numId w:val="23"/>
            </w:numPr>
            <w:ind w:left="360" w:hanging="360"/>
            <w:contextualSpacing/>
            <w:jc w:val="both"/>
          </w:pPr>
        </w:pPrChange>
      </w:pPr>
      <w:ins w:id="679" w:author="Bogdan Dumitru" w:date="2016-12-12T16:32:00Z">
        <w:r w:rsidRPr="00C52CD3">
          <w:rPr>
            <w:rFonts w:asciiTheme="minorHAnsi" w:hAnsiTheme="minorHAnsi"/>
            <w:lang w:val="ro-RO"/>
            <w:rPrChange w:id="680" w:author="Bogdan Dumitru" w:date="2016-12-12T16:32:00Z">
              <w:rPr/>
            </w:rPrChange>
          </w:rPr>
          <w:t xml:space="preserve">prin reziliere unilaterala, in cazul in care una dintre parti nu isi executa sau isi executa in mod necorespunzator sau cu intarziere obligatiile esentiale contractuale asumate. Rezilierea va opera de la data primirii de catre partea in culpa a unei notificari in acest </w:t>
        </w:r>
        <w:r w:rsidRPr="00C52CD3">
          <w:rPr>
            <w:rFonts w:asciiTheme="minorHAnsi" w:hAnsiTheme="minorHAnsi"/>
            <w:lang w:val="ro-RO"/>
            <w:rPrChange w:id="681" w:author="Bogdan Dumitru" w:date="2016-12-12T16:32:00Z">
              <w:rPr/>
            </w:rPrChange>
          </w:rPr>
          <w:lastRenderedPageBreak/>
          <w:t>sens, fara interventia instantei de judecata sau alte formalitati prealabile. Sunt considerate obligatii esentiale pentru Furnizor cele de la art. 2 și art. 6.1 din contract.</w:t>
        </w:r>
      </w:ins>
    </w:p>
    <w:p w14:paraId="5CF7B257" w14:textId="2C615713" w:rsidR="005D7A3C" w:rsidRPr="003A5C10" w:rsidDel="00C52CD3" w:rsidRDefault="00182B65">
      <w:pPr>
        <w:contextualSpacing/>
        <w:jc w:val="both"/>
        <w:rPr>
          <w:del w:id="682" w:author="Bogdan Dumitru" w:date="2016-12-12T16:32:00Z"/>
          <w:rFonts w:asciiTheme="minorHAnsi" w:hAnsiTheme="minorHAnsi"/>
          <w:lang w:val="ro-RO"/>
          <w:rPrChange w:id="683" w:author="Bogdan Dumitru" w:date="2016-12-12T15:32:00Z">
            <w:rPr>
              <w:del w:id="684" w:author="Bogdan Dumitru" w:date="2016-12-12T16:32:00Z"/>
              <w:rFonts w:ascii="Arial Narrow" w:hAnsi="Arial Narrow"/>
              <w:lang w:val="ro-RO"/>
            </w:rPr>
          </w:rPrChange>
        </w:rPr>
        <w:pPrChange w:id="685" w:author="Bogdan Dumitru" w:date="2016-12-12T16:33:00Z">
          <w:pPr>
            <w:numPr>
              <w:numId w:val="30"/>
            </w:numPr>
            <w:ind w:left="720" w:hanging="360"/>
            <w:contextualSpacing/>
            <w:jc w:val="both"/>
          </w:pPr>
        </w:pPrChange>
      </w:pPr>
      <w:ins w:id="686" w:author="Bogdan Dumitru" w:date="2016-12-12T16:33:00Z">
        <w:r>
          <w:rPr>
            <w:rFonts w:asciiTheme="minorHAnsi" w:hAnsiTheme="minorHAnsi"/>
            <w:lang w:val="ro-RO"/>
          </w:rPr>
          <w:t>10</w:t>
        </w:r>
        <w:r w:rsidR="005526F1">
          <w:rPr>
            <w:rFonts w:asciiTheme="minorHAnsi" w:hAnsiTheme="minorHAnsi"/>
            <w:lang w:val="ro-RO"/>
          </w:rPr>
          <w:t xml:space="preserve">.2 </w:t>
        </w:r>
      </w:ins>
      <w:del w:id="687" w:author="Bogdan Dumitru" w:date="2016-12-12T16:32:00Z">
        <w:r w:rsidR="005D7A3C" w:rsidRPr="003A5C10" w:rsidDel="00C52CD3">
          <w:rPr>
            <w:rFonts w:asciiTheme="minorHAnsi" w:hAnsiTheme="minorHAnsi"/>
            <w:lang w:val="ro-RO"/>
            <w:rPrChange w:id="688" w:author="Bogdan Dumitru" w:date="2016-12-12T15:32:00Z">
              <w:rPr>
                <w:rFonts w:ascii="Arial Narrow" w:hAnsi="Arial Narrow"/>
                <w:lang w:val="ro-RO"/>
              </w:rPr>
            </w:rPrChange>
          </w:rPr>
          <w:delText>expirarea termenului specificat in contract</w:delText>
        </w:r>
        <w:r w:rsidR="00362EAA" w:rsidRPr="003A5C10" w:rsidDel="00C52CD3">
          <w:rPr>
            <w:rFonts w:asciiTheme="minorHAnsi" w:hAnsiTheme="minorHAnsi"/>
            <w:lang w:val="ro-RO"/>
            <w:rPrChange w:id="689" w:author="Bogdan Dumitru" w:date="2016-12-12T15:32:00Z">
              <w:rPr>
                <w:rFonts w:ascii="Arial Narrow" w:hAnsi="Arial Narrow"/>
                <w:lang w:val="ro-RO"/>
              </w:rPr>
            </w:rPrChange>
          </w:rPr>
          <w:delText>;</w:delText>
        </w:r>
      </w:del>
    </w:p>
    <w:p w14:paraId="2581A26D" w14:textId="7E5C92A8" w:rsidR="005D7A3C" w:rsidRPr="003A5C10" w:rsidDel="00C52CD3" w:rsidRDefault="005D7A3C">
      <w:pPr>
        <w:contextualSpacing/>
        <w:jc w:val="both"/>
        <w:rPr>
          <w:del w:id="690" w:author="Bogdan Dumitru" w:date="2016-12-12T16:32:00Z"/>
          <w:rFonts w:asciiTheme="minorHAnsi" w:hAnsiTheme="minorHAnsi"/>
          <w:lang w:val="ro-RO"/>
          <w:rPrChange w:id="691" w:author="Bogdan Dumitru" w:date="2016-12-12T15:32:00Z">
            <w:rPr>
              <w:del w:id="692" w:author="Bogdan Dumitru" w:date="2016-12-12T16:32:00Z"/>
              <w:rFonts w:ascii="Arial Narrow" w:hAnsi="Arial Narrow"/>
              <w:lang w:val="ro-RO"/>
            </w:rPr>
          </w:rPrChange>
        </w:rPr>
        <w:pPrChange w:id="693" w:author="Bogdan Dumitru" w:date="2016-12-12T16:33:00Z">
          <w:pPr>
            <w:numPr>
              <w:numId w:val="30"/>
            </w:numPr>
            <w:ind w:left="720" w:hanging="360"/>
            <w:contextualSpacing/>
            <w:jc w:val="both"/>
          </w:pPr>
        </w:pPrChange>
      </w:pPr>
      <w:del w:id="694" w:author="Bogdan Dumitru" w:date="2016-12-12T16:32:00Z">
        <w:r w:rsidRPr="003A5C10" w:rsidDel="00C52CD3">
          <w:rPr>
            <w:rFonts w:asciiTheme="minorHAnsi" w:hAnsiTheme="minorHAnsi"/>
            <w:lang w:val="ro-RO"/>
            <w:rPrChange w:id="695" w:author="Bogdan Dumitru" w:date="2016-12-12T15:32:00Z">
              <w:rPr>
                <w:rFonts w:ascii="Arial Narrow" w:hAnsi="Arial Narrow"/>
                <w:lang w:val="ro-RO"/>
              </w:rPr>
            </w:rPrChange>
          </w:rPr>
          <w:delText>prin acordul ambelor par</w:delText>
        </w:r>
        <w:r w:rsidR="00F31761" w:rsidRPr="003A5C10" w:rsidDel="00C52CD3">
          <w:rPr>
            <w:rFonts w:asciiTheme="minorHAnsi" w:hAnsiTheme="minorHAnsi"/>
            <w:lang w:val="ro-RO"/>
            <w:rPrChange w:id="696" w:author="Bogdan Dumitru" w:date="2016-12-12T15:32:00Z">
              <w:rPr>
                <w:rFonts w:ascii="Arial Narrow" w:hAnsi="Arial Narrow"/>
                <w:lang w:val="ro-RO"/>
              </w:rPr>
            </w:rPrChange>
          </w:rPr>
          <w:delText>t</w:delText>
        </w:r>
        <w:r w:rsidRPr="003A5C10" w:rsidDel="00C52CD3">
          <w:rPr>
            <w:rFonts w:asciiTheme="minorHAnsi" w:hAnsiTheme="minorHAnsi"/>
            <w:lang w:val="ro-RO"/>
            <w:rPrChange w:id="697" w:author="Bogdan Dumitru" w:date="2016-12-12T15:32:00Z">
              <w:rPr>
                <w:rFonts w:ascii="Arial Narrow" w:hAnsi="Arial Narrow"/>
                <w:lang w:val="ro-RO"/>
              </w:rPr>
            </w:rPrChange>
          </w:rPr>
          <w:delText>i, înainte de expirarea termenului contractului.</w:delText>
        </w:r>
      </w:del>
    </w:p>
    <w:p w14:paraId="7940FBDF" w14:textId="40732686" w:rsidR="005D7A3C" w:rsidRPr="003A5C10" w:rsidDel="00C52CD3" w:rsidRDefault="005D7A3C">
      <w:pPr>
        <w:contextualSpacing/>
        <w:jc w:val="both"/>
        <w:rPr>
          <w:del w:id="698" w:author="Bogdan Dumitru" w:date="2016-12-12T16:32:00Z"/>
          <w:rFonts w:asciiTheme="minorHAnsi" w:hAnsiTheme="minorHAnsi"/>
          <w:lang w:val="ro-RO"/>
          <w:rPrChange w:id="699" w:author="Bogdan Dumitru" w:date="2016-12-12T15:32:00Z">
            <w:rPr>
              <w:del w:id="700" w:author="Bogdan Dumitru" w:date="2016-12-12T16:32:00Z"/>
              <w:rFonts w:ascii="Arial Narrow" w:hAnsi="Arial Narrow"/>
              <w:lang w:val="ro-RO"/>
            </w:rPr>
          </w:rPrChange>
        </w:rPr>
        <w:pPrChange w:id="701" w:author="Bogdan Dumitru" w:date="2016-12-12T16:33:00Z">
          <w:pPr>
            <w:numPr>
              <w:numId w:val="30"/>
            </w:numPr>
            <w:ind w:left="720" w:hanging="360"/>
            <w:contextualSpacing/>
            <w:jc w:val="both"/>
          </w:pPr>
        </w:pPrChange>
      </w:pPr>
      <w:del w:id="702" w:author="Bogdan Dumitru" w:date="2016-12-12T16:32:00Z">
        <w:r w:rsidRPr="003A5C10" w:rsidDel="00C52CD3">
          <w:rPr>
            <w:rFonts w:asciiTheme="minorHAnsi" w:hAnsiTheme="minorHAnsi"/>
            <w:lang w:val="ro-RO"/>
            <w:rPrChange w:id="703" w:author="Bogdan Dumitru" w:date="2016-12-12T15:32:00Z">
              <w:rPr>
                <w:rFonts w:ascii="Arial Narrow" w:hAnsi="Arial Narrow"/>
                <w:lang w:val="ro-RO"/>
              </w:rPr>
            </w:rPrChange>
          </w:rPr>
          <w:delText>reziliere;</w:delText>
        </w:r>
      </w:del>
    </w:p>
    <w:p w14:paraId="4D0B96C4" w14:textId="77777777" w:rsidR="005D7A3C" w:rsidRPr="003A5C10" w:rsidRDefault="005D7A3C">
      <w:pPr>
        <w:contextualSpacing/>
        <w:jc w:val="both"/>
        <w:rPr>
          <w:rFonts w:asciiTheme="minorHAnsi" w:hAnsiTheme="minorHAnsi"/>
          <w:lang w:val="ro-RO"/>
          <w:rPrChange w:id="704" w:author="Bogdan Dumitru" w:date="2016-12-12T15:32:00Z">
            <w:rPr>
              <w:rFonts w:ascii="Arial Narrow" w:hAnsi="Arial Narrow"/>
              <w:lang w:val="ro-RO"/>
            </w:rPr>
          </w:rPrChange>
        </w:rPr>
        <w:pPrChange w:id="705" w:author="Bogdan Dumitru" w:date="2016-12-12T16:33:00Z">
          <w:pPr>
            <w:numPr>
              <w:ilvl w:val="1"/>
              <w:numId w:val="23"/>
            </w:numPr>
            <w:ind w:left="360" w:hanging="360"/>
            <w:contextualSpacing/>
            <w:jc w:val="both"/>
          </w:pPr>
        </w:pPrChange>
      </w:pPr>
      <w:r w:rsidRPr="003A5C10">
        <w:rPr>
          <w:rFonts w:asciiTheme="minorHAnsi" w:hAnsiTheme="minorHAnsi"/>
          <w:lang w:val="ro-RO"/>
          <w:rPrChange w:id="706" w:author="Bogdan Dumitru" w:date="2016-12-12T15:32:00Z">
            <w:rPr>
              <w:rFonts w:ascii="Arial Narrow" w:hAnsi="Arial Narrow"/>
              <w:lang w:val="ro-RO"/>
            </w:rPr>
          </w:rPrChange>
        </w:rPr>
        <w:t>Incetarea contractului nu produce efecte asupra obligatiilor scadente.</w:t>
      </w:r>
    </w:p>
    <w:p w14:paraId="31F437DC" w14:textId="77777777" w:rsidR="005526F1" w:rsidRDefault="005526F1">
      <w:pPr>
        <w:contextualSpacing/>
        <w:jc w:val="both"/>
        <w:rPr>
          <w:ins w:id="707" w:author="Bogdan Dumitru" w:date="2016-12-12T16:35:00Z"/>
          <w:rFonts w:asciiTheme="minorHAnsi" w:hAnsiTheme="minorHAnsi"/>
          <w:lang w:val="ro-RO"/>
        </w:rPr>
        <w:pPrChange w:id="708" w:author="Bogdan Dumitru" w:date="2016-12-12T16:33:00Z">
          <w:pPr>
            <w:numPr>
              <w:ilvl w:val="1"/>
              <w:numId w:val="23"/>
            </w:numPr>
            <w:ind w:left="360" w:hanging="360"/>
            <w:contextualSpacing/>
            <w:jc w:val="both"/>
          </w:pPr>
        </w:pPrChange>
      </w:pPr>
    </w:p>
    <w:p w14:paraId="363015F5" w14:textId="5F14702F" w:rsidR="005D7A3C" w:rsidRPr="003A5C10" w:rsidRDefault="00182B65">
      <w:pPr>
        <w:contextualSpacing/>
        <w:jc w:val="both"/>
        <w:rPr>
          <w:rFonts w:asciiTheme="minorHAnsi" w:hAnsiTheme="minorHAnsi"/>
          <w:lang w:val="ro-RO"/>
          <w:rPrChange w:id="709" w:author="Bogdan Dumitru" w:date="2016-12-12T15:32:00Z">
            <w:rPr>
              <w:rFonts w:ascii="Arial Narrow" w:hAnsi="Arial Narrow"/>
              <w:lang w:val="ro-RO"/>
            </w:rPr>
          </w:rPrChange>
        </w:rPr>
        <w:pPrChange w:id="710" w:author="Bogdan Dumitru" w:date="2016-12-12T16:33:00Z">
          <w:pPr>
            <w:numPr>
              <w:ilvl w:val="1"/>
              <w:numId w:val="23"/>
            </w:numPr>
            <w:ind w:left="360" w:hanging="360"/>
            <w:contextualSpacing/>
            <w:jc w:val="both"/>
          </w:pPr>
        </w:pPrChange>
      </w:pPr>
      <w:ins w:id="711" w:author="Bogdan Dumitru" w:date="2016-12-12T16:33:00Z">
        <w:r>
          <w:rPr>
            <w:rFonts w:asciiTheme="minorHAnsi" w:hAnsiTheme="minorHAnsi"/>
            <w:lang w:val="ro-RO"/>
          </w:rPr>
          <w:t>10</w:t>
        </w:r>
        <w:r w:rsidR="005526F1">
          <w:rPr>
            <w:rFonts w:asciiTheme="minorHAnsi" w:hAnsiTheme="minorHAnsi"/>
            <w:lang w:val="ro-RO"/>
          </w:rPr>
          <w:t xml:space="preserve">.3 </w:t>
        </w:r>
      </w:ins>
      <w:r w:rsidR="005D7A3C" w:rsidRPr="003A5C10">
        <w:rPr>
          <w:rFonts w:asciiTheme="minorHAnsi" w:hAnsiTheme="minorHAnsi"/>
          <w:lang w:val="ro-RO"/>
          <w:rPrChange w:id="712" w:author="Bogdan Dumitru" w:date="2016-12-12T15:32:00Z">
            <w:rPr>
              <w:rFonts w:ascii="Arial Narrow" w:hAnsi="Arial Narrow"/>
              <w:lang w:val="ro-RO"/>
            </w:rPr>
          </w:rPrChange>
        </w:rPr>
        <w:t>Partile sunt de drept in intarziere in ceea ce priveste executarea obligatiilor lor ce rezulta din prezentul Contract la simpla implinire a termenelor stabilite pentru executarea acestora, in baza art. 1523 Cod civil.</w:t>
      </w:r>
    </w:p>
    <w:p w14:paraId="6DC7373C" w14:textId="5B91F57C" w:rsidR="005D7A3C" w:rsidRPr="003A5C10" w:rsidDel="005526F1" w:rsidRDefault="005D7A3C">
      <w:pPr>
        <w:contextualSpacing/>
        <w:jc w:val="both"/>
        <w:rPr>
          <w:del w:id="713" w:author="Bogdan Dumitru" w:date="2016-12-12T16:37:00Z"/>
          <w:rFonts w:asciiTheme="minorHAnsi" w:hAnsiTheme="minorHAnsi"/>
          <w:lang w:val="ro-RO"/>
          <w:rPrChange w:id="714" w:author="Bogdan Dumitru" w:date="2016-12-12T15:32:00Z">
            <w:rPr>
              <w:del w:id="715" w:author="Bogdan Dumitru" w:date="2016-12-12T16:37:00Z"/>
              <w:rFonts w:ascii="Arial Narrow" w:hAnsi="Arial Narrow"/>
              <w:lang w:val="ro-RO"/>
            </w:rPr>
          </w:rPrChange>
        </w:rPr>
        <w:pPrChange w:id="716" w:author="Bogdan Dumitru" w:date="2016-12-12T16:35:00Z">
          <w:pPr>
            <w:numPr>
              <w:ilvl w:val="1"/>
              <w:numId w:val="23"/>
            </w:numPr>
            <w:ind w:left="360" w:hanging="360"/>
            <w:contextualSpacing/>
            <w:jc w:val="both"/>
          </w:pPr>
        </w:pPrChange>
      </w:pPr>
      <w:del w:id="717" w:author="Bogdan Dumitru" w:date="2016-12-12T16:37:00Z">
        <w:r w:rsidRPr="003A5C10" w:rsidDel="005526F1">
          <w:rPr>
            <w:rFonts w:asciiTheme="minorHAnsi" w:hAnsiTheme="minorHAnsi"/>
            <w:lang w:val="ro-RO"/>
            <w:rPrChange w:id="718" w:author="Bogdan Dumitru" w:date="2016-12-12T15:32:00Z">
              <w:rPr>
                <w:rFonts w:ascii="Arial Narrow" w:hAnsi="Arial Narrow"/>
                <w:lang w:val="ro-RO"/>
              </w:rPr>
            </w:rPrChange>
          </w:rPr>
          <w:delText>In caz de neexecutare totala, partiala sau executare necorespunzatoare, a obliga</w:delText>
        </w:r>
        <w:r w:rsidR="00F31761" w:rsidRPr="003A5C10" w:rsidDel="005526F1">
          <w:rPr>
            <w:rFonts w:asciiTheme="minorHAnsi" w:hAnsiTheme="minorHAnsi"/>
            <w:lang w:val="ro-RO"/>
            <w:rPrChange w:id="719" w:author="Bogdan Dumitru" w:date="2016-12-12T15:32:00Z">
              <w:rPr>
                <w:rFonts w:ascii="Arial Narrow" w:hAnsi="Arial Narrow"/>
                <w:lang w:val="ro-RO"/>
              </w:rPr>
            </w:rPrChange>
          </w:rPr>
          <w:delText>t</w:delText>
        </w:r>
        <w:r w:rsidRPr="003A5C10" w:rsidDel="005526F1">
          <w:rPr>
            <w:rFonts w:asciiTheme="minorHAnsi" w:hAnsiTheme="minorHAnsi"/>
            <w:lang w:val="ro-RO"/>
            <w:rPrChange w:id="720" w:author="Bogdan Dumitru" w:date="2016-12-12T15:32:00Z">
              <w:rPr>
                <w:rFonts w:ascii="Arial Narrow" w:hAnsi="Arial Narrow"/>
                <w:lang w:val="ro-RO"/>
              </w:rPr>
            </w:rPrChange>
          </w:rPr>
          <w:delText>iilor asumate de c</w:delText>
        </w:r>
        <w:r w:rsidR="00F31761" w:rsidRPr="003A5C10" w:rsidDel="005526F1">
          <w:rPr>
            <w:rFonts w:asciiTheme="minorHAnsi" w:hAnsiTheme="minorHAnsi"/>
            <w:lang w:val="ro-RO"/>
            <w:rPrChange w:id="721" w:author="Bogdan Dumitru" w:date="2016-12-12T15:32:00Z">
              <w:rPr>
                <w:rFonts w:ascii="Arial Narrow" w:hAnsi="Arial Narrow"/>
                <w:lang w:val="ro-RO"/>
              </w:rPr>
            </w:rPrChange>
          </w:rPr>
          <w:delText>a</w:delText>
        </w:r>
        <w:r w:rsidRPr="003A5C10" w:rsidDel="005526F1">
          <w:rPr>
            <w:rFonts w:asciiTheme="minorHAnsi" w:hAnsiTheme="minorHAnsi"/>
            <w:lang w:val="ro-RO"/>
            <w:rPrChange w:id="722" w:author="Bogdan Dumitru" w:date="2016-12-12T15:32:00Z">
              <w:rPr>
                <w:rFonts w:ascii="Arial Narrow" w:hAnsi="Arial Narrow"/>
                <w:lang w:val="ro-RO"/>
              </w:rPr>
            </w:rPrChange>
          </w:rPr>
          <w:delText>tre oricare dintre P</w:delText>
        </w:r>
        <w:r w:rsidR="00F31761" w:rsidRPr="003A5C10" w:rsidDel="005526F1">
          <w:rPr>
            <w:rFonts w:asciiTheme="minorHAnsi" w:hAnsiTheme="minorHAnsi"/>
            <w:lang w:val="ro-RO"/>
            <w:rPrChange w:id="723" w:author="Bogdan Dumitru" w:date="2016-12-12T15:32:00Z">
              <w:rPr>
                <w:rFonts w:ascii="Arial Narrow" w:hAnsi="Arial Narrow"/>
                <w:lang w:val="ro-RO"/>
              </w:rPr>
            </w:rPrChange>
          </w:rPr>
          <w:delText>a</w:delText>
        </w:r>
        <w:r w:rsidRPr="003A5C10" w:rsidDel="005526F1">
          <w:rPr>
            <w:rFonts w:asciiTheme="minorHAnsi" w:hAnsiTheme="minorHAnsi"/>
            <w:lang w:val="ro-RO"/>
            <w:rPrChange w:id="724" w:author="Bogdan Dumitru" w:date="2016-12-12T15:32:00Z">
              <w:rPr>
                <w:rFonts w:ascii="Arial Narrow" w:hAnsi="Arial Narrow"/>
                <w:lang w:val="ro-RO"/>
              </w:rPr>
            </w:rPrChange>
          </w:rPr>
          <w:delText>r</w:delText>
        </w:r>
        <w:r w:rsidR="00F31761" w:rsidRPr="003A5C10" w:rsidDel="005526F1">
          <w:rPr>
            <w:rFonts w:asciiTheme="minorHAnsi" w:hAnsiTheme="minorHAnsi"/>
            <w:lang w:val="ro-RO"/>
            <w:rPrChange w:id="725" w:author="Bogdan Dumitru" w:date="2016-12-12T15:32:00Z">
              <w:rPr>
                <w:rFonts w:ascii="Arial Narrow" w:hAnsi="Arial Narrow"/>
                <w:lang w:val="ro-RO"/>
              </w:rPr>
            </w:rPrChange>
          </w:rPr>
          <w:delText>t</w:delText>
        </w:r>
        <w:r w:rsidRPr="003A5C10" w:rsidDel="005526F1">
          <w:rPr>
            <w:rFonts w:asciiTheme="minorHAnsi" w:hAnsiTheme="minorHAnsi"/>
            <w:lang w:val="ro-RO"/>
            <w:rPrChange w:id="726" w:author="Bogdan Dumitru" w:date="2016-12-12T15:32:00Z">
              <w:rPr>
                <w:rFonts w:ascii="Arial Narrow" w:hAnsi="Arial Narrow"/>
                <w:lang w:val="ro-RO"/>
              </w:rPr>
            </w:rPrChange>
          </w:rPr>
          <w:delText>i, Partea prejudiciata va transmite Partii in culpa o „notificare de remediere” prin care se va descrie înc</w:delText>
        </w:r>
        <w:r w:rsidR="00F31761" w:rsidRPr="003A5C10" w:rsidDel="005526F1">
          <w:rPr>
            <w:rFonts w:asciiTheme="minorHAnsi" w:hAnsiTheme="minorHAnsi"/>
            <w:lang w:val="ro-RO"/>
            <w:rPrChange w:id="727" w:author="Bogdan Dumitru" w:date="2016-12-12T15:32:00Z">
              <w:rPr>
                <w:rFonts w:ascii="Arial Narrow" w:hAnsi="Arial Narrow"/>
                <w:lang w:val="ro-RO"/>
              </w:rPr>
            </w:rPrChange>
          </w:rPr>
          <w:delText>a</w:delText>
        </w:r>
        <w:r w:rsidRPr="003A5C10" w:rsidDel="005526F1">
          <w:rPr>
            <w:rFonts w:asciiTheme="minorHAnsi" w:hAnsiTheme="minorHAnsi"/>
            <w:lang w:val="ro-RO"/>
            <w:rPrChange w:id="728" w:author="Bogdan Dumitru" w:date="2016-12-12T15:32:00Z">
              <w:rPr>
                <w:rFonts w:ascii="Arial Narrow" w:hAnsi="Arial Narrow"/>
                <w:lang w:val="ro-RO"/>
              </w:rPr>
            </w:rPrChange>
          </w:rPr>
          <w:delText>lcarea Contractului, cu referire la clauzele ce reglementeaz</w:delText>
        </w:r>
        <w:r w:rsidR="00F31761" w:rsidRPr="003A5C10" w:rsidDel="005526F1">
          <w:rPr>
            <w:rFonts w:asciiTheme="minorHAnsi" w:hAnsiTheme="minorHAnsi"/>
            <w:lang w:val="ro-RO"/>
            <w:rPrChange w:id="729" w:author="Bogdan Dumitru" w:date="2016-12-12T15:32:00Z">
              <w:rPr>
                <w:rFonts w:ascii="Arial Narrow" w:hAnsi="Arial Narrow"/>
                <w:lang w:val="ro-RO"/>
              </w:rPr>
            </w:rPrChange>
          </w:rPr>
          <w:delText>a</w:delText>
        </w:r>
        <w:r w:rsidRPr="003A5C10" w:rsidDel="005526F1">
          <w:rPr>
            <w:rFonts w:asciiTheme="minorHAnsi" w:hAnsiTheme="minorHAnsi"/>
            <w:lang w:val="ro-RO"/>
            <w:rPrChange w:id="730" w:author="Bogdan Dumitru" w:date="2016-12-12T15:32:00Z">
              <w:rPr>
                <w:rFonts w:ascii="Arial Narrow" w:hAnsi="Arial Narrow"/>
                <w:lang w:val="ro-RO"/>
              </w:rPr>
            </w:rPrChange>
          </w:rPr>
          <w:delText xml:space="preserve"> obliga</w:delText>
        </w:r>
        <w:r w:rsidR="00F31761" w:rsidRPr="003A5C10" w:rsidDel="005526F1">
          <w:rPr>
            <w:rFonts w:asciiTheme="minorHAnsi" w:hAnsiTheme="minorHAnsi"/>
            <w:lang w:val="ro-RO"/>
            <w:rPrChange w:id="731" w:author="Bogdan Dumitru" w:date="2016-12-12T15:32:00Z">
              <w:rPr>
                <w:rFonts w:ascii="Arial Narrow" w:hAnsi="Arial Narrow"/>
                <w:lang w:val="ro-RO"/>
              </w:rPr>
            </w:rPrChange>
          </w:rPr>
          <w:delText>t</w:delText>
        </w:r>
        <w:r w:rsidRPr="003A5C10" w:rsidDel="005526F1">
          <w:rPr>
            <w:rFonts w:asciiTheme="minorHAnsi" w:hAnsiTheme="minorHAnsi"/>
            <w:lang w:val="ro-RO"/>
            <w:rPrChange w:id="732" w:author="Bogdan Dumitru" w:date="2016-12-12T15:32:00Z">
              <w:rPr>
                <w:rFonts w:ascii="Arial Narrow" w:hAnsi="Arial Narrow"/>
                <w:lang w:val="ro-RO"/>
              </w:rPr>
            </w:rPrChange>
          </w:rPr>
          <w:delText>ia neexecutat</w:delText>
        </w:r>
        <w:r w:rsidR="00F31761" w:rsidRPr="003A5C10" w:rsidDel="005526F1">
          <w:rPr>
            <w:rFonts w:asciiTheme="minorHAnsi" w:hAnsiTheme="minorHAnsi"/>
            <w:lang w:val="ro-RO"/>
            <w:rPrChange w:id="733" w:author="Bogdan Dumitru" w:date="2016-12-12T15:32:00Z">
              <w:rPr>
                <w:rFonts w:ascii="Arial Narrow" w:hAnsi="Arial Narrow"/>
                <w:lang w:val="ro-RO"/>
              </w:rPr>
            </w:rPrChange>
          </w:rPr>
          <w:delText>a</w:delText>
        </w:r>
        <w:r w:rsidRPr="003A5C10" w:rsidDel="005526F1">
          <w:rPr>
            <w:rFonts w:asciiTheme="minorHAnsi" w:hAnsiTheme="minorHAnsi"/>
            <w:lang w:val="ro-RO"/>
            <w:rPrChange w:id="734" w:author="Bogdan Dumitru" w:date="2016-12-12T15:32:00Z">
              <w:rPr>
                <w:rFonts w:ascii="Arial Narrow" w:hAnsi="Arial Narrow"/>
                <w:lang w:val="ro-RO"/>
              </w:rPr>
            </w:rPrChange>
          </w:rPr>
          <w:delText xml:space="preserve"> ori executat</w:delText>
        </w:r>
        <w:r w:rsidR="00F31761" w:rsidRPr="003A5C10" w:rsidDel="005526F1">
          <w:rPr>
            <w:rFonts w:asciiTheme="minorHAnsi" w:hAnsiTheme="minorHAnsi"/>
            <w:lang w:val="ro-RO"/>
            <w:rPrChange w:id="735" w:author="Bogdan Dumitru" w:date="2016-12-12T15:32:00Z">
              <w:rPr>
                <w:rFonts w:ascii="Arial Narrow" w:hAnsi="Arial Narrow"/>
                <w:lang w:val="ro-RO"/>
              </w:rPr>
            </w:rPrChange>
          </w:rPr>
          <w:delText>a</w:delText>
        </w:r>
        <w:r w:rsidRPr="003A5C10" w:rsidDel="005526F1">
          <w:rPr>
            <w:rFonts w:asciiTheme="minorHAnsi" w:hAnsiTheme="minorHAnsi"/>
            <w:lang w:val="ro-RO"/>
            <w:rPrChange w:id="736" w:author="Bogdan Dumitru" w:date="2016-12-12T15:32:00Z">
              <w:rPr>
                <w:rFonts w:ascii="Arial Narrow" w:hAnsi="Arial Narrow"/>
                <w:lang w:val="ro-RO"/>
              </w:rPr>
            </w:rPrChange>
          </w:rPr>
          <w:delText xml:space="preserve"> necorespunz</w:delText>
        </w:r>
        <w:r w:rsidR="00F31761" w:rsidRPr="003A5C10" w:rsidDel="005526F1">
          <w:rPr>
            <w:rFonts w:asciiTheme="minorHAnsi" w:hAnsiTheme="minorHAnsi"/>
            <w:lang w:val="ro-RO"/>
            <w:rPrChange w:id="737" w:author="Bogdan Dumitru" w:date="2016-12-12T15:32:00Z">
              <w:rPr>
                <w:rFonts w:ascii="Arial Narrow" w:hAnsi="Arial Narrow"/>
                <w:lang w:val="ro-RO"/>
              </w:rPr>
            </w:rPrChange>
          </w:rPr>
          <w:delText>a</w:delText>
        </w:r>
        <w:r w:rsidRPr="003A5C10" w:rsidDel="005526F1">
          <w:rPr>
            <w:rFonts w:asciiTheme="minorHAnsi" w:hAnsiTheme="minorHAnsi"/>
            <w:lang w:val="ro-RO"/>
            <w:rPrChange w:id="738" w:author="Bogdan Dumitru" w:date="2016-12-12T15:32:00Z">
              <w:rPr>
                <w:rFonts w:ascii="Arial Narrow" w:hAnsi="Arial Narrow"/>
                <w:lang w:val="ro-RO"/>
              </w:rPr>
            </w:rPrChange>
          </w:rPr>
          <w:delText xml:space="preserve">tor </w:delText>
        </w:r>
        <w:r w:rsidR="00F31761" w:rsidRPr="003A5C10" w:rsidDel="005526F1">
          <w:rPr>
            <w:rFonts w:asciiTheme="minorHAnsi" w:hAnsiTheme="minorHAnsi"/>
            <w:lang w:val="ro-RO"/>
            <w:rPrChange w:id="739" w:author="Bogdan Dumitru" w:date="2016-12-12T15:32:00Z">
              <w:rPr>
                <w:rFonts w:ascii="Arial Narrow" w:hAnsi="Arial Narrow"/>
                <w:lang w:val="ro-RO"/>
              </w:rPr>
            </w:rPrChange>
          </w:rPr>
          <w:delText>s</w:delText>
        </w:r>
        <w:r w:rsidRPr="003A5C10" w:rsidDel="005526F1">
          <w:rPr>
            <w:rFonts w:asciiTheme="minorHAnsi" w:hAnsiTheme="minorHAnsi"/>
            <w:lang w:val="ro-RO"/>
            <w:rPrChange w:id="740" w:author="Bogdan Dumitru" w:date="2016-12-12T15:32:00Z">
              <w:rPr>
                <w:rFonts w:ascii="Arial Narrow" w:hAnsi="Arial Narrow"/>
                <w:lang w:val="ro-RO"/>
              </w:rPr>
            </w:rPrChange>
          </w:rPr>
          <w:delText xml:space="preserve">i se va solicita remedierea acesteia in termen de </w:delText>
        </w:r>
        <w:r w:rsidR="00950013" w:rsidRPr="003A5C10" w:rsidDel="005526F1">
          <w:rPr>
            <w:rFonts w:asciiTheme="minorHAnsi" w:hAnsiTheme="minorHAnsi"/>
            <w:lang w:val="ro-RO"/>
            <w:rPrChange w:id="741" w:author="Bogdan Dumitru" w:date="2016-12-12T15:32:00Z">
              <w:rPr>
                <w:rFonts w:ascii="Arial Narrow" w:hAnsi="Arial Narrow"/>
                <w:lang w:val="ro-RO"/>
              </w:rPr>
            </w:rPrChange>
          </w:rPr>
          <w:delText xml:space="preserve">30 </w:delText>
        </w:r>
        <w:r w:rsidRPr="003A5C10" w:rsidDel="005526F1">
          <w:rPr>
            <w:rFonts w:asciiTheme="minorHAnsi" w:hAnsiTheme="minorHAnsi"/>
            <w:lang w:val="ro-RO"/>
            <w:rPrChange w:id="742" w:author="Bogdan Dumitru" w:date="2016-12-12T15:32:00Z">
              <w:rPr>
                <w:rFonts w:ascii="Arial Narrow" w:hAnsi="Arial Narrow"/>
                <w:lang w:val="ro-RO"/>
              </w:rPr>
            </w:rPrChange>
          </w:rPr>
          <w:delText>zile calendaristice sau un alt termen pe care îl va stabili în mod rezonabil, dup</w:delText>
        </w:r>
        <w:r w:rsidR="00F31761" w:rsidRPr="003A5C10" w:rsidDel="005526F1">
          <w:rPr>
            <w:rFonts w:asciiTheme="minorHAnsi" w:hAnsiTheme="minorHAnsi"/>
            <w:lang w:val="ro-RO"/>
            <w:rPrChange w:id="743" w:author="Bogdan Dumitru" w:date="2016-12-12T15:32:00Z">
              <w:rPr>
                <w:rFonts w:ascii="Arial Narrow" w:hAnsi="Arial Narrow"/>
                <w:lang w:val="ro-RO"/>
              </w:rPr>
            </w:rPrChange>
          </w:rPr>
          <w:delText>a</w:delText>
        </w:r>
        <w:r w:rsidRPr="003A5C10" w:rsidDel="005526F1">
          <w:rPr>
            <w:rFonts w:asciiTheme="minorHAnsi" w:hAnsiTheme="minorHAnsi"/>
            <w:lang w:val="ro-RO"/>
            <w:rPrChange w:id="744" w:author="Bogdan Dumitru" w:date="2016-12-12T15:32:00Z">
              <w:rPr>
                <w:rFonts w:ascii="Arial Narrow" w:hAnsi="Arial Narrow"/>
                <w:lang w:val="ro-RO"/>
              </w:rPr>
            </w:rPrChange>
          </w:rPr>
          <w:delText xml:space="preserve"> împrejur</w:delText>
        </w:r>
        <w:r w:rsidR="00F31761" w:rsidRPr="003A5C10" w:rsidDel="005526F1">
          <w:rPr>
            <w:rFonts w:asciiTheme="minorHAnsi" w:hAnsiTheme="minorHAnsi"/>
            <w:lang w:val="ro-RO"/>
            <w:rPrChange w:id="745" w:author="Bogdan Dumitru" w:date="2016-12-12T15:32:00Z">
              <w:rPr>
                <w:rFonts w:ascii="Arial Narrow" w:hAnsi="Arial Narrow"/>
                <w:lang w:val="ro-RO"/>
              </w:rPr>
            </w:rPrChange>
          </w:rPr>
          <w:delText>a</w:delText>
        </w:r>
        <w:r w:rsidRPr="003A5C10" w:rsidDel="005526F1">
          <w:rPr>
            <w:rFonts w:asciiTheme="minorHAnsi" w:hAnsiTheme="minorHAnsi"/>
            <w:lang w:val="ro-RO"/>
            <w:rPrChange w:id="746" w:author="Bogdan Dumitru" w:date="2016-12-12T15:32:00Z">
              <w:rPr>
                <w:rFonts w:ascii="Arial Narrow" w:hAnsi="Arial Narrow"/>
                <w:lang w:val="ro-RO"/>
              </w:rPr>
            </w:rPrChange>
          </w:rPr>
          <w:delText xml:space="preserve">ri („Termen de remediere”). In cazul in care Partea in culpa nu remediaza incalcarea respectiva in “Termenul de remediere“, Partea prejudiciata va </w:delText>
        </w:r>
        <w:r w:rsidR="00A278C7" w:rsidRPr="003A5C10" w:rsidDel="005526F1">
          <w:rPr>
            <w:rFonts w:asciiTheme="minorHAnsi" w:hAnsiTheme="minorHAnsi"/>
            <w:lang w:val="ro-RO"/>
            <w:rPrChange w:id="747" w:author="Bogdan Dumitru" w:date="2016-12-12T15:32:00Z">
              <w:rPr>
                <w:rFonts w:ascii="Arial Narrow" w:hAnsi="Arial Narrow"/>
                <w:lang w:val="ro-RO"/>
              </w:rPr>
            </w:rPrChange>
          </w:rPr>
          <w:delText xml:space="preserve">putea demara procedurile legale de </w:delText>
        </w:r>
        <w:r w:rsidRPr="003A5C10" w:rsidDel="005526F1">
          <w:rPr>
            <w:rFonts w:asciiTheme="minorHAnsi" w:hAnsiTheme="minorHAnsi"/>
            <w:lang w:val="ro-RO"/>
            <w:rPrChange w:id="748" w:author="Bogdan Dumitru" w:date="2016-12-12T15:32:00Z">
              <w:rPr>
                <w:rFonts w:ascii="Arial Narrow" w:hAnsi="Arial Narrow"/>
                <w:lang w:val="ro-RO"/>
              </w:rPr>
            </w:rPrChange>
          </w:rPr>
          <w:delText>reziliere</w:delText>
        </w:r>
        <w:r w:rsidR="00A278C7" w:rsidRPr="003A5C10" w:rsidDel="005526F1">
          <w:rPr>
            <w:rFonts w:asciiTheme="minorHAnsi" w:hAnsiTheme="minorHAnsi"/>
            <w:lang w:val="ro-RO"/>
            <w:rPrChange w:id="749" w:author="Bogdan Dumitru" w:date="2016-12-12T15:32:00Z">
              <w:rPr>
                <w:rFonts w:ascii="Arial Narrow" w:hAnsi="Arial Narrow"/>
                <w:lang w:val="ro-RO"/>
              </w:rPr>
            </w:rPrChange>
          </w:rPr>
          <w:delText xml:space="preserve"> a contractului</w:delText>
        </w:r>
        <w:r w:rsidRPr="003A5C10" w:rsidDel="005526F1">
          <w:rPr>
            <w:rFonts w:asciiTheme="minorHAnsi" w:hAnsiTheme="minorHAnsi"/>
            <w:lang w:val="ro-RO"/>
            <w:rPrChange w:id="750" w:author="Bogdan Dumitru" w:date="2016-12-12T15:32:00Z">
              <w:rPr>
                <w:rFonts w:ascii="Arial Narrow" w:hAnsi="Arial Narrow"/>
                <w:lang w:val="ro-RO"/>
              </w:rPr>
            </w:rPrChange>
          </w:rPr>
          <w:delText>. Prevederile prezentului paragraf nu inlatura raspunderea Partii care in mod culpabil a cauzat incetarea Contractului.</w:delText>
        </w:r>
      </w:del>
    </w:p>
    <w:p w14:paraId="02FCEFC0" w14:textId="77777777" w:rsidR="00B943E6" w:rsidRPr="003A5C10" w:rsidRDefault="00B943E6" w:rsidP="003A5C10">
      <w:pPr>
        <w:contextualSpacing/>
        <w:jc w:val="both"/>
        <w:rPr>
          <w:rFonts w:asciiTheme="minorHAnsi" w:hAnsiTheme="minorHAnsi"/>
          <w:lang w:val="ro-RO"/>
          <w:rPrChange w:id="751" w:author="Bogdan Dumitru" w:date="2016-12-12T15:32:00Z">
            <w:rPr>
              <w:rFonts w:ascii="Arial Narrow" w:hAnsi="Arial Narrow"/>
              <w:lang w:val="ro-RO"/>
            </w:rPr>
          </w:rPrChange>
        </w:rPr>
      </w:pPr>
    </w:p>
    <w:p w14:paraId="5A6E71A9" w14:textId="174E6BAD" w:rsidR="005526F1" w:rsidRPr="00C100D8"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752" w:author="Bogdan Dumitru" w:date="2016-12-12T16:37:00Z"/>
          <w:rFonts w:ascii="Arial" w:hAnsi="Arial" w:cs="Arial"/>
          <w:b/>
          <w:u w:val="single"/>
          <w:lang w:val="fr-FR"/>
        </w:rPr>
      </w:pPr>
      <w:ins w:id="753" w:author="Bogdan Dumitru" w:date="2016-12-12T16:37:00Z">
        <w:r>
          <w:rPr>
            <w:rFonts w:ascii="Arial" w:hAnsi="Arial" w:cs="Arial"/>
            <w:b/>
            <w:u w:val="single"/>
            <w:lang w:val="fr-FR"/>
          </w:rPr>
          <w:t>10.</w:t>
        </w:r>
        <w:r>
          <w:rPr>
            <w:rFonts w:ascii="Arial" w:hAnsi="Arial" w:cs="Arial"/>
            <w:b/>
            <w:u w:val="single"/>
            <w:lang w:val="fr-FR"/>
          </w:rPr>
          <w:tab/>
        </w:r>
        <w:r w:rsidRPr="005526F1">
          <w:rPr>
            <w:rFonts w:ascii="Arial" w:hAnsi="Arial" w:cs="Arial"/>
            <w:b/>
            <w:lang w:val="fr-FR"/>
            <w:rPrChange w:id="754" w:author="Bogdan Dumitru" w:date="2016-12-12T16:37:00Z">
              <w:rPr>
                <w:rFonts w:ascii="Arial" w:hAnsi="Arial" w:cs="Arial"/>
                <w:b/>
                <w:u w:val="single"/>
                <w:lang w:val="fr-FR"/>
              </w:rPr>
            </w:rPrChange>
          </w:rPr>
          <w:t>FORTA MAJORA</w:t>
        </w:r>
      </w:ins>
    </w:p>
    <w:p w14:paraId="5A0B34B0" w14:textId="77777777" w:rsidR="005526F1" w:rsidRPr="00C100D8"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755" w:author="Bogdan Dumitru" w:date="2016-12-12T16:37:00Z"/>
          <w:rFonts w:ascii="Arial" w:hAnsi="Arial" w:cs="Arial"/>
          <w:b/>
          <w:lang w:val="fr-FR"/>
        </w:rPr>
      </w:pPr>
    </w:p>
    <w:p w14:paraId="7AF12B09" w14:textId="413DE449" w:rsidR="005526F1" w:rsidRPr="00C100D8"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756" w:author="Bogdan Dumitru" w:date="2016-12-12T16:37:00Z"/>
          <w:rFonts w:ascii="Arial" w:hAnsi="Arial" w:cs="Arial"/>
          <w:lang w:val="fr-FR"/>
        </w:rPr>
      </w:pPr>
      <w:ins w:id="757" w:author="Bogdan Dumitru" w:date="2016-12-12T16:37:00Z">
        <w:r>
          <w:rPr>
            <w:rFonts w:ascii="Arial" w:hAnsi="Arial" w:cs="Arial"/>
            <w:b/>
            <w:lang w:val="fr-FR"/>
          </w:rPr>
          <w:t>10</w:t>
        </w:r>
        <w:r w:rsidRPr="00C100D8">
          <w:rPr>
            <w:rFonts w:ascii="Arial" w:hAnsi="Arial" w:cs="Arial"/>
            <w:b/>
            <w:lang w:val="fr-FR"/>
          </w:rPr>
          <w:t>.1</w:t>
        </w:r>
        <w:r w:rsidRPr="009C1DE3">
          <w:rPr>
            <w:rFonts w:ascii="Arial" w:hAnsi="Arial" w:cs="Arial"/>
            <w:lang w:val="fr-FR"/>
          </w:rPr>
          <w:t xml:space="preserve"> </w:t>
        </w:r>
        <w:r w:rsidRPr="00C100D8">
          <w:rPr>
            <w:rFonts w:ascii="Arial" w:hAnsi="Arial" w:cs="Arial"/>
            <w:lang w:val="fr-FR"/>
          </w:rPr>
          <w:t xml:space="preserve">In </w:t>
        </w:r>
        <w:proofErr w:type="spellStart"/>
        <w:r w:rsidRPr="00C100D8">
          <w:rPr>
            <w:rFonts w:ascii="Arial" w:hAnsi="Arial" w:cs="Arial"/>
            <w:lang w:val="fr-FR"/>
          </w:rPr>
          <w:t>caz</w:t>
        </w:r>
        <w:proofErr w:type="spellEnd"/>
        <w:r w:rsidRPr="00C100D8">
          <w:rPr>
            <w:rFonts w:ascii="Arial" w:hAnsi="Arial" w:cs="Arial"/>
            <w:lang w:val="fr-FR"/>
          </w:rPr>
          <w:t xml:space="preserve"> de </w:t>
        </w:r>
        <w:proofErr w:type="spellStart"/>
        <w:r w:rsidRPr="00C100D8">
          <w:rPr>
            <w:rFonts w:ascii="Arial" w:hAnsi="Arial" w:cs="Arial"/>
            <w:lang w:val="fr-FR"/>
          </w:rPr>
          <w:t>forta</w:t>
        </w:r>
        <w:proofErr w:type="spellEnd"/>
        <w:r w:rsidRPr="00C100D8">
          <w:rPr>
            <w:rFonts w:ascii="Arial" w:hAnsi="Arial" w:cs="Arial"/>
            <w:lang w:val="fr-FR"/>
          </w:rPr>
          <w:t xml:space="preserve"> majora, </w:t>
        </w:r>
        <w:proofErr w:type="spellStart"/>
        <w:r w:rsidRPr="00C100D8">
          <w:rPr>
            <w:rFonts w:ascii="Arial" w:hAnsi="Arial" w:cs="Arial"/>
            <w:lang w:val="fr-FR"/>
          </w:rPr>
          <w:t>niciuna</w:t>
        </w:r>
        <w:proofErr w:type="spellEnd"/>
        <w:r w:rsidRPr="00C100D8">
          <w:rPr>
            <w:rFonts w:ascii="Arial" w:hAnsi="Arial" w:cs="Arial"/>
            <w:lang w:val="fr-FR"/>
          </w:rPr>
          <w:t xml:space="preserve"> </w:t>
        </w:r>
        <w:proofErr w:type="spellStart"/>
        <w:r w:rsidRPr="00C100D8">
          <w:rPr>
            <w:rFonts w:ascii="Arial" w:hAnsi="Arial" w:cs="Arial"/>
            <w:lang w:val="fr-FR"/>
          </w:rPr>
          <w:t>din</w:t>
        </w:r>
        <w:proofErr w:type="spellEnd"/>
        <w:r w:rsidRPr="00C100D8">
          <w:rPr>
            <w:rFonts w:ascii="Arial" w:hAnsi="Arial" w:cs="Arial"/>
            <w:lang w:val="fr-FR"/>
          </w:rPr>
          <w:t xml:space="preserve"> parti nu </w:t>
        </w:r>
        <w:proofErr w:type="spellStart"/>
        <w:r w:rsidRPr="00C100D8">
          <w:rPr>
            <w:rFonts w:ascii="Arial" w:hAnsi="Arial" w:cs="Arial"/>
            <w:lang w:val="fr-FR"/>
          </w:rPr>
          <w:t>poate</w:t>
        </w:r>
        <w:proofErr w:type="spellEnd"/>
        <w:r w:rsidRPr="00C100D8">
          <w:rPr>
            <w:rFonts w:ascii="Arial" w:hAnsi="Arial" w:cs="Arial"/>
            <w:lang w:val="fr-FR"/>
          </w:rPr>
          <w:t xml:space="preserve"> </w:t>
        </w:r>
        <w:proofErr w:type="spellStart"/>
        <w:r w:rsidRPr="00C100D8">
          <w:rPr>
            <w:rFonts w:ascii="Arial" w:hAnsi="Arial" w:cs="Arial"/>
            <w:lang w:val="fr-FR"/>
          </w:rPr>
          <w:t>pretinde</w:t>
        </w:r>
        <w:proofErr w:type="spellEnd"/>
        <w:r w:rsidRPr="00C100D8">
          <w:rPr>
            <w:rFonts w:ascii="Arial" w:hAnsi="Arial" w:cs="Arial"/>
            <w:lang w:val="fr-FR"/>
          </w:rPr>
          <w:t xml:space="preserve"> </w:t>
        </w:r>
        <w:proofErr w:type="spellStart"/>
        <w:r w:rsidRPr="00C100D8">
          <w:rPr>
            <w:rFonts w:ascii="Arial" w:hAnsi="Arial" w:cs="Arial"/>
            <w:lang w:val="fr-FR"/>
          </w:rPr>
          <w:t>celeilalte</w:t>
        </w:r>
        <w:proofErr w:type="spellEnd"/>
        <w:r w:rsidRPr="00C100D8">
          <w:rPr>
            <w:rFonts w:ascii="Arial" w:hAnsi="Arial" w:cs="Arial"/>
            <w:lang w:val="fr-FR"/>
          </w:rPr>
          <w:t xml:space="preserve"> </w:t>
        </w:r>
        <w:proofErr w:type="spellStart"/>
        <w:r w:rsidRPr="00C100D8">
          <w:rPr>
            <w:rFonts w:ascii="Arial" w:hAnsi="Arial" w:cs="Arial"/>
            <w:lang w:val="fr-FR"/>
          </w:rPr>
          <w:t>despagubiri</w:t>
        </w:r>
        <w:proofErr w:type="spellEnd"/>
        <w:r w:rsidRPr="00C100D8">
          <w:rPr>
            <w:rFonts w:ascii="Arial" w:hAnsi="Arial" w:cs="Arial"/>
            <w:lang w:val="fr-FR"/>
          </w:rPr>
          <w:t xml:space="preserve"> pentru </w:t>
        </w:r>
        <w:r w:rsidRPr="00C100D8">
          <w:rPr>
            <w:rFonts w:ascii="Arial" w:hAnsi="Arial" w:cs="Arial"/>
            <w:lang w:val="fr-FR"/>
          </w:rPr>
          <w:tab/>
        </w:r>
        <w:proofErr w:type="spellStart"/>
        <w:r w:rsidRPr="00C100D8">
          <w:rPr>
            <w:rFonts w:ascii="Arial" w:hAnsi="Arial" w:cs="Arial"/>
            <w:lang w:val="fr-FR"/>
          </w:rPr>
          <w:t>intarziere</w:t>
        </w:r>
        <w:proofErr w:type="spellEnd"/>
        <w:r w:rsidRPr="00C100D8">
          <w:rPr>
            <w:rFonts w:ascii="Arial" w:hAnsi="Arial" w:cs="Arial"/>
            <w:lang w:val="fr-FR"/>
          </w:rPr>
          <w:t xml:space="preserve"> </w:t>
        </w:r>
        <w:proofErr w:type="spellStart"/>
        <w:r w:rsidRPr="00C100D8">
          <w:rPr>
            <w:rFonts w:ascii="Arial" w:hAnsi="Arial" w:cs="Arial"/>
            <w:lang w:val="fr-FR"/>
          </w:rPr>
          <w:t>sau</w:t>
        </w:r>
        <w:proofErr w:type="spellEnd"/>
        <w:r w:rsidRPr="00C100D8">
          <w:rPr>
            <w:rFonts w:ascii="Arial" w:hAnsi="Arial" w:cs="Arial"/>
            <w:lang w:val="fr-FR"/>
          </w:rPr>
          <w:t xml:space="preserve"> </w:t>
        </w:r>
        <w:proofErr w:type="spellStart"/>
        <w:r w:rsidRPr="00C100D8">
          <w:rPr>
            <w:rFonts w:ascii="Arial" w:hAnsi="Arial" w:cs="Arial"/>
            <w:lang w:val="fr-FR"/>
          </w:rPr>
          <w:t>neexecutarea</w:t>
        </w:r>
        <w:proofErr w:type="spellEnd"/>
        <w:r w:rsidRPr="00C100D8">
          <w:rPr>
            <w:rFonts w:ascii="Arial" w:hAnsi="Arial" w:cs="Arial"/>
            <w:lang w:val="fr-FR"/>
          </w:rPr>
          <w:t xml:space="preserve"> la </w:t>
        </w:r>
        <w:proofErr w:type="spellStart"/>
        <w:r w:rsidRPr="00C100D8">
          <w:rPr>
            <w:rFonts w:ascii="Arial" w:hAnsi="Arial" w:cs="Arial"/>
            <w:lang w:val="fr-FR"/>
          </w:rPr>
          <w:t>termen</w:t>
        </w:r>
        <w:proofErr w:type="spellEnd"/>
        <w:r w:rsidRPr="00C100D8">
          <w:rPr>
            <w:rFonts w:ascii="Arial" w:hAnsi="Arial" w:cs="Arial"/>
            <w:lang w:val="fr-FR"/>
          </w:rPr>
          <w:t xml:space="preserve"> a </w:t>
        </w:r>
        <w:proofErr w:type="spellStart"/>
        <w:r w:rsidRPr="00C100D8">
          <w:rPr>
            <w:rFonts w:ascii="Arial" w:hAnsi="Arial" w:cs="Arial"/>
            <w:lang w:val="fr-FR"/>
          </w:rPr>
          <w:t>obligatiilor</w:t>
        </w:r>
        <w:proofErr w:type="spellEnd"/>
        <w:r w:rsidRPr="00C100D8">
          <w:rPr>
            <w:rFonts w:ascii="Arial" w:hAnsi="Arial" w:cs="Arial"/>
            <w:lang w:val="fr-FR"/>
          </w:rPr>
          <w:t xml:space="preserve"> </w:t>
        </w:r>
        <w:proofErr w:type="spellStart"/>
        <w:r w:rsidRPr="00C100D8">
          <w:rPr>
            <w:rFonts w:ascii="Arial" w:hAnsi="Arial" w:cs="Arial"/>
            <w:lang w:val="fr-FR"/>
          </w:rPr>
          <w:t>asumate</w:t>
        </w:r>
        <w:proofErr w:type="spellEnd"/>
        <w:r w:rsidRPr="00C100D8">
          <w:rPr>
            <w:rFonts w:ascii="Arial" w:hAnsi="Arial" w:cs="Arial"/>
            <w:lang w:val="fr-FR"/>
          </w:rPr>
          <w:t xml:space="preserve"> </w:t>
        </w:r>
        <w:proofErr w:type="spellStart"/>
        <w:r w:rsidRPr="00C100D8">
          <w:rPr>
            <w:rFonts w:ascii="Arial" w:hAnsi="Arial" w:cs="Arial"/>
            <w:lang w:val="fr-FR"/>
          </w:rPr>
          <w:t>prin</w:t>
        </w:r>
        <w:proofErr w:type="spellEnd"/>
        <w:r w:rsidRPr="00C100D8">
          <w:rPr>
            <w:rFonts w:ascii="Arial" w:hAnsi="Arial" w:cs="Arial"/>
            <w:lang w:val="fr-FR"/>
          </w:rPr>
          <w:t xml:space="preserve"> </w:t>
        </w:r>
        <w:proofErr w:type="spellStart"/>
        <w:r w:rsidRPr="00C100D8">
          <w:rPr>
            <w:rFonts w:ascii="Arial" w:hAnsi="Arial" w:cs="Arial"/>
            <w:lang w:val="fr-FR"/>
          </w:rPr>
          <w:t>prezentul</w:t>
        </w:r>
        <w:proofErr w:type="spellEnd"/>
        <w:r w:rsidRPr="00C100D8">
          <w:rPr>
            <w:rFonts w:ascii="Arial" w:hAnsi="Arial" w:cs="Arial"/>
            <w:lang w:val="fr-FR"/>
          </w:rPr>
          <w:t xml:space="preserve"> </w:t>
        </w:r>
        <w:proofErr w:type="spellStart"/>
        <w:r w:rsidRPr="00C100D8">
          <w:rPr>
            <w:rFonts w:ascii="Arial" w:hAnsi="Arial" w:cs="Arial"/>
            <w:lang w:val="fr-FR"/>
          </w:rPr>
          <w:t>contract</w:t>
        </w:r>
        <w:proofErr w:type="spellEnd"/>
        <w:r w:rsidRPr="00C100D8">
          <w:rPr>
            <w:rFonts w:ascii="Arial" w:hAnsi="Arial" w:cs="Arial"/>
            <w:lang w:val="fr-FR"/>
          </w:rPr>
          <w:t xml:space="preserve">. </w:t>
        </w:r>
      </w:ins>
    </w:p>
    <w:p w14:paraId="110CF614" w14:textId="00A72C9C" w:rsidR="005526F1" w:rsidRPr="00C100D8"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758" w:author="Bogdan Dumitru" w:date="2016-12-12T16:37:00Z"/>
          <w:rFonts w:ascii="Arial" w:hAnsi="Arial" w:cs="Arial"/>
          <w:lang w:val="fr-FR"/>
        </w:rPr>
      </w:pPr>
      <w:ins w:id="759" w:author="Bogdan Dumitru" w:date="2016-12-12T16:37:00Z">
        <w:r>
          <w:rPr>
            <w:rFonts w:ascii="Arial" w:hAnsi="Arial" w:cs="Arial"/>
            <w:b/>
            <w:lang w:val="fr-FR"/>
          </w:rPr>
          <w:t>10</w:t>
        </w:r>
        <w:r w:rsidRPr="00C100D8">
          <w:rPr>
            <w:rFonts w:ascii="Arial" w:hAnsi="Arial" w:cs="Arial"/>
            <w:b/>
            <w:lang w:val="fr-FR"/>
          </w:rPr>
          <w:t>.2</w:t>
        </w:r>
        <w:r w:rsidRPr="009C1DE3">
          <w:rPr>
            <w:rFonts w:ascii="Arial" w:hAnsi="Arial" w:cs="Arial"/>
            <w:lang w:val="fr-FR"/>
          </w:rPr>
          <w:t xml:space="preserve"> </w:t>
        </w:r>
        <w:r w:rsidRPr="00C100D8">
          <w:rPr>
            <w:rFonts w:ascii="Arial" w:hAnsi="Arial" w:cs="Arial"/>
            <w:lang w:val="fr-FR"/>
          </w:rPr>
          <w:t xml:space="preserve">Prin </w:t>
        </w:r>
        <w:proofErr w:type="spellStart"/>
        <w:r w:rsidRPr="00C100D8">
          <w:rPr>
            <w:rFonts w:ascii="Arial" w:hAnsi="Arial" w:cs="Arial"/>
            <w:lang w:val="fr-FR"/>
          </w:rPr>
          <w:t>forta</w:t>
        </w:r>
        <w:proofErr w:type="spellEnd"/>
        <w:r w:rsidRPr="00C100D8">
          <w:rPr>
            <w:rFonts w:ascii="Arial" w:hAnsi="Arial" w:cs="Arial"/>
            <w:lang w:val="fr-FR"/>
          </w:rPr>
          <w:t xml:space="preserve"> majora se </w:t>
        </w:r>
        <w:proofErr w:type="spellStart"/>
        <w:r w:rsidRPr="00C100D8">
          <w:rPr>
            <w:rFonts w:ascii="Arial" w:hAnsi="Arial" w:cs="Arial"/>
            <w:lang w:val="fr-FR"/>
          </w:rPr>
          <w:t>intelege</w:t>
        </w:r>
        <w:proofErr w:type="spellEnd"/>
        <w:r w:rsidRPr="00C100D8">
          <w:rPr>
            <w:rFonts w:ascii="Arial" w:hAnsi="Arial" w:cs="Arial"/>
            <w:lang w:val="fr-FR"/>
          </w:rPr>
          <w:t xml:space="preserve"> </w:t>
        </w:r>
        <w:proofErr w:type="spellStart"/>
        <w:r w:rsidRPr="00C100D8">
          <w:rPr>
            <w:rFonts w:ascii="Arial" w:hAnsi="Arial" w:cs="Arial"/>
            <w:lang w:val="fr-FR"/>
          </w:rPr>
          <w:t>orice</w:t>
        </w:r>
        <w:proofErr w:type="spellEnd"/>
        <w:r w:rsidRPr="00C100D8">
          <w:rPr>
            <w:rFonts w:ascii="Arial" w:hAnsi="Arial" w:cs="Arial"/>
            <w:lang w:val="fr-FR"/>
          </w:rPr>
          <w:t xml:space="preserve"> </w:t>
        </w:r>
        <w:proofErr w:type="spellStart"/>
        <w:r w:rsidRPr="00C100D8">
          <w:rPr>
            <w:rFonts w:ascii="Arial" w:hAnsi="Arial" w:cs="Arial"/>
            <w:lang w:val="fr-FR"/>
          </w:rPr>
          <w:t>eveniment</w:t>
        </w:r>
        <w:proofErr w:type="spellEnd"/>
        <w:r w:rsidRPr="00C100D8">
          <w:rPr>
            <w:rFonts w:ascii="Arial" w:hAnsi="Arial" w:cs="Arial"/>
            <w:lang w:val="fr-FR"/>
          </w:rPr>
          <w:t xml:space="preserve"> extern, </w:t>
        </w:r>
        <w:proofErr w:type="spellStart"/>
        <w:r w:rsidRPr="00C100D8">
          <w:rPr>
            <w:rFonts w:ascii="Arial" w:hAnsi="Arial" w:cs="Arial"/>
            <w:lang w:val="fr-FR"/>
          </w:rPr>
          <w:t>imprevizibil</w:t>
        </w:r>
        <w:proofErr w:type="spellEnd"/>
        <w:r w:rsidRPr="00C100D8">
          <w:rPr>
            <w:rFonts w:ascii="Arial" w:hAnsi="Arial" w:cs="Arial"/>
            <w:lang w:val="fr-FR"/>
          </w:rPr>
          <w:t xml:space="preserve">, </w:t>
        </w:r>
        <w:proofErr w:type="spellStart"/>
        <w:r w:rsidRPr="00C100D8">
          <w:rPr>
            <w:rFonts w:ascii="Arial" w:hAnsi="Arial" w:cs="Arial"/>
            <w:lang w:val="fr-FR"/>
          </w:rPr>
          <w:t>absolut</w:t>
        </w:r>
        <w:proofErr w:type="spellEnd"/>
        <w:r w:rsidRPr="00C100D8">
          <w:rPr>
            <w:rFonts w:ascii="Arial" w:hAnsi="Arial" w:cs="Arial"/>
            <w:lang w:val="fr-FR"/>
          </w:rPr>
          <w:t xml:space="preserve"> </w:t>
        </w:r>
        <w:proofErr w:type="spellStart"/>
        <w:r w:rsidRPr="00C100D8">
          <w:rPr>
            <w:rFonts w:ascii="Arial" w:hAnsi="Arial" w:cs="Arial"/>
            <w:lang w:val="fr-FR"/>
          </w:rPr>
          <w:t>invincibil</w:t>
        </w:r>
        <w:proofErr w:type="spellEnd"/>
        <w:r w:rsidRPr="00C100D8">
          <w:rPr>
            <w:rFonts w:ascii="Arial" w:hAnsi="Arial" w:cs="Arial"/>
            <w:lang w:val="fr-FR"/>
          </w:rPr>
          <w:t xml:space="preserve"> si </w:t>
        </w:r>
        <w:proofErr w:type="spellStart"/>
        <w:r w:rsidRPr="009C1DE3">
          <w:rPr>
            <w:rFonts w:ascii="Arial" w:hAnsi="Arial" w:cs="Arial"/>
            <w:lang w:val="fr-FR"/>
          </w:rPr>
          <w:t>i</w:t>
        </w:r>
        <w:r w:rsidRPr="00C100D8">
          <w:rPr>
            <w:rFonts w:ascii="Arial" w:hAnsi="Arial" w:cs="Arial"/>
            <w:lang w:val="fr-FR"/>
          </w:rPr>
          <w:t>nevitabil</w:t>
        </w:r>
        <w:proofErr w:type="spellEnd"/>
        <w:r w:rsidRPr="00C100D8">
          <w:rPr>
            <w:rFonts w:ascii="Arial" w:hAnsi="Arial" w:cs="Arial"/>
            <w:lang w:val="fr-FR"/>
          </w:rPr>
          <w:t xml:space="preserve">, </w:t>
        </w:r>
        <w:proofErr w:type="spellStart"/>
        <w:r w:rsidRPr="00C100D8">
          <w:rPr>
            <w:rFonts w:ascii="Arial" w:hAnsi="Arial" w:cs="Arial"/>
            <w:lang w:val="fr-FR"/>
          </w:rPr>
          <w:t>intervenit</w:t>
        </w:r>
        <w:proofErr w:type="spellEnd"/>
        <w:r w:rsidRPr="00C100D8">
          <w:rPr>
            <w:rFonts w:ascii="Arial" w:hAnsi="Arial" w:cs="Arial"/>
            <w:lang w:val="fr-FR"/>
          </w:rPr>
          <w:t xml:space="preserve"> dupa </w:t>
        </w:r>
        <w:proofErr w:type="spellStart"/>
        <w:r w:rsidRPr="00C100D8">
          <w:rPr>
            <w:rFonts w:ascii="Arial" w:hAnsi="Arial" w:cs="Arial"/>
            <w:lang w:val="fr-FR"/>
          </w:rPr>
          <w:t>intrarea</w:t>
        </w:r>
        <w:proofErr w:type="spellEnd"/>
        <w:r w:rsidRPr="00C100D8">
          <w:rPr>
            <w:rFonts w:ascii="Arial" w:hAnsi="Arial" w:cs="Arial"/>
            <w:lang w:val="fr-FR"/>
          </w:rPr>
          <w:t xml:space="preserve"> in </w:t>
        </w:r>
        <w:proofErr w:type="spellStart"/>
        <w:r w:rsidRPr="00C100D8">
          <w:rPr>
            <w:rFonts w:ascii="Arial" w:hAnsi="Arial" w:cs="Arial"/>
            <w:lang w:val="fr-FR"/>
          </w:rPr>
          <w:t>vigoare</w:t>
        </w:r>
        <w:proofErr w:type="spellEnd"/>
        <w:r w:rsidRPr="00C100D8">
          <w:rPr>
            <w:rFonts w:ascii="Arial" w:hAnsi="Arial" w:cs="Arial"/>
            <w:lang w:val="fr-FR"/>
          </w:rPr>
          <w:t xml:space="preserve"> a </w:t>
        </w:r>
        <w:proofErr w:type="spellStart"/>
        <w:r w:rsidRPr="00C100D8">
          <w:rPr>
            <w:rFonts w:ascii="Arial" w:hAnsi="Arial" w:cs="Arial"/>
            <w:lang w:val="fr-FR"/>
          </w:rPr>
          <w:t>contractului</w:t>
        </w:r>
        <w:proofErr w:type="spellEnd"/>
        <w:r w:rsidRPr="00C100D8">
          <w:rPr>
            <w:rFonts w:ascii="Arial" w:hAnsi="Arial" w:cs="Arial"/>
            <w:lang w:val="fr-FR"/>
          </w:rPr>
          <w:t xml:space="preserve"> si </w:t>
        </w:r>
        <w:proofErr w:type="spellStart"/>
        <w:r w:rsidRPr="00C100D8">
          <w:rPr>
            <w:rFonts w:ascii="Arial" w:hAnsi="Arial" w:cs="Arial"/>
            <w:lang w:val="fr-FR"/>
          </w:rPr>
          <w:t>care</w:t>
        </w:r>
        <w:proofErr w:type="spellEnd"/>
        <w:r w:rsidRPr="00C100D8">
          <w:rPr>
            <w:rFonts w:ascii="Arial" w:hAnsi="Arial" w:cs="Arial"/>
            <w:lang w:val="fr-FR"/>
          </w:rPr>
          <w:t xml:space="preserve"> </w:t>
        </w:r>
        <w:proofErr w:type="spellStart"/>
        <w:r w:rsidRPr="00C100D8">
          <w:rPr>
            <w:rFonts w:ascii="Arial" w:hAnsi="Arial" w:cs="Arial"/>
            <w:lang w:val="fr-FR"/>
          </w:rPr>
          <w:t>impiedica</w:t>
        </w:r>
        <w:proofErr w:type="spellEnd"/>
        <w:r w:rsidRPr="00C100D8">
          <w:rPr>
            <w:rFonts w:ascii="Arial" w:hAnsi="Arial" w:cs="Arial"/>
            <w:lang w:val="fr-FR"/>
          </w:rPr>
          <w:t xml:space="preserve"> </w:t>
        </w:r>
        <w:proofErr w:type="spellStart"/>
        <w:r w:rsidRPr="00C100D8">
          <w:rPr>
            <w:rFonts w:ascii="Arial" w:hAnsi="Arial" w:cs="Arial"/>
            <w:lang w:val="fr-FR"/>
          </w:rPr>
          <w:t>executarea</w:t>
        </w:r>
        <w:proofErr w:type="spellEnd"/>
        <w:r w:rsidRPr="00C100D8">
          <w:rPr>
            <w:rFonts w:ascii="Arial" w:hAnsi="Arial" w:cs="Arial"/>
            <w:lang w:val="fr-FR"/>
          </w:rPr>
          <w:t xml:space="preserve"> </w:t>
        </w:r>
        <w:proofErr w:type="spellStart"/>
        <w:r w:rsidRPr="00C100D8">
          <w:rPr>
            <w:rFonts w:ascii="Arial" w:hAnsi="Arial" w:cs="Arial"/>
            <w:lang w:val="fr-FR"/>
          </w:rPr>
          <w:t>partiala</w:t>
        </w:r>
        <w:proofErr w:type="spellEnd"/>
        <w:r w:rsidRPr="00C100D8">
          <w:rPr>
            <w:rFonts w:ascii="Arial" w:hAnsi="Arial" w:cs="Arial"/>
            <w:lang w:val="fr-FR"/>
          </w:rPr>
          <w:t xml:space="preserve"> </w:t>
        </w:r>
        <w:proofErr w:type="spellStart"/>
        <w:r w:rsidRPr="00C100D8">
          <w:rPr>
            <w:rFonts w:ascii="Arial" w:hAnsi="Arial" w:cs="Arial"/>
            <w:lang w:val="fr-FR"/>
          </w:rPr>
          <w:t>sau</w:t>
        </w:r>
        <w:proofErr w:type="spellEnd"/>
        <w:r w:rsidRPr="00C100D8">
          <w:rPr>
            <w:rFonts w:ascii="Arial" w:hAnsi="Arial" w:cs="Arial"/>
            <w:lang w:val="fr-FR"/>
          </w:rPr>
          <w:t xml:space="preserve"> </w:t>
        </w:r>
        <w:proofErr w:type="spellStart"/>
        <w:r w:rsidRPr="00C100D8">
          <w:rPr>
            <w:rFonts w:ascii="Arial" w:hAnsi="Arial" w:cs="Arial"/>
            <w:lang w:val="fr-FR"/>
          </w:rPr>
          <w:t>integrala</w:t>
        </w:r>
        <w:proofErr w:type="spellEnd"/>
        <w:r w:rsidRPr="00C100D8">
          <w:rPr>
            <w:rFonts w:ascii="Arial" w:hAnsi="Arial" w:cs="Arial"/>
            <w:lang w:val="fr-FR"/>
          </w:rPr>
          <w:t xml:space="preserve"> a </w:t>
        </w:r>
        <w:proofErr w:type="spellStart"/>
        <w:r w:rsidRPr="00C100D8">
          <w:rPr>
            <w:rFonts w:ascii="Arial" w:hAnsi="Arial" w:cs="Arial"/>
            <w:lang w:val="fr-FR"/>
          </w:rPr>
          <w:t>obligatiilor</w:t>
        </w:r>
        <w:proofErr w:type="spellEnd"/>
        <w:r w:rsidRPr="00C100D8">
          <w:rPr>
            <w:rFonts w:ascii="Arial" w:hAnsi="Arial" w:cs="Arial"/>
            <w:lang w:val="fr-FR"/>
          </w:rPr>
          <w:t xml:space="preserve"> </w:t>
        </w:r>
        <w:proofErr w:type="spellStart"/>
        <w:r w:rsidRPr="00C100D8">
          <w:rPr>
            <w:rFonts w:ascii="Arial" w:hAnsi="Arial" w:cs="Arial"/>
            <w:lang w:val="fr-FR"/>
          </w:rPr>
          <w:t>asumate</w:t>
        </w:r>
        <w:proofErr w:type="spellEnd"/>
        <w:r w:rsidRPr="00C100D8">
          <w:rPr>
            <w:rFonts w:ascii="Arial" w:hAnsi="Arial" w:cs="Arial"/>
            <w:lang w:val="fr-FR"/>
          </w:rPr>
          <w:t xml:space="preserve"> de parti.</w:t>
        </w:r>
      </w:ins>
    </w:p>
    <w:p w14:paraId="42F19C3F" w14:textId="2B256A3E" w:rsidR="005526F1" w:rsidRPr="00C100D8"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760" w:author="Bogdan Dumitru" w:date="2016-12-12T16:37:00Z"/>
          <w:rFonts w:ascii="Arial" w:hAnsi="Arial" w:cs="Arial"/>
          <w:lang w:val="fr-FR"/>
        </w:rPr>
      </w:pPr>
      <w:ins w:id="761" w:author="Bogdan Dumitru" w:date="2016-12-12T16:37:00Z">
        <w:r>
          <w:rPr>
            <w:rFonts w:ascii="Arial" w:hAnsi="Arial" w:cs="Arial"/>
            <w:b/>
            <w:lang w:val="fr-FR"/>
          </w:rPr>
          <w:t>10</w:t>
        </w:r>
        <w:r w:rsidRPr="00C100D8">
          <w:rPr>
            <w:rFonts w:ascii="Arial" w:hAnsi="Arial" w:cs="Arial"/>
            <w:b/>
            <w:lang w:val="fr-FR"/>
          </w:rPr>
          <w:t>.3</w:t>
        </w:r>
        <w:r>
          <w:rPr>
            <w:rFonts w:ascii="Arial" w:hAnsi="Arial" w:cs="Arial"/>
            <w:lang w:val="fr-FR"/>
          </w:rPr>
          <w:t xml:space="preserve"> </w:t>
        </w:r>
        <w:proofErr w:type="spellStart"/>
        <w:r w:rsidRPr="00C100D8">
          <w:rPr>
            <w:rFonts w:ascii="Arial" w:hAnsi="Arial" w:cs="Arial"/>
            <w:lang w:val="fr-FR"/>
          </w:rPr>
          <w:t>Partea</w:t>
        </w:r>
        <w:proofErr w:type="spellEnd"/>
        <w:r w:rsidRPr="00C100D8">
          <w:rPr>
            <w:rFonts w:ascii="Arial" w:hAnsi="Arial" w:cs="Arial"/>
            <w:lang w:val="fr-FR"/>
          </w:rPr>
          <w:t xml:space="preserve"> </w:t>
        </w:r>
        <w:proofErr w:type="spellStart"/>
        <w:r w:rsidRPr="00C100D8">
          <w:rPr>
            <w:rFonts w:ascii="Arial" w:hAnsi="Arial" w:cs="Arial"/>
            <w:lang w:val="fr-FR"/>
          </w:rPr>
          <w:t>care</w:t>
        </w:r>
        <w:proofErr w:type="spellEnd"/>
        <w:r w:rsidRPr="00C100D8">
          <w:rPr>
            <w:rFonts w:ascii="Arial" w:hAnsi="Arial" w:cs="Arial"/>
            <w:lang w:val="fr-FR"/>
          </w:rPr>
          <w:t xml:space="preserve"> </w:t>
        </w:r>
        <w:proofErr w:type="spellStart"/>
        <w:r w:rsidRPr="00C100D8">
          <w:rPr>
            <w:rFonts w:ascii="Arial" w:hAnsi="Arial" w:cs="Arial"/>
            <w:lang w:val="fr-FR"/>
          </w:rPr>
          <w:t>invoca</w:t>
        </w:r>
        <w:proofErr w:type="spellEnd"/>
        <w:r w:rsidRPr="00C100D8">
          <w:rPr>
            <w:rFonts w:ascii="Arial" w:hAnsi="Arial" w:cs="Arial"/>
            <w:lang w:val="fr-FR"/>
          </w:rPr>
          <w:t xml:space="preserve"> </w:t>
        </w:r>
        <w:proofErr w:type="spellStart"/>
        <w:r w:rsidRPr="00C100D8">
          <w:rPr>
            <w:rFonts w:ascii="Arial" w:hAnsi="Arial" w:cs="Arial"/>
            <w:lang w:val="fr-FR"/>
          </w:rPr>
          <w:t>forta</w:t>
        </w:r>
        <w:proofErr w:type="spellEnd"/>
        <w:r w:rsidRPr="00C100D8">
          <w:rPr>
            <w:rFonts w:ascii="Arial" w:hAnsi="Arial" w:cs="Arial"/>
            <w:lang w:val="fr-FR"/>
          </w:rPr>
          <w:t xml:space="preserve"> majora este </w:t>
        </w:r>
        <w:proofErr w:type="spellStart"/>
        <w:r w:rsidRPr="00C100D8">
          <w:rPr>
            <w:rFonts w:ascii="Arial" w:hAnsi="Arial" w:cs="Arial"/>
            <w:lang w:val="fr-FR"/>
          </w:rPr>
          <w:t>obligata</w:t>
        </w:r>
        <w:proofErr w:type="spellEnd"/>
        <w:r w:rsidRPr="00C100D8">
          <w:rPr>
            <w:rFonts w:ascii="Arial" w:hAnsi="Arial" w:cs="Arial"/>
            <w:lang w:val="fr-FR"/>
          </w:rPr>
          <w:t xml:space="preserve"> sa </w:t>
        </w:r>
        <w:proofErr w:type="spellStart"/>
        <w:r w:rsidRPr="00C100D8">
          <w:rPr>
            <w:rFonts w:ascii="Arial" w:hAnsi="Arial" w:cs="Arial"/>
            <w:lang w:val="fr-FR"/>
          </w:rPr>
          <w:t>notifice</w:t>
        </w:r>
        <w:proofErr w:type="spellEnd"/>
        <w:r w:rsidRPr="00C100D8">
          <w:rPr>
            <w:rFonts w:ascii="Arial" w:hAnsi="Arial" w:cs="Arial"/>
            <w:lang w:val="fr-FR"/>
          </w:rPr>
          <w:t xml:space="preserve"> </w:t>
        </w:r>
        <w:proofErr w:type="spellStart"/>
        <w:r w:rsidRPr="009C1DE3">
          <w:rPr>
            <w:rFonts w:ascii="Arial" w:hAnsi="Arial" w:cs="Arial"/>
            <w:lang w:val="fr-FR"/>
          </w:rPr>
          <w:t>celeilalte</w:t>
        </w:r>
        <w:proofErr w:type="spellEnd"/>
        <w:r w:rsidRPr="009C1DE3">
          <w:rPr>
            <w:rFonts w:ascii="Arial" w:hAnsi="Arial" w:cs="Arial"/>
            <w:lang w:val="fr-FR"/>
          </w:rPr>
          <w:t xml:space="preserve"> parti, in </w:t>
        </w:r>
        <w:proofErr w:type="spellStart"/>
        <w:r w:rsidRPr="009C1DE3">
          <w:rPr>
            <w:rFonts w:ascii="Arial" w:hAnsi="Arial" w:cs="Arial"/>
            <w:lang w:val="fr-FR"/>
          </w:rPr>
          <w:t>termen</w:t>
        </w:r>
        <w:proofErr w:type="spellEnd"/>
        <w:r w:rsidRPr="009C1DE3">
          <w:rPr>
            <w:rFonts w:ascii="Arial" w:hAnsi="Arial" w:cs="Arial"/>
            <w:lang w:val="fr-FR"/>
          </w:rPr>
          <w:t xml:space="preserve"> de </w:t>
        </w:r>
        <w:r w:rsidRPr="00C100D8">
          <w:rPr>
            <w:rFonts w:ascii="Arial" w:hAnsi="Arial" w:cs="Arial"/>
            <w:lang w:val="fr-FR"/>
          </w:rPr>
          <w:t xml:space="preserve">48 de </w:t>
        </w:r>
        <w:proofErr w:type="spellStart"/>
        <w:r w:rsidRPr="00C100D8">
          <w:rPr>
            <w:rFonts w:ascii="Arial" w:hAnsi="Arial" w:cs="Arial"/>
            <w:lang w:val="fr-FR"/>
          </w:rPr>
          <w:t>ore</w:t>
        </w:r>
        <w:proofErr w:type="spellEnd"/>
        <w:r w:rsidRPr="00C100D8">
          <w:rPr>
            <w:rFonts w:ascii="Arial" w:hAnsi="Arial" w:cs="Arial"/>
            <w:lang w:val="fr-FR"/>
          </w:rPr>
          <w:t xml:space="preserve">, </w:t>
        </w:r>
        <w:proofErr w:type="spellStart"/>
        <w:r w:rsidRPr="00C100D8">
          <w:rPr>
            <w:rFonts w:ascii="Arial" w:hAnsi="Arial" w:cs="Arial"/>
            <w:lang w:val="fr-FR"/>
          </w:rPr>
          <w:t>producerea</w:t>
        </w:r>
        <w:proofErr w:type="spellEnd"/>
        <w:r w:rsidRPr="00C100D8">
          <w:rPr>
            <w:rFonts w:ascii="Arial" w:hAnsi="Arial" w:cs="Arial"/>
            <w:lang w:val="fr-FR"/>
          </w:rPr>
          <w:t xml:space="preserve"> </w:t>
        </w:r>
        <w:proofErr w:type="spellStart"/>
        <w:r w:rsidRPr="00C100D8">
          <w:rPr>
            <w:rFonts w:ascii="Arial" w:hAnsi="Arial" w:cs="Arial"/>
            <w:lang w:val="fr-FR"/>
          </w:rPr>
          <w:t>evenimentului</w:t>
        </w:r>
        <w:proofErr w:type="spellEnd"/>
        <w:r w:rsidRPr="00C100D8">
          <w:rPr>
            <w:rFonts w:ascii="Arial" w:hAnsi="Arial" w:cs="Arial"/>
            <w:lang w:val="fr-FR"/>
          </w:rPr>
          <w:t xml:space="preserve"> si sa </w:t>
        </w:r>
        <w:proofErr w:type="spellStart"/>
        <w:r w:rsidRPr="00C100D8">
          <w:rPr>
            <w:rFonts w:ascii="Arial" w:hAnsi="Arial" w:cs="Arial"/>
            <w:lang w:val="fr-FR"/>
          </w:rPr>
          <w:t>ia</w:t>
        </w:r>
        <w:proofErr w:type="spellEnd"/>
        <w:r w:rsidRPr="00C100D8">
          <w:rPr>
            <w:rFonts w:ascii="Arial" w:hAnsi="Arial" w:cs="Arial"/>
            <w:lang w:val="fr-FR"/>
          </w:rPr>
          <w:t xml:space="preserve"> </w:t>
        </w:r>
        <w:proofErr w:type="spellStart"/>
        <w:r w:rsidRPr="00C100D8">
          <w:rPr>
            <w:rFonts w:ascii="Arial" w:hAnsi="Arial" w:cs="Arial"/>
            <w:lang w:val="fr-FR"/>
          </w:rPr>
          <w:t>toate</w:t>
        </w:r>
        <w:proofErr w:type="spellEnd"/>
        <w:r w:rsidRPr="00C100D8">
          <w:rPr>
            <w:rFonts w:ascii="Arial" w:hAnsi="Arial" w:cs="Arial"/>
            <w:lang w:val="fr-FR"/>
          </w:rPr>
          <w:t xml:space="preserve"> </w:t>
        </w:r>
        <w:proofErr w:type="spellStart"/>
        <w:r w:rsidRPr="00C100D8">
          <w:rPr>
            <w:rFonts w:ascii="Arial" w:hAnsi="Arial" w:cs="Arial"/>
            <w:lang w:val="fr-FR"/>
          </w:rPr>
          <w:t>masurile</w:t>
        </w:r>
        <w:proofErr w:type="spellEnd"/>
        <w:r w:rsidRPr="00C100D8">
          <w:rPr>
            <w:rFonts w:ascii="Arial" w:hAnsi="Arial" w:cs="Arial"/>
            <w:lang w:val="fr-FR"/>
          </w:rPr>
          <w:t xml:space="preserve"> </w:t>
        </w:r>
        <w:proofErr w:type="spellStart"/>
        <w:r w:rsidRPr="00C100D8">
          <w:rPr>
            <w:rFonts w:ascii="Arial" w:hAnsi="Arial" w:cs="Arial"/>
            <w:lang w:val="fr-FR"/>
          </w:rPr>
          <w:t>posibile</w:t>
        </w:r>
        <w:proofErr w:type="spellEnd"/>
        <w:r w:rsidRPr="00C100D8">
          <w:rPr>
            <w:rFonts w:ascii="Arial" w:hAnsi="Arial" w:cs="Arial"/>
            <w:lang w:val="fr-FR"/>
          </w:rPr>
          <w:t xml:space="preserve"> in </w:t>
        </w:r>
        <w:proofErr w:type="spellStart"/>
        <w:r w:rsidRPr="00C100D8">
          <w:rPr>
            <w:rFonts w:ascii="Arial" w:hAnsi="Arial" w:cs="Arial"/>
            <w:lang w:val="fr-FR"/>
          </w:rPr>
          <w:t>vederea</w:t>
        </w:r>
        <w:proofErr w:type="spellEnd"/>
        <w:r w:rsidRPr="00C100D8">
          <w:rPr>
            <w:rFonts w:ascii="Arial" w:hAnsi="Arial" w:cs="Arial"/>
            <w:lang w:val="fr-FR"/>
          </w:rPr>
          <w:t xml:space="preserve"> </w:t>
        </w:r>
        <w:proofErr w:type="spellStart"/>
        <w:r w:rsidRPr="00C100D8">
          <w:rPr>
            <w:rFonts w:ascii="Arial" w:hAnsi="Arial" w:cs="Arial"/>
            <w:lang w:val="fr-FR"/>
          </w:rPr>
          <w:t>limitarii</w:t>
        </w:r>
        <w:proofErr w:type="spellEnd"/>
        <w:r w:rsidRPr="00C100D8">
          <w:rPr>
            <w:rFonts w:ascii="Arial" w:hAnsi="Arial" w:cs="Arial"/>
            <w:lang w:val="fr-FR"/>
          </w:rPr>
          <w:t xml:space="preserve"> </w:t>
        </w:r>
        <w:r w:rsidRPr="00C100D8">
          <w:rPr>
            <w:rFonts w:ascii="Arial" w:hAnsi="Arial" w:cs="Arial"/>
            <w:lang w:val="fr-FR"/>
          </w:rPr>
          <w:tab/>
          <w:t xml:space="preserve">si </w:t>
        </w:r>
        <w:proofErr w:type="spellStart"/>
        <w:r w:rsidRPr="00C100D8">
          <w:rPr>
            <w:rFonts w:ascii="Arial" w:hAnsi="Arial" w:cs="Arial"/>
            <w:lang w:val="fr-FR"/>
          </w:rPr>
          <w:t>eliminarii</w:t>
        </w:r>
        <w:proofErr w:type="spellEnd"/>
        <w:r w:rsidRPr="00C100D8">
          <w:rPr>
            <w:rFonts w:ascii="Arial" w:hAnsi="Arial" w:cs="Arial"/>
            <w:lang w:val="fr-FR"/>
          </w:rPr>
          <w:t xml:space="preserve"> </w:t>
        </w:r>
        <w:proofErr w:type="spellStart"/>
        <w:r w:rsidRPr="00C100D8">
          <w:rPr>
            <w:rFonts w:ascii="Arial" w:hAnsi="Arial" w:cs="Arial"/>
            <w:lang w:val="fr-FR"/>
          </w:rPr>
          <w:t>consecintelor</w:t>
        </w:r>
        <w:proofErr w:type="spellEnd"/>
        <w:r w:rsidRPr="00C100D8">
          <w:rPr>
            <w:rFonts w:ascii="Arial" w:hAnsi="Arial" w:cs="Arial"/>
            <w:lang w:val="fr-FR"/>
          </w:rPr>
          <w:t xml:space="preserve"> lui. </w:t>
        </w:r>
        <w:proofErr w:type="spellStart"/>
        <w:r w:rsidRPr="00C100D8">
          <w:rPr>
            <w:rFonts w:ascii="Arial" w:hAnsi="Arial" w:cs="Arial"/>
            <w:lang w:val="fr-FR"/>
          </w:rPr>
          <w:t>Daca</w:t>
        </w:r>
        <w:proofErr w:type="spellEnd"/>
        <w:r w:rsidRPr="00C100D8">
          <w:rPr>
            <w:rFonts w:ascii="Arial" w:hAnsi="Arial" w:cs="Arial"/>
            <w:lang w:val="fr-FR"/>
          </w:rPr>
          <w:t xml:space="preserve"> in </w:t>
        </w:r>
        <w:proofErr w:type="spellStart"/>
        <w:r w:rsidRPr="00C100D8">
          <w:rPr>
            <w:rFonts w:ascii="Arial" w:hAnsi="Arial" w:cs="Arial"/>
            <w:lang w:val="fr-FR"/>
          </w:rPr>
          <w:t>termen</w:t>
        </w:r>
        <w:proofErr w:type="spellEnd"/>
        <w:r w:rsidRPr="00C100D8">
          <w:rPr>
            <w:rFonts w:ascii="Arial" w:hAnsi="Arial" w:cs="Arial"/>
            <w:lang w:val="fr-FR"/>
          </w:rPr>
          <w:t xml:space="preserve"> de 30 </w:t>
        </w:r>
        <w:proofErr w:type="spellStart"/>
        <w:r w:rsidRPr="00C100D8">
          <w:rPr>
            <w:rFonts w:ascii="Arial" w:hAnsi="Arial" w:cs="Arial"/>
            <w:lang w:val="fr-FR"/>
          </w:rPr>
          <w:t>zil</w:t>
        </w:r>
        <w:r>
          <w:rPr>
            <w:rFonts w:ascii="Arial" w:hAnsi="Arial" w:cs="Arial"/>
            <w:lang w:val="fr-FR"/>
          </w:rPr>
          <w:t>e</w:t>
        </w:r>
        <w:proofErr w:type="spellEnd"/>
        <w:r>
          <w:rPr>
            <w:rFonts w:ascii="Arial" w:hAnsi="Arial" w:cs="Arial"/>
            <w:lang w:val="fr-FR"/>
          </w:rPr>
          <w:t xml:space="preserve"> de la </w:t>
        </w:r>
        <w:proofErr w:type="spellStart"/>
        <w:r>
          <w:rPr>
            <w:rFonts w:ascii="Arial" w:hAnsi="Arial" w:cs="Arial"/>
            <w:lang w:val="fr-FR"/>
          </w:rPr>
          <w:t>producere</w:t>
        </w:r>
        <w:proofErr w:type="spellEnd"/>
        <w:r>
          <w:rPr>
            <w:rFonts w:ascii="Arial" w:hAnsi="Arial" w:cs="Arial"/>
            <w:lang w:val="fr-FR"/>
          </w:rPr>
          <w:t xml:space="preserve">, </w:t>
        </w:r>
        <w:proofErr w:type="spellStart"/>
        <w:r>
          <w:rPr>
            <w:rFonts w:ascii="Arial" w:hAnsi="Arial" w:cs="Arial"/>
            <w:lang w:val="fr-FR"/>
          </w:rPr>
          <w:t>evenimentul</w:t>
        </w:r>
        <w:proofErr w:type="spellEnd"/>
        <w:r>
          <w:rPr>
            <w:rFonts w:ascii="Arial" w:hAnsi="Arial" w:cs="Arial"/>
            <w:lang w:val="fr-FR"/>
          </w:rPr>
          <w:t xml:space="preserve"> </w:t>
        </w:r>
        <w:proofErr w:type="spellStart"/>
        <w:r w:rsidRPr="00C100D8">
          <w:rPr>
            <w:rFonts w:ascii="Arial" w:hAnsi="Arial" w:cs="Arial"/>
            <w:lang w:val="fr-FR"/>
          </w:rPr>
          <w:t>respectiv</w:t>
        </w:r>
        <w:proofErr w:type="spellEnd"/>
        <w:r w:rsidRPr="00C100D8">
          <w:rPr>
            <w:rFonts w:ascii="Arial" w:hAnsi="Arial" w:cs="Arial"/>
            <w:lang w:val="fr-FR"/>
          </w:rPr>
          <w:t xml:space="preserve"> nu </w:t>
        </w:r>
        <w:proofErr w:type="spellStart"/>
        <w:r w:rsidRPr="00C100D8">
          <w:rPr>
            <w:rFonts w:ascii="Arial" w:hAnsi="Arial" w:cs="Arial"/>
            <w:lang w:val="fr-FR"/>
          </w:rPr>
          <w:t>inceteaza</w:t>
        </w:r>
        <w:proofErr w:type="spellEnd"/>
        <w:r w:rsidRPr="00C100D8">
          <w:rPr>
            <w:rFonts w:ascii="Arial" w:hAnsi="Arial" w:cs="Arial"/>
            <w:lang w:val="fr-FR"/>
          </w:rPr>
          <w:t xml:space="preserve">, </w:t>
        </w:r>
        <w:proofErr w:type="spellStart"/>
        <w:r w:rsidRPr="00C100D8">
          <w:rPr>
            <w:rFonts w:ascii="Arial" w:hAnsi="Arial" w:cs="Arial"/>
            <w:lang w:val="fr-FR"/>
          </w:rPr>
          <w:t>partile</w:t>
        </w:r>
        <w:proofErr w:type="spellEnd"/>
        <w:r w:rsidRPr="00C100D8">
          <w:rPr>
            <w:rFonts w:ascii="Arial" w:hAnsi="Arial" w:cs="Arial"/>
            <w:lang w:val="fr-FR"/>
          </w:rPr>
          <w:t xml:space="preserve"> au </w:t>
        </w:r>
        <w:proofErr w:type="spellStart"/>
        <w:r w:rsidRPr="00C100D8">
          <w:rPr>
            <w:rFonts w:ascii="Arial" w:hAnsi="Arial" w:cs="Arial"/>
            <w:lang w:val="fr-FR"/>
          </w:rPr>
          <w:t>dreptul</w:t>
        </w:r>
        <w:proofErr w:type="spellEnd"/>
        <w:r w:rsidRPr="00C100D8">
          <w:rPr>
            <w:rFonts w:ascii="Arial" w:hAnsi="Arial" w:cs="Arial"/>
            <w:lang w:val="fr-FR"/>
          </w:rPr>
          <w:t xml:space="preserve"> sa-si </w:t>
        </w:r>
        <w:proofErr w:type="spellStart"/>
        <w:r w:rsidRPr="00C100D8">
          <w:rPr>
            <w:rFonts w:ascii="Arial" w:hAnsi="Arial" w:cs="Arial"/>
            <w:lang w:val="fr-FR"/>
          </w:rPr>
          <w:t>notifice</w:t>
        </w:r>
        <w:proofErr w:type="spellEnd"/>
        <w:r w:rsidRPr="00C100D8">
          <w:rPr>
            <w:rFonts w:ascii="Arial" w:hAnsi="Arial" w:cs="Arial"/>
            <w:lang w:val="fr-FR"/>
          </w:rPr>
          <w:t xml:space="preserve"> </w:t>
        </w:r>
        <w:proofErr w:type="spellStart"/>
        <w:r w:rsidRPr="00C100D8">
          <w:rPr>
            <w:rFonts w:ascii="Arial" w:hAnsi="Arial" w:cs="Arial"/>
            <w:lang w:val="fr-FR"/>
          </w:rPr>
          <w:t>incetarea</w:t>
        </w:r>
        <w:proofErr w:type="spellEnd"/>
        <w:r w:rsidRPr="00C100D8">
          <w:rPr>
            <w:rFonts w:ascii="Arial" w:hAnsi="Arial" w:cs="Arial"/>
            <w:lang w:val="fr-FR"/>
          </w:rPr>
          <w:t xml:space="preserve"> de </w:t>
        </w:r>
        <w:proofErr w:type="spellStart"/>
        <w:r w:rsidRPr="00C100D8">
          <w:rPr>
            <w:rFonts w:ascii="Arial" w:hAnsi="Arial" w:cs="Arial"/>
            <w:lang w:val="fr-FR"/>
          </w:rPr>
          <w:t>plin</w:t>
        </w:r>
        <w:proofErr w:type="spellEnd"/>
        <w:r w:rsidRPr="00C100D8">
          <w:rPr>
            <w:rFonts w:ascii="Arial" w:hAnsi="Arial" w:cs="Arial"/>
            <w:lang w:val="fr-FR"/>
          </w:rPr>
          <w:t xml:space="preserve"> </w:t>
        </w:r>
        <w:proofErr w:type="spellStart"/>
        <w:r w:rsidRPr="00C100D8">
          <w:rPr>
            <w:rFonts w:ascii="Arial" w:hAnsi="Arial" w:cs="Arial"/>
            <w:lang w:val="fr-FR"/>
          </w:rPr>
          <w:t>drept</w:t>
        </w:r>
        <w:proofErr w:type="spellEnd"/>
        <w:r w:rsidRPr="00C100D8">
          <w:rPr>
            <w:rFonts w:ascii="Arial" w:hAnsi="Arial" w:cs="Arial"/>
            <w:lang w:val="fr-FR"/>
          </w:rPr>
          <w:t xml:space="preserve"> a </w:t>
        </w:r>
        <w:proofErr w:type="spellStart"/>
        <w:r w:rsidRPr="00C100D8">
          <w:rPr>
            <w:rFonts w:ascii="Arial" w:hAnsi="Arial" w:cs="Arial"/>
            <w:lang w:val="fr-FR"/>
          </w:rPr>
          <w:t>prezentului</w:t>
        </w:r>
        <w:proofErr w:type="spellEnd"/>
        <w:r w:rsidRPr="00C100D8">
          <w:rPr>
            <w:rFonts w:ascii="Arial" w:hAnsi="Arial" w:cs="Arial"/>
            <w:lang w:val="fr-FR"/>
          </w:rPr>
          <w:t xml:space="preserve"> </w:t>
        </w:r>
        <w:proofErr w:type="spellStart"/>
        <w:r w:rsidRPr="00C100D8">
          <w:rPr>
            <w:rFonts w:ascii="Arial" w:hAnsi="Arial" w:cs="Arial"/>
            <w:lang w:val="fr-FR"/>
          </w:rPr>
          <w:t>contract</w:t>
        </w:r>
        <w:proofErr w:type="spellEnd"/>
        <w:r w:rsidRPr="00C100D8">
          <w:rPr>
            <w:rFonts w:ascii="Arial" w:hAnsi="Arial" w:cs="Arial"/>
            <w:lang w:val="fr-FR"/>
          </w:rPr>
          <w:t xml:space="preserve"> </w:t>
        </w:r>
        <w:proofErr w:type="spellStart"/>
        <w:r w:rsidRPr="00C100D8">
          <w:rPr>
            <w:rFonts w:ascii="Arial" w:hAnsi="Arial" w:cs="Arial"/>
            <w:lang w:val="fr-FR"/>
          </w:rPr>
          <w:t>fara</w:t>
        </w:r>
        <w:proofErr w:type="spellEnd"/>
        <w:r w:rsidRPr="00C100D8">
          <w:rPr>
            <w:rFonts w:ascii="Arial" w:hAnsi="Arial" w:cs="Arial"/>
            <w:lang w:val="fr-FR"/>
          </w:rPr>
          <w:t xml:space="preserve"> ca </w:t>
        </w:r>
        <w:proofErr w:type="spellStart"/>
        <w:r w:rsidRPr="00C100D8">
          <w:rPr>
            <w:rFonts w:ascii="Arial" w:hAnsi="Arial" w:cs="Arial"/>
            <w:lang w:val="fr-FR"/>
          </w:rPr>
          <w:t>vreuna</w:t>
        </w:r>
        <w:proofErr w:type="spellEnd"/>
        <w:r w:rsidRPr="00C100D8">
          <w:rPr>
            <w:rFonts w:ascii="Arial" w:hAnsi="Arial" w:cs="Arial"/>
            <w:lang w:val="fr-FR"/>
          </w:rPr>
          <w:t xml:space="preserve"> </w:t>
        </w:r>
        <w:proofErr w:type="spellStart"/>
        <w:r w:rsidRPr="00C100D8">
          <w:rPr>
            <w:rFonts w:ascii="Arial" w:hAnsi="Arial" w:cs="Arial"/>
            <w:lang w:val="fr-FR"/>
          </w:rPr>
          <w:t>dintre</w:t>
        </w:r>
        <w:proofErr w:type="spellEnd"/>
        <w:r w:rsidRPr="00C100D8">
          <w:rPr>
            <w:rFonts w:ascii="Arial" w:hAnsi="Arial" w:cs="Arial"/>
            <w:lang w:val="fr-FR"/>
          </w:rPr>
          <w:t xml:space="preserve"> </w:t>
        </w:r>
        <w:proofErr w:type="spellStart"/>
        <w:r w:rsidRPr="00C100D8">
          <w:rPr>
            <w:rFonts w:ascii="Arial" w:hAnsi="Arial" w:cs="Arial"/>
            <w:lang w:val="fr-FR"/>
          </w:rPr>
          <w:t>ele</w:t>
        </w:r>
        <w:proofErr w:type="spellEnd"/>
        <w:r w:rsidRPr="00C100D8">
          <w:rPr>
            <w:rFonts w:ascii="Arial" w:hAnsi="Arial" w:cs="Arial"/>
            <w:lang w:val="fr-FR"/>
          </w:rPr>
          <w:t xml:space="preserve"> sa </w:t>
        </w:r>
        <w:proofErr w:type="spellStart"/>
        <w:r w:rsidRPr="00C100D8">
          <w:rPr>
            <w:rFonts w:ascii="Arial" w:hAnsi="Arial" w:cs="Arial"/>
            <w:lang w:val="fr-FR"/>
          </w:rPr>
          <w:t>pretinda</w:t>
        </w:r>
        <w:proofErr w:type="spellEnd"/>
        <w:r w:rsidRPr="00C100D8">
          <w:rPr>
            <w:rFonts w:ascii="Arial" w:hAnsi="Arial" w:cs="Arial"/>
            <w:lang w:val="fr-FR"/>
          </w:rPr>
          <w:t xml:space="preserve"> </w:t>
        </w:r>
        <w:proofErr w:type="spellStart"/>
        <w:r w:rsidRPr="00C100D8">
          <w:rPr>
            <w:rFonts w:ascii="Arial" w:hAnsi="Arial" w:cs="Arial"/>
            <w:lang w:val="fr-FR"/>
          </w:rPr>
          <w:t>daune-interese</w:t>
        </w:r>
        <w:proofErr w:type="spellEnd"/>
        <w:r w:rsidRPr="00C100D8">
          <w:rPr>
            <w:rFonts w:ascii="Arial" w:hAnsi="Arial" w:cs="Arial"/>
            <w:lang w:val="fr-FR"/>
          </w:rPr>
          <w:t>.</w:t>
        </w:r>
      </w:ins>
    </w:p>
    <w:p w14:paraId="3C864329" w14:textId="7B567A29" w:rsidR="006D21D9" w:rsidRPr="003A5C10" w:rsidDel="005526F1" w:rsidRDefault="006D21D9" w:rsidP="00C52CD3">
      <w:pPr>
        <w:numPr>
          <w:ilvl w:val="0"/>
          <w:numId w:val="23"/>
        </w:numPr>
        <w:ind w:left="0" w:firstLine="0"/>
        <w:contextualSpacing/>
        <w:jc w:val="both"/>
        <w:rPr>
          <w:del w:id="762" w:author="Bogdan Dumitru" w:date="2016-12-12T16:37:00Z"/>
          <w:rFonts w:asciiTheme="minorHAnsi" w:hAnsiTheme="minorHAnsi" w:cs="Arial"/>
          <w:b/>
          <w:caps/>
          <w:lang w:val="ro-RO"/>
          <w:rPrChange w:id="763" w:author="Bogdan Dumitru" w:date="2016-12-12T15:32:00Z">
            <w:rPr>
              <w:del w:id="764" w:author="Bogdan Dumitru" w:date="2016-12-12T16:37:00Z"/>
              <w:rFonts w:ascii="Arial Narrow" w:hAnsi="Arial Narrow" w:cs="Arial"/>
              <w:b/>
              <w:caps/>
              <w:lang w:val="ro-RO"/>
            </w:rPr>
          </w:rPrChange>
        </w:rPr>
      </w:pPr>
      <w:del w:id="765" w:author="Bogdan Dumitru" w:date="2016-12-12T16:37:00Z">
        <w:r w:rsidRPr="003A5C10" w:rsidDel="005526F1">
          <w:rPr>
            <w:rFonts w:asciiTheme="minorHAnsi" w:hAnsiTheme="minorHAnsi" w:cs="Arial"/>
            <w:b/>
            <w:caps/>
            <w:lang w:val="ro-RO"/>
            <w:rPrChange w:id="766" w:author="Bogdan Dumitru" w:date="2016-12-12T15:32:00Z">
              <w:rPr>
                <w:rFonts w:ascii="Arial Narrow" w:hAnsi="Arial Narrow" w:cs="Arial"/>
                <w:b/>
                <w:caps/>
                <w:lang w:val="ro-RO"/>
              </w:rPr>
            </w:rPrChange>
          </w:rPr>
          <w:delText>IMPOSIBILITATEA FORTUITA DE EXECUTARE</w:delText>
        </w:r>
      </w:del>
    </w:p>
    <w:p w14:paraId="05CB4E66" w14:textId="7A1992D4" w:rsidR="006D21D9" w:rsidRPr="003A5C10" w:rsidDel="005526F1" w:rsidRDefault="006D21D9" w:rsidP="00C52CD3">
      <w:pPr>
        <w:numPr>
          <w:ilvl w:val="1"/>
          <w:numId w:val="23"/>
        </w:numPr>
        <w:ind w:left="0" w:firstLine="0"/>
        <w:contextualSpacing/>
        <w:jc w:val="both"/>
        <w:rPr>
          <w:del w:id="767" w:author="Bogdan Dumitru" w:date="2016-12-12T16:37:00Z"/>
          <w:rFonts w:asciiTheme="minorHAnsi" w:hAnsiTheme="minorHAnsi"/>
          <w:lang w:val="ro-RO"/>
          <w:rPrChange w:id="768" w:author="Bogdan Dumitru" w:date="2016-12-12T15:32:00Z">
            <w:rPr>
              <w:del w:id="769" w:author="Bogdan Dumitru" w:date="2016-12-12T16:37:00Z"/>
              <w:rFonts w:ascii="Arial Narrow" w:hAnsi="Arial Narrow"/>
              <w:lang w:val="ro-RO"/>
            </w:rPr>
          </w:rPrChange>
        </w:rPr>
      </w:pPr>
      <w:del w:id="770" w:author="Bogdan Dumitru" w:date="2016-12-12T16:37:00Z">
        <w:r w:rsidRPr="003A5C10" w:rsidDel="005526F1">
          <w:rPr>
            <w:rFonts w:asciiTheme="minorHAnsi" w:hAnsiTheme="minorHAnsi"/>
            <w:lang w:val="ro-RO"/>
            <w:rPrChange w:id="771" w:author="Bogdan Dumitru" w:date="2016-12-12T15:32:00Z">
              <w:rPr>
                <w:rFonts w:ascii="Arial Narrow" w:hAnsi="Arial Narrow"/>
                <w:lang w:val="ro-RO"/>
              </w:rPr>
            </w:rPrChange>
          </w:rPr>
          <w:delText>Nici una dintre Parti nu va fi tinuta raspunzatoare pentru neindeplinirea partiala sau totala sau intarzierea in indeplinirea obligatiilor asumate prin prezentul Contract, atunci cand neindeplinirea sau intarzierea respectiva a fost cauzata de un caz de forta majora sau caz fortuit, daca indeplinesc conditiile prevazute de art. 1351 din Codul Civil.</w:delText>
        </w:r>
      </w:del>
    </w:p>
    <w:p w14:paraId="638B42A5" w14:textId="4AA59DFD" w:rsidR="006D21D9" w:rsidRPr="003A5C10" w:rsidDel="005526F1" w:rsidRDefault="006D21D9" w:rsidP="00C52CD3">
      <w:pPr>
        <w:numPr>
          <w:ilvl w:val="1"/>
          <w:numId w:val="23"/>
        </w:numPr>
        <w:ind w:left="0" w:firstLine="0"/>
        <w:contextualSpacing/>
        <w:jc w:val="both"/>
        <w:rPr>
          <w:del w:id="772" w:author="Bogdan Dumitru" w:date="2016-12-12T16:37:00Z"/>
          <w:rFonts w:asciiTheme="minorHAnsi" w:hAnsiTheme="minorHAnsi"/>
          <w:lang w:val="ro-RO"/>
          <w:rPrChange w:id="773" w:author="Bogdan Dumitru" w:date="2016-12-12T15:32:00Z">
            <w:rPr>
              <w:del w:id="774" w:author="Bogdan Dumitru" w:date="2016-12-12T16:37:00Z"/>
              <w:rFonts w:ascii="Arial Narrow" w:hAnsi="Arial Narrow"/>
              <w:lang w:val="ro-RO"/>
            </w:rPr>
          </w:rPrChange>
        </w:rPr>
      </w:pPr>
      <w:del w:id="775" w:author="Bogdan Dumitru" w:date="2016-12-12T16:37:00Z">
        <w:r w:rsidRPr="003A5C10" w:rsidDel="005526F1">
          <w:rPr>
            <w:rFonts w:asciiTheme="minorHAnsi" w:hAnsiTheme="minorHAnsi"/>
            <w:lang w:val="ro-RO"/>
            <w:rPrChange w:id="776" w:author="Bogdan Dumitru" w:date="2016-12-12T15:32:00Z">
              <w:rPr>
                <w:rFonts w:ascii="Arial Narrow" w:hAnsi="Arial Narrow"/>
                <w:lang w:val="ro-RO"/>
              </w:rPr>
            </w:rPrChange>
          </w:rPr>
          <w:delText>Partea care invoca forta majora sau cazul fortuit este obligata sa informeze cealalta Parte in scris in termen de maxim 5 (cinci) zile de la data inceperii evenimentului de forta majora sau caz fortuit si este obligata sa ia masurile necesare pentru limitarea efectelor acestuia numai daca aceste masuri nu sunt prea costisitoare.</w:delText>
        </w:r>
      </w:del>
    </w:p>
    <w:p w14:paraId="7088987E" w14:textId="07756AD5" w:rsidR="006D21D9" w:rsidRPr="003A5C10" w:rsidDel="005526F1" w:rsidRDefault="006D21D9" w:rsidP="00C52CD3">
      <w:pPr>
        <w:numPr>
          <w:ilvl w:val="1"/>
          <w:numId w:val="23"/>
        </w:numPr>
        <w:ind w:left="0" w:firstLine="0"/>
        <w:contextualSpacing/>
        <w:jc w:val="both"/>
        <w:rPr>
          <w:del w:id="777" w:author="Bogdan Dumitru" w:date="2016-12-12T16:37:00Z"/>
          <w:rFonts w:asciiTheme="minorHAnsi" w:hAnsiTheme="minorHAnsi"/>
          <w:lang w:val="ro-RO"/>
          <w:rPrChange w:id="778" w:author="Bogdan Dumitru" w:date="2016-12-12T15:32:00Z">
            <w:rPr>
              <w:del w:id="779" w:author="Bogdan Dumitru" w:date="2016-12-12T16:37:00Z"/>
              <w:rFonts w:ascii="Arial Narrow" w:hAnsi="Arial Narrow"/>
              <w:lang w:val="ro-RO"/>
            </w:rPr>
          </w:rPrChange>
        </w:rPr>
      </w:pPr>
      <w:del w:id="780" w:author="Bogdan Dumitru" w:date="2016-12-12T16:37:00Z">
        <w:r w:rsidRPr="003A5C10" w:rsidDel="005526F1">
          <w:rPr>
            <w:rFonts w:asciiTheme="minorHAnsi" w:hAnsiTheme="minorHAnsi"/>
            <w:lang w:val="ro-RO"/>
            <w:rPrChange w:id="781" w:author="Bogdan Dumitru" w:date="2016-12-12T15:32:00Z">
              <w:rPr>
                <w:rFonts w:ascii="Arial Narrow" w:hAnsi="Arial Narrow"/>
                <w:lang w:val="ro-RO"/>
              </w:rPr>
            </w:rPrChange>
          </w:rPr>
          <w:delText>In caz de neintelegere, evenimentul de forta majora trebuie atestat de Camera de Comert si Industrie sau de orice alta institutie neutra, care poate emite un asemenea document. Dovada cazului fortuit se va face de catre partea in imposibilitate de a-si executa obligatiile, cu orice mijloc de proba.</w:delText>
        </w:r>
      </w:del>
    </w:p>
    <w:p w14:paraId="434F10D6" w14:textId="3CC486A6" w:rsidR="006D21D9" w:rsidRPr="003A5C10" w:rsidDel="005526F1" w:rsidRDefault="006D21D9" w:rsidP="00C52CD3">
      <w:pPr>
        <w:numPr>
          <w:ilvl w:val="1"/>
          <w:numId w:val="23"/>
        </w:numPr>
        <w:ind w:left="0" w:firstLine="0"/>
        <w:contextualSpacing/>
        <w:jc w:val="both"/>
        <w:rPr>
          <w:del w:id="782" w:author="Bogdan Dumitru" w:date="2016-12-12T16:37:00Z"/>
          <w:rFonts w:asciiTheme="minorHAnsi" w:hAnsiTheme="minorHAnsi"/>
          <w:lang w:val="ro-RO"/>
          <w:rPrChange w:id="783" w:author="Bogdan Dumitru" w:date="2016-12-12T15:32:00Z">
            <w:rPr>
              <w:del w:id="784" w:author="Bogdan Dumitru" w:date="2016-12-12T16:37:00Z"/>
              <w:rFonts w:ascii="Arial Narrow" w:hAnsi="Arial Narrow"/>
              <w:lang w:val="ro-RO"/>
            </w:rPr>
          </w:rPrChange>
        </w:rPr>
      </w:pPr>
      <w:del w:id="785" w:author="Bogdan Dumitru" w:date="2016-12-12T16:37:00Z">
        <w:r w:rsidRPr="003A5C10" w:rsidDel="005526F1">
          <w:rPr>
            <w:rFonts w:asciiTheme="minorHAnsi" w:hAnsiTheme="minorHAnsi"/>
            <w:lang w:val="ro-RO"/>
            <w:rPrChange w:id="786" w:author="Bogdan Dumitru" w:date="2016-12-12T15:32:00Z">
              <w:rPr>
                <w:rFonts w:ascii="Arial Narrow" w:hAnsi="Arial Narrow"/>
                <w:lang w:val="ro-RO"/>
              </w:rPr>
            </w:rPrChange>
          </w:rPr>
          <w:lastRenderedPageBreak/>
          <w:delText>Partea care invoca forta majora sau cazul fortuit va notifica de asemenea cealalta Parte asupra incetarii cazului de forta majora sau cazului fortuit in termen de cinci (5) zile de la incetare.</w:delText>
        </w:r>
      </w:del>
    </w:p>
    <w:p w14:paraId="4B45AD58" w14:textId="77777777" w:rsidR="00B943E6" w:rsidRPr="003A5C10" w:rsidRDefault="00B943E6" w:rsidP="003A5C10">
      <w:pPr>
        <w:contextualSpacing/>
        <w:jc w:val="both"/>
        <w:rPr>
          <w:rFonts w:asciiTheme="minorHAnsi" w:hAnsiTheme="minorHAnsi"/>
          <w:lang w:val="ro-RO"/>
          <w:rPrChange w:id="787" w:author="Bogdan Dumitru" w:date="2016-12-12T15:32:00Z">
            <w:rPr>
              <w:rFonts w:ascii="Arial Narrow" w:hAnsi="Arial Narrow"/>
              <w:lang w:val="ro-RO"/>
            </w:rPr>
          </w:rPrChange>
        </w:rPr>
      </w:pPr>
    </w:p>
    <w:p w14:paraId="4B17ED5F" w14:textId="4DD9B6F6" w:rsidR="00305260" w:rsidRPr="003A5C10" w:rsidDel="005526F1" w:rsidRDefault="00305260" w:rsidP="00C52CD3">
      <w:pPr>
        <w:numPr>
          <w:ilvl w:val="0"/>
          <w:numId w:val="23"/>
        </w:numPr>
        <w:ind w:left="0" w:firstLine="0"/>
        <w:contextualSpacing/>
        <w:jc w:val="both"/>
        <w:rPr>
          <w:del w:id="788" w:author="Bogdan Dumitru" w:date="2016-12-12T16:38:00Z"/>
          <w:rFonts w:asciiTheme="minorHAnsi" w:hAnsiTheme="minorHAnsi" w:cs="Arial"/>
          <w:b/>
          <w:caps/>
          <w:lang w:val="ro-RO"/>
          <w:rPrChange w:id="789" w:author="Bogdan Dumitru" w:date="2016-12-12T15:32:00Z">
            <w:rPr>
              <w:del w:id="790" w:author="Bogdan Dumitru" w:date="2016-12-12T16:38:00Z"/>
              <w:rFonts w:ascii="Arial Narrow" w:hAnsi="Arial Narrow" w:cs="Arial"/>
              <w:b/>
              <w:caps/>
              <w:lang w:val="ro-RO"/>
            </w:rPr>
          </w:rPrChange>
        </w:rPr>
      </w:pPr>
      <w:del w:id="791" w:author="Bogdan Dumitru" w:date="2016-12-12T16:38:00Z">
        <w:r w:rsidRPr="003A5C10" w:rsidDel="005526F1">
          <w:rPr>
            <w:rFonts w:asciiTheme="minorHAnsi" w:hAnsiTheme="minorHAnsi" w:cs="Arial"/>
            <w:b/>
            <w:caps/>
            <w:lang w:val="ro-RO"/>
            <w:rPrChange w:id="792" w:author="Bogdan Dumitru" w:date="2016-12-12T15:32:00Z">
              <w:rPr>
                <w:rFonts w:ascii="Arial Narrow" w:hAnsi="Arial Narrow" w:cs="Arial"/>
                <w:b/>
                <w:caps/>
                <w:lang w:val="ro-RO"/>
              </w:rPr>
            </w:rPrChange>
          </w:rPr>
          <w:delText>SOLUTIONAREA LITIGIILOR</w:delText>
        </w:r>
      </w:del>
    </w:p>
    <w:p w14:paraId="6FFA3EA2" w14:textId="04CF8A95" w:rsidR="00305260" w:rsidRPr="003A5C10" w:rsidDel="005526F1" w:rsidRDefault="00305260" w:rsidP="00C52CD3">
      <w:pPr>
        <w:numPr>
          <w:ilvl w:val="1"/>
          <w:numId w:val="23"/>
        </w:numPr>
        <w:ind w:left="0" w:firstLine="0"/>
        <w:contextualSpacing/>
        <w:jc w:val="both"/>
        <w:rPr>
          <w:del w:id="793" w:author="Bogdan Dumitru" w:date="2016-12-12T16:38:00Z"/>
          <w:rFonts w:asciiTheme="minorHAnsi" w:hAnsiTheme="minorHAnsi"/>
          <w:lang w:val="ro-RO"/>
          <w:rPrChange w:id="794" w:author="Bogdan Dumitru" w:date="2016-12-12T15:32:00Z">
            <w:rPr>
              <w:del w:id="795" w:author="Bogdan Dumitru" w:date="2016-12-12T16:38:00Z"/>
              <w:rFonts w:ascii="Arial Narrow" w:hAnsi="Arial Narrow"/>
              <w:lang w:val="ro-RO"/>
            </w:rPr>
          </w:rPrChange>
        </w:rPr>
      </w:pPr>
      <w:del w:id="796" w:author="Bogdan Dumitru" w:date="2016-12-12T16:38:00Z">
        <w:r w:rsidRPr="003A5C10" w:rsidDel="005526F1">
          <w:rPr>
            <w:rFonts w:asciiTheme="minorHAnsi" w:hAnsiTheme="minorHAnsi"/>
            <w:lang w:val="ro-RO"/>
            <w:rPrChange w:id="797" w:author="Bogdan Dumitru" w:date="2016-12-12T15:32:00Z">
              <w:rPr>
                <w:rFonts w:ascii="Arial Narrow" w:hAnsi="Arial Narrow"/>
                <w:lang w:val="ro-RO"/>
              </w:rPr>
            </w:rPrChange>
          </w:rPr>
          <w:delText xml:space="preserve">Partile implicate in contract vor incerca solutionarea pe cale amiabila a eventualelor litigii aparute. </w:delText>
        </w:r>
      </w:del>
    </w:p>
    <w:p w14:paraId="6E41C6FB" w14:textId="1F5B3561" w:rsidR="00305260" w:rsidRPr="003A5C10" w:rsidDel="005526F1" w:rsidRDefault="00305260" w:rsidP="00C52CD3">
      <w:pPr>
        <w:numPr>
          <w:ilvl w:val="1"/>
          <w:numId w:val="23"/>
        </w:numPr>
        <w:ind w:left="0" w:firstLine="0"/>
        <w:contextualSpacing/>
        <w:jc w:val="both"/>
        <w:rPr>
          <w:del w:id="798" w:author="Bogdan Dumitru" w:date="2016-12-12T16:38:00Z"/>
          <w:rFonts w:asciiTheme="minorHAnsi" w:hAnsiTheme="minorHAnsi"/>
          <w:lang w:val="ro-RO"/>
          <w:rPrChange w:id="799" w:author="Bogdan Dumitru" w:date="2016-12-12T15:32:00Z">
            <w:rPr>
              <w:del w:id="800" w:author="Bogdan Dumitru" w:date="2016-12-12T16:38:00Z"/>
              <w:rFonts w:ascii="Arial Narrow" w:hAnsi="Arial Narrow"/>
              <w:lang w:val="ro-RO"/>
            </w:rPr>
          </w:rPrChange>
        </w:rPr>
      </w:pPr>
      <w:del w:id="801" w:author="Bogdan Dumitru" w:date="2016-12-12T16:38:00Z">
        <w:r w:rsidRPr="003A5C10" w:rsidDel="005526F1">
          <w:rPr>
            <w:rFonts w:asciiTheme="minorHAnsi" w:hAnsiTheme="minorHAnsi"/>
            <w:lang w:val="ro-RO"/>
            <w:rPrChange w:id="802" w:author="Bogdan Dumitru" w:date="2016-12-12T15:32:00Z">
              <w:rPr>
                <w:rFonts w:ascii="Arial Narrow" w:hAnsi="Arial Narrow"/>
                <w:lang w:val="ro-RO"/>
              </w:rPr>
            </w:rPrChange>
          </w:rPr>
          <w:delText>In cazul in care intre parti se naste un diferend cu privire la neindeplinirea obligatiilor contractuale, partile vor incerca solutionarea prin conciliere directa a respectivului diferend. In cadrul concilierii directe, fiecare parte contractuala se va folosi de orice mijloc de aparare admis de legislatia in vigoare pentru sustinerea punctelor de vedere.</w:delText>
        </w:r>
      </w:del>
    </w:p>
    <w:p w14:paraId="6C7B8E61" w14:textId="02617CBD" w:rsidR="00305260" w:rsidRPr="003A5C10" w:rsidDel="005526F1" w:rsidRDefault="00305260" w:rsidP="00C52CD3">
      <w:pPr>
        <w:numPr>
          <w:ilvl w:val="1"/>
          <w:numId w:val="23"/>
        </w:numPr>
        <w:ind w:left="0" w:firstLine="0"/>
        <w:contextualSpacing/>
        <w:jc w:val="both"/>
        <w:rPr>
          <w:del w:id="803" w:author="Bogdan Dumitru" w:date="2016-12-12T16:38:00Z"/>
          <w:rFonts w:asciiTheme="minorHAnsi" w:hAnsiTheme="minorHAnsi"/>
          <w:lang w:val="ro-RO"/>
          <w:rPrChange w:id="804" w:author="Bogdan Dumitru" w:date="2016-12-12T15:32:00Z">
            <w:rPr>
              <w:del w:id="805" w:author="Bogdan Dumitru" w:date="2016-12-12T16:38:00Z"/>
              <w:rFonts w:ascii="Arial Narrow" w:hAnsi="Arial Narrow"/>
              <w:lang w:val="ro-RO"/>
            </w:rPr>
          </w:rPrChange>
        </w:rPr>
      </w:pPr>
      <w:del w:id="806" w:author="Bogdan Dumitru" w:date="2016-12-12T16:38:00Z">
        <w:r w:rsidRPr="003A5C10" w:rsidDel="005526F1">
          <w:rPr>
            <w:rFonts w:asciiTheme="minorHAnsi" w:hAnsiTheme="minorHAnsi"/>
            <w:lang w:val="ro-RO"/>
            <w:rPrChange w:id="807" w:author="Bogdan Dumitru" w:date="2016-12-12T15:32:00Z">
              <w:rPr>
                <w:rFonts w:ascii="Arial Narrow" w:hAnsi="Arial Narrow"/>
                <w:lang w:val="ro-RO"/>
              </w:rPr>
            </w:rPrChange>
          </w:rPr>
          <w:delText>Orice diferend cu privire la intrarea in vigoare, interpretarea, executarea si incetarea prezentului contract intervenit intre parti si nesolutionat pe cale amiabila va fi deferit instantelor judecatoresti de drept  comun, spre competeta solutionare, conform normelor legislative romanesti in vigoare.</w:delText>
        </w:r>
      </w:del>
    </w:p>
    <w:p w14:paraId="724B1E67" w14:textId="77777777" w:rsidR="008112A5" w:rsidRPr="003A5C10" w:rsidRDefault="008112A5" w:rsidP="003A5C10">
      <w:pPr>
        <w:contextualSpacing/>
        <w:jc w:val="both"/>
        <w:rPr>
          <w:rFonts w:asciiTheme="minorHAnsi" w:hAnsiTheme="minorHAnsi"/>
          <w:lang w:val="ro-RO"/>
          <w:rPrChange w:id="808" w:author="Bogdan Dumitru" w:date="2016-12-12T15:32:00Z">
            <w:rPr>
              <w:rFonts w:ascii="Arial Narrow" w:hAnsi="Arial Narrow"/>
              <w:lang w:val="ro-RO"/>
            </w:rPr>
          </w:rPrChange>
        </w:rPr>
      </w:pPr>
    </w:p>
    <w:p w14:paraId="46DA5060" w14:textId="0BB90A76" w:rsidR="00305260" w:rsidRPr="005526F1" w:rsidRDefault="005526F1">
      <w:pPr>
        <w:pStyle w:val="ListParagraph"/>
        <w:numPr>
          <w:ilvl w:val="0"/>
          <w:numId w:val="43"/>
        </w:numPr>
        <w:ind w:hanging="720"/>
        <w:contextualSpacing/>
        <w:jc w:val="both"/>
        <w:rPr>
          <w:rFonts w:asciiTheme="minorHAnsi" w:hAnsiTheme="minorHAnsi" w:cs="Arial"/>
          <w:b/>
          <w:caps/>
          <w:u w:val="single"/>
          <w:lang w:val="ro-RO"/>
          <w:rPrChange w:id="809" w:author="Bogdan Dumitru" w:date="2016-12-12T16:39:00Z">
            <w:rPr>
              <w:rFonts w:ascii="Arial Narrow" w:hAnsi="Arial Narrow" w:cs="Arial"/>
              <w:b/>
              <w:caps/>
              <w:lang w:val="ro-RO"/>
            </w:rPr>
          </w:rPrChange>
        </w:rPr>
        <w:pPrChange w:id="810" w:author="Bogdan Dumitru" w:date="2016-12-12T16:39:00Z">
          <w:pPr>
            <w:numPr>
              <w:numId w:val="23"/>
            </w:numPr>
            <w:ind w:left="495" w:hanging="495"/>
            <w:contextualSpacing/>
            <w:jc w:val="both"/>
          </w:pPr>
        </w:pPrChange>
      </w:pPr>
      <w:ins w:id="811" w:author="Bogdan Dumitru" w:date="2016-12-12T16:39:00Z">
        <w:r w:rsidRPr="005526F1">
          <w:rPr>
            <w:rFonts w:asciiTheme="minorHAnsi" w:hAnsiTheme="minorHAnsi" w:cs="Arial"/>
            <w:b/>
            <w:caps/>
            <w:u w:val="single"/>
            <w:lang w:val="ro-RO"/>
            <w:rPrChange w:id="812" w:author="Bogdan Dumitru" w:date="2016-12-12T16:39:00Z">
              <w:rPr>
                <w:rFonts w:ascii="Arial" w:hAnsi="Arial" w:cs="Arial"/>
                <w:b/>
                <w:u w:val="single"/>
                <w:lang w:val="fr-FR"/>
              </w:rPr>
            </w:rPrChange>
          </w:rPr>
          <w:t>CONFIDENTIALITATEA</w:t>
        </w:r>
      </w:ins>
      <w:del w:id="813" w:author="Bogdan Dumitru" w:date="2016-12-12T16:39:00Z">
        <w:r w:rsidR="00305260" w:rsidRPr="005526F1" w:rsidDel="005526F1">
          <w:rPr>
            <w:rFonts w:asciiTheme="minorHAnsi" w:hAnsiTheme="minorHAnsi" w:cs="Arial"/>
            <w:b/>
            <w:caps/>
            <w:u w:val="single"/>
            <w:lang w:val="ro-RO"/>
            <w:rPrChange w:id="814" w:author="Bogdan Dumitru" w:date="2016-12-12T16:39:00Z">
              <w:rPr>
                <w:rFonts w:ascii="Arial Narrow" w:hAnsi="Arial Narrow" w:cs="Arial"/>
                <w:b/>
                <w:caps/>
                <w:lang w:val="ro-RO"/>
              </w:rPr>
            </w:rPrChange>
          </w:rPr>
          <w:delText>CARACTERUL CONFIDEN</w:delText>
        </w:r>
        <w:r w:rsidR="00F31761" w:rsidRPr="005526F1" w:rsidDel="005526F1">
          <w:rPr>
            <w:rFonts w:asciiTheme="minorHAnsi" w:hAnsiTheme="minorHAnsi" w:cs="Arial"/>
            <w:b/>
            <w:caps/>
            <w:u w:val="single"/>
            <w:lang w:val="ro-RO"/>
            <w:rPrChange w:id="815" w:author="Bogdan Dumitru" w:date="2016-12-12T16:39:00Z">
              <w:rPr>
                <w:rFonts w:ascii="Arial Narrow" w:hAnsi="Arial Narrow" w:cs="Arial"/>
                <w:b/>
                <w:caps/>
                <w:lang w:val="ro-RO"/>
              </w:rPr>
            </w:rPrChange>
          </w:rPr>
          <w:delText>T</w:delText>
        </w:r>
        <w:r w:rsidR="00305260" w:rsidRPr="005526F1" w:rsidDel="005526F1">
          <w:rPr>
            <w:rFonts w:asciiTheme="minorHAnsi" w:hAnsiTheme="minorHAnsi" w:cs="Arial"/>
            <w:b/>
            <w:caps/>
            <w:u w:val="single"/>
            <w:lang w:val="ro-RO"/>
            <w:rPrChange w:id="816" w:author="Bogdan Dumitru" w:date="2016-12-12T16:39:00Z">
              <w:rPr>
                <w:rFonts w:ascii="Arial Narrow" w:hAnsi="Arial Narrow" w:cs="Arial"/>
                <w:b/>
                <w:caps/>
                <w:lang w:val="ro-RO"/>
              </w:rPr>
            </w:rPrChange>
          </w:rPr>
          <w:delText>IAL AL</w:delText>
        </w:r>
      </w:del>
      <w:r w:rsidR="00305260" w:rsidRPr="005526F1">
        <w:rPr>
          <w:rFonts w:asciiTheme="minorHAnsi" w:hAnsiTheme="minorHAnsi" w:cs="Arial"/>
          <w:b/>
          <w:caps/>
          <w:u w:val="single"/>
          <w:lang w:val="ro-RO"/>
          <w:rPrChange w:id="817" w:author="Bogdan Dumitru" w:date="2016-12-12T16:39:00Z">
            <w:rPr>
              <w:rFonts w:ascii="Arial Narrow" w:hAnsi="Arial Narrow" w:cs="Arial"/>
              <w:b/>
              <w:caps/>
              <w:lang w:val="ro-RO"/>
            </w:rPr>
          </w:rPrChange>
        </w:rPr>
        <w:t xml:space="preserve"> CONTRACTULUI </w:t>
      </w:r>
    </w:p>
    <w:p w14:paraId="404A4F90" w14:textId="58F7EECA" w:rsidR="00C00219" w:rsidRPr="005526F1" w:rsidRDefault="00C00219">
      <w:pPr>
        <w:pStyle w:val="ListParagraph"/>
        <w:numPr>
          <w:ilvl w:val="1"/>
          <w:numId w:val="44"/>
        </w:numPr>
        <w:ind w:left="0" w:firstLine="0"/>
        <w:contextualSpacing/>
        <w:jc w:val="both"/>
        <w:rPr>
          <w:rFonts w:asciiTheme="minorHAnsi" w:hAnsiTheme="minorHAnsi"/>
          <w:lang w:val="ro-RO"/>
          <w:rPrChange w:id="818" w:author="Bogdan Dumitru" w:date="2016-12-12T16:39:00Z">
            <w:rPr>
              <w:rFonts w:ascii="Arial Narrow" w:hAnsi="Arial Narrow"/>
              <w:lang w:val="ro-RO"/>
            </w:rPr>
          </w:rPrChange>
        </w:rPr>
        <w:pPrChange w:id="819" w:author="Bogdan Dumitru" w:date="2016-12-12T16:39:00Z">
          <w:pPr>
            <w:numPr>
              <w:ilvl w:val="1"/>
              <w:numId w:val="23"/>
            </w:numPr>
            <w:ind w:left="360" w:hanging="360"/>
            <w:contextualSpacing/>
            <w:jc w:val="both"/>
          </w:pPr>
        </w:pPrChange>
      </w:pPr>
      <w:r w:rsidRPr="005526F1">
        <w:rPr>
          <w:rFonts w:asciiTheme="minorHAnsi" w:hAnsiTheme="minorHAnsi"/>
          <w:lang w:val="ro-RO"/>
          <w:rPrChange w:id="820" w:author="Bogdan Dumitru" w:date="2016-12-12T16:39:00Z">
            <w:rPr>
              <w:rFonts w:ascii="Arial Narrow" w:hAnsi="Arial Narrow"/>
              <w:lang w:val="ro-RO"/>
            </w:rPr>
          </w:rPrChange>
        </w:rPr>
        <w:t xml:space="preserve">Orice informatie, indiferent daca este continuta in acest Contract sau in legatura, in orice fel, cu obiectul prezentului Contract (incluzand orice informatie furnizata de o parte la acest Contract sau de reprezentantii acesteia, indiferent daca a fost furnizata in scris sau oral) este confidentiala. Informatiile confidentiale nu vor include informatiile care sunt sau care devin publice, altfel decat prin dezvaluirea acestora de catre o Parte care incalca acest Contract. Partile convin sa pastreze Informatiile Confidentiale ca fiind confidentiale si sa nu dezvaluie asemenea informatii niciunei persoane sau entitati, fara acordul prealabil scris al celeilalte Parti. </w:t>
      </w:r>
    </w:p>
    <w:p w14:paraId="7DDB153C" w14:textId="538A6F30" w:rsidR="00305260" w:rsidRPr="005526F1" w:rsidRDefault="00305260">
      <w:pPr>
        <w:pStyle w:val="ListParagraph"/>
        <w:numPr>
          <w:ilvl w:val="1"/>
          <w:numId w:val="44"/>
        </w:numPr>
        <w:ind w:left="0" w:firstLine="0"/>
        <w:contextualSpacing/>
        <w:jc w:val="both"/>
        <w:rPr>
          <w:rFonts w:asciiTheme="minorHAnsi" w:hAnsiTheme="minorHAnsi"/>
          <w:lang w:val="ro-RO"/>
          <w:rPrChange w:id="821" w:author="Bogdan Dumitru" w:date="2016-12-12T16:40:00Z">
            <w:rPr>
              <w:rFonts w:ascii="Arial Narrow" w:hAnsi="Arial Narrow"/>
              <w:lang w:val="ro-RO"/>
            </w:rPr>
          </w:rPrChange>
        </w:rPr>
        <w:pPrChange w:id="822" w:author="Bogdan Dumitru" w:date="2016-12-12T16:40:00Z">
          <w:pPr>
            <w:numPr>
              <w:ilvl w:val="1"/>
              <w:numId w:val="23"/>
            </w:numPr>
            <w:ind w:left="360" w:hanging="360"/>
            <w:contextualSpacing/>
            <w:jc w:val="both"/>
          </w:pPr>
        </w:pPrChange>
      </w:pPr>
      <w:r w:rsidRPr="005526F1">
        <w:rPr>
          <w:rFonts w:asciiTheme="minorHAnsi" w:hAnsiTheme="minorHAnsi"/>
          <w:lang w:val="ro-RO"/>
          <w:rPrChange w:id="823" w:author="Bogdan Dumitru" w:date="2016-12-12T16:40:00Z">
            <w:rPr>
              <w:rFonts w:ascii="Arial Narrow" w:hAnsi="Arial Narrow"/>
              <w:lang w:val="ro-RO"/>
            </w:rPr>
          </w:rPrChange>
        </w:rPr>
        <w:t>O parte contractant</w:t>
      </w:r>
      <w:r w:rsidR="00F31761" w:rsidRPr="005526F1">
        <w:rPr>
          <w:rFonts w:asciiTheme="minorHAnsi" w:hAnsiTheme="minorHAnsi"/>
          <w:lang w:val="ro-RO"/>
          <w:rPrChange w:id="824" w:author="Bogdan Dumitru" w:date="2016-12-12T16:40:00Z">
            <w:rPr>
              <w:rFonts w:ascii="Arial Narrow" w:hAnsi="Arial Narrow"/>
              <w:lang w:val="ro-RO"/>
            </w:rPr>
          </w:rPrChange>
        </w:rPr>
        <w:t>a</w:t>
      </w:r>
      <w:r w:rsidRPr="005526F1">
        <w:rPr>
          <w:rFonts w:asciiTheme="minorHAnsi" w:hAnsiTheme="minorHAnsi"/>
          <w:lang w:val="ro-RO"/>
          <w:rPrChange w:id="825" w:author="Bogdan Dumitru" w:date="2016-12-12T16:40:00Z">
            <w:rPr>
              <w:rFonts w:ascii="Arial Narrow" w:hAnsi="Arial Narrow"/>
              <w:lang w:val="ro-RO"/>
            </w:rPr>
          </w:rPrChange>
        </w:rPr>
        <w:t xml:space="preserve"> nu are dreptul, f</w:t>
      </w:r>
      <w:r w:rsidR="00F31761" w:rsidRPr="005526F1">
        <w:rPr>
          <w:rFonts w:asciiTheme="minorHAnsi" w:hAnsiTheme="minorHAnsi"/>
          <w:lang w:val="ro-RO"/>
          <w:rPrChange w:id="826" w:author="Bogdan Dumitru" w:date="2016-12-12T16:40:00Z">
            <w:rPr>
              <w:rFonts w:ascii="Arial Narrow" w:hAnsi="Arial Narrow"/>
              <w:lang w:val="ro-RO"/>
            </w:rPr>
          </w:rPrChange>
        </w:rPr>
        <w:t>a</w:t>
      </w:r>
      <w:r w:rsidRPr="005526F1">
        <w:rPr>
          <w:rFonts w:asciiTheme="minorHAnsi" w:hAnsiTheme="minorHAnsi"/>
          <w:lang w:val="ro-RO"/>
          <w:rPrChange w:id="827" w:author="Bogdan Dumitru" w:date="2016-12-12T16:40:00Z">
            <w:rPr>
              <w:rFonts w:ascii="Arial Narrow" w:hAnsi="Arial Narrow"/>
              <w:lang w:val="ro-RO"/>
            </w:rPr>
          </w:rPrChange>
        </w:rPr>
        <w:t>r</w:t>
      </w:r>
      <w:r w:rsidR="00F31761" w:rsidRPr="005526F1">
        <w:rPr>
          <w:rFonts w:asciiTheme="minorHAnsi" w:hAnsiTheme="minorHAnsi"/>
          <w:lang w:val="ro-RO"/>
          <w:rPrChange w:id="828" w:author="Bogdan Dumitru" w:date="2016-12-12T16:40:00Z">
            <w:rPr>
              <w:rFonts w:ascii="Arial Narrow" w:hAnsi="Arial Narrow"/>
              <w:lang w:val="ro-RO"/>
            </w:rPr>
          </w:rPrChange>
        </w:rPr>
        <w:t>a</w:t>
      </w:r>
      <w:r w:rsidRPr="005526F1">
        <w:rPr>
          <w:rFonts w:asciiTheme="minorHAnsi" w:hAnsiTheme="minorHAnsi"/>
          <w:lang w:val="ro-RO"/>
          <w:rPrChange w:id="829" w:author="Bogdan Dumitru" w:date="2016-12-12T16:40:00Z">
            <w:rPr>
              <w:rFonts w:ascii="Arial Narrow" w:hAnsi="Arial Narrow"/>
              <w:lang w:val="ro-RO"/>
            </w:rPr>
          </w:rPrChange>
        </w:rPr>
        <w:t xml:space="preserve"> acordul scris al celeilalte p</w:t>
      </w:r>
      <w:r w:rsidR="00F31761" w:rsidRPr="005526F1">
        <w:rPr>
          <w:rFonts w:asciiTheme="minorHAnsi" w:hAnsiTheme="minorHAnsi"/>
          <w:lang w:val="ro-RO"/>
          <w:rPrChange w:id="830" w:author="Bogdan Dumitru" w:date="2016-12-12T16:40:00Z">
            <w:rPr>
              <w:rFonts w:ascii="Arial Narrow" w:hAnsi="Arial Narrow"/>
              <w:lang w:val="ro-RO"/>
            </w:rPr>
          </w:rPrChange>
        </w:rPr>
        <w:t>a</w:t>
      </w:r>
      <w:r w:rsidRPr="005526F1">
        <w:rPr>
          <w:rFonts w:asciiTheme="minorHAnsi" w:hAnsiTheme="minorHAnsi"/>
          <w:lang w:val="ro-RO"/>
          <w:rPrChange w:id="831" w:author="Bogdan Dumitru" w:date="2016-12-12T16:40:00Z">
            <w:rPr>
              <w:rFonts w:ascii="Arial Narrow" w:hAnsi="Arial Narrow"/>
              <w:lang w:val="ro-RO"/>
            </w:rPr>
          </w:rPrChange>
        </w:rPr>
        <w:t>r</w:t>
      </w:r>
      <w:r w:rsidR="00F31761" w:rsidRPr="005526F1">
        <w:rPr>
          <w:rFonts w:asciiTheme="minorHAnsi" w:hAnsiTheme="minorHAnsi"/>
          <w:lang w:val="ro-RO"/>
          <w:rPrChange w:id="832" w:author="Bogdan Dumitru" w:date="2016-12-12T16:40:00Z">
            <w:rPr>
              <w:rFonts w:ascii="Arial Narrow" w:hAnsi="Arial Narrow"/>
              <w:lang w:val="ro-RO"/>
            </w:rPr>
          </w:rPrChange>
        </w:rPr>
        <w:t>t</w:t>
      </w:r>
      <w:r w:rsidRPr="005526F1">
        <w:rPr>
          <w:rFonts w:asciiTheme="minorHAnsi" w:hAnsiTheme="minorHAnsi"/>
          <w:lang w:val="ro-RO"/>
          <w:rPrChange w:id="833" w:author="Bogdan Dumitru" w:date="2016-12-12T16:40:00Z">
            <w:rPr>
              <w:rFonts w:ascii="Arial Narrow" w:hAnsi="Arial Narrow"/>
              <w:lang w:val="ro-RO"/>
            </w:rPr>
          </w:rPrChange>
        </w:rPr>
        <w:t>i:</w:t>
      </w:r>
    </w:p>
    <w:p w14:paraId="58CA9B67" w14:textId="77777777" w:rsidR="00305260" w:rsidRPr="003A5C10" w:rsidRDefault="00305260">
      <w:pPr>
        <w:numPr>
          <w:ilvl w:val="0"/>
          <w:numId w:val="45"/>
        </w:numPr>
        <w:ind w:left="360"/>
        <w:contextualSpacing/>
        <w:jc w:val="both"/>
        <w:rPr>
          <w:rFonts w:asciiTheme="minorHAnsi" w:hAnsiTheme="minorHAnsi"/>
          <w:lang w:val="ro-RO"/>
          <w:rPrChange w:id="834" w:author="Bogdan Dumitru" w:date="2016-12-12T15:32:00Z">
            <w:rPr>
              <w:rFonts w:ascii="Arial Narrow" w:hAnsi="Arial Narrow"/>
              <w:lang w:val="ro-RO"/>
            </w:rPr>
          </w:rPrChange>
        </w:rPr>
        <w:pPrChange w:id="835" w:author="Bogdan Dumitru" w:date="2016-12-12T16:40:00Z">
          <w:pPr>
            <w:numPr>
              <w:numId w:val="29"/>
            </w:numPr>
            <w:tabs>
              <w:tab w:val="num" w:pos="0"/>
              <w:tab w:val="num" w:pos="1440"/>
            </w:tabs>
            <w:ind w:left="720" w:hanging="720"/>
            <w:contextualSpacing/>
            <w:jc w:val="both"/>
          </w:pPr>
        </w:pPrChange>
      </w:pPr>
      <w:r w:rsidRPr="003A5C10">
        <w:rPr>
          <w:rFonts w:asciiTheme="minorHAnsi" w:hAnsiTheme="minorHAnsi"/>
          <w:lang w:val="ro-RO"/>
          <w:rPrChange w:id="836" w:author="Bogdan Dumitru" w:date="2016-12-12T15:32:00Z">
            <w:rPr>
              <w:rFonts w:ascii="Arial Narrow" w:hAnsi="Arial Narrow"/>
              <w:lang w:val="ro-RO"/>
            </w:rPr>
          </w:rPrChange>
        </w:rPr>
        <w:t>de a face cunoscut contractul sau orice prevedere a acestuia unei ter</w:t>
      </w:r>
      <w:r w:rsidR="00F31761" w:rsidRPr="003A5C10">
        <w:rPr>
          <w:rFonts w:asciiTheme="minorHAnsi" w:hAnsiTheme="minorHAnsi"/>
          <w:lang w:val="ro-RO"/>
          <w:rPrChange w:id="837" w:author="Bogdan Dumitru" w:date="2016-12-12T15:32:00Z">
            <w:rPr>
              <w:rFonts w:ascii="Arial Narrow" w:hAnsi="Arial Narrow"/>
              <w:lang w:val="ro-RO"/>
            </w:rPr>
          </w:rPrChange>
        </w:rPr>
        <w:t>t</w:t>
      </w:r>
      <w:r w:rsidRPr="003A5C10">
        <w:rPr>
          <w:rFonts w:asciiTheme="minorHAnsi" w:hAnsiTheme="minorHAnsi"/>
          <w:lang w:val="ro-RO"/>
          <w:rPrChange w:id="838" w:author="Bogdan Dumitru" w:date="2016-12-12T15:32:00Z">
            <w:rPr>
              <w:rFonts w:ascii="Arial Narrow" w:hAnsi="Arial Narrow"/>
              <w:lang w:val="ro-RO"/>
            </w:rPr>
          </w:rPrChange>
        </w:rPr>
        <w:t>e p</w:t>
      </w:r>
      <w:r w:rsidR="00F31761" w:rsidRPr="003A5C10">
        <w:rPr>
          <w:rFonts w:asciiTheme="minorHAnsi" w:hAnsiTheme="minorHAnsi"/>
          <w:lang w:val="ro-RO"/>
          <w:rPrChange w:id="839" w:author="Bogdan Dumitru" w:date="2016-12-12T15:32:00Z">
            <w:rPr>
              <w:rFonts w:ascii="Arial Narrow" w:hAnsi="Arial Narrow"/>
              <w:lang w:val="ro-RO"/>
            </w:rPr>
          </w:rPrChange>
        </w:rPr>
        <w:t>a</w:t>
      </w:r>
      <w:r w:rsidRPr="003A5C10">
        <w:rPr>
          <w:rFonts w:asciiTheme="minorHAnsi" w:hAnsiTheme="minorHAnsi"/>
          <w:lang w:val="ro-RO"/>
          <w:rPrChange w:id="840" w:author="Bogdan Dumitru" w:date="2016-12-12T15:32:00Z">
            <w:rPr>
              <w:rFonts w:ascii="Arial Narrow" w:hAnsi="Arial Narrow"/>
              <w:lang w:val="ro-RO"/>
            </w:rPr>
          </w:rPrChange>
        </w:rPr>
        <w:t>r</w:t>
      </w:r>
      <w:r w:rsidR="00F31761" w:rsidRPr="003A5C10">
        <w:rPr>
          <w:rFonts w:asciiTheme="minorHAnsi" w:hAnsiTheme="minorHAnsi"/>
          <w:lang w:val="ro-RO"/>
          <w:rPrChange w:id="841" w:author="Bogdan Dumitru" w:date="2016-12-12T15:32:00Z">
            <w:rPr>
              <w:rFonts w:ascii="Arial Narrow" w:hAnsi="Arial Narrow"/>
              <w:lang w:val="ro-RO"/>
            </w:rPr>
          </w:rPrChange>
        </w:rPr>
        <w:t>t</w:t>
      </w:r>
      <w:r w:rsidRPr="003A5C10">
        <w:rPr>
          <w:rFonts w:asciiTheme="minorHAnsi" w:hAnsiTheme="minorHAnsi"/>
          <w:lang w:val="ro-RO"/>
          <w:rPrChange w:id="842" w:author="Bogdan Dumitru" w:date="2016-12-12T15:32:00Z">
            <w:rPr>
              <w:rFonts w:ascii="Arial Narrow" w:hAnsi="Arial Narrow"/>
              <w:lang w:val="ro-RO"/>
            </w:rPr>
          </w:rPrChange>
        </w:rPr>
        <w:t>i, în afara acelor persoane implicate în îndeplinirea contractului;</w:t>
      </w:r>
    </w:p>
    <w:p w14:paraId="6FB89AF4" w14:textId="77777777" w:rsidR="00305260" w:rsidRPr="003A5C10" w:rsidRDefault="00305260">
      <w:pPr>
        <w:numPr>
          <w:ilvl w:val="0"/>
          <w:numId w:val="45"/>
        </w:numPr>
        <w:ind w:left="360"/>
        <w:contextualSpacing/>
        <w:jc w:val="both"/>
        <w:rPr>
          <w:rFonts w:asciiTheme="minorHAnsi" w:hAnsiTheme="minorHAnsi"/>
          <w:lang w:val="ro-RO"/>
          <w:rPrChange w:id="843" w:author="Bogdan Dumitru" w:date="2016-12-12T15:32:00Z">
            <w:rPr>
              <w:rFonts w:ascii="Arial Narrow" w:hAnsi="Arial Narrow"/>
              <w:lang w:val="ro-RO"/>
            </w:rPr>
          </w:rPrChange>
        </w:rPr>
        <w:pPrChange w:id="844" w:author="Bogdan Dumitru" w:date="2016-12-12T16:40:00Z">
          <w:pPr>
            <w:numPr>
              <w:numId w:val="29"/>
            </w:numPr>
            <w:tabs>
              <w:tab w:val="num" w:pos="0"/>
              <w:tab w:val="num" w:pos="1440"/>
            </w:tabs>
            <w:ind w:left="720" w:hanging="720"/>
            <w:contextualSpacing/>
            <w:jc w:val="both"/>
          </w:pPr>
        </w:pPrChange>
      </w:pPr>
      <w:r w:rsidRPr="003A5C10">
        <w:rPr>
          <w:rFonts w:asciiTheme="minorHAnsi" w:hAnsiTheme="minorHAnsi"/>
          <w:lang w:val="ro-RO"/>
          <w:rPrChange w:id="845" w:author="Bogdan Dumitru" w:date="2016-12-12T15:32:00Z">
            <w:rPr>
              <w:rFonts w:ascii="Arial Narrow" w:hAnsi="Arial Narrow"/>
              <w:lang w:val="ro-RO"/>
            </w:rPr>
          </w:rPrChange>
        </w:rPr>
        <w:t>de a utiliza informa</w:t>
      </w:r>
      <w:r w:rsidR="00F31761" w:rsidRPr="003A5C10">
        <w:rPr>
          <w:rFonts w:asciiTheme="minorHAnsi" w:hAnsiTheme="minorHAnsi"/>
          <w:lang w:val="ro-RO"/>
          <w:rPrChange w:id="846" w:author="Bogdan Dumitru" w:date="2016-12-12T15:32:00Z">
            <w:rPr>
              <w:rFonts w:ascii="Arial Narrow" w:hAnsi="Arial Narrow"/>
              <w:lang w:val="ro-RO"/>
            </w:rPr>
          </w:rPrChange>
        </w:rPr>
        <w:t>t</w:t>
      </w:r>
      <w:r w:rsidRPr="003A5C10">
        <w:rPr>
          <w:rFonts w:asciiTheme="minorHAnsi" w:hAnsiTheme="minorHAnsi"/>
          <w:lang w:val="ro-RO"/>
          <w:rPrChange w:id="847" w:author="Bogdan Dumitru" w:date="2016-12-12T15:32:00Z">
            <w:rPr>
              <w:rFonts w:ascii="Arial Narrow" w:hAnsi="Arial Narrow"/>
              <w:lang w:val="ro-RO"/>
            </w:rPr>
          </w:rPrChange>
        </w:rPr>
        <w:t xml:space="preserve">iile </w:t>
      </w:r>
      <w:r w:rsidR="00F31761" w:rsidRPr="003A5C10">
        <w:rPr>
          <w:rFonts w:asciiTheme="minorHAnsi" w:hAnsiTheme="minorHAnsi"/>
          <w:lang w:val="ro-RO"/>
          <w:rPrChange w:id="848" w:author="Bogdan Dumitru" w:date="2016-12-12T15:32:00Z">
            <w:rPr>
              <w:rFonts w:ascii="Arial Narrow" w:hAnsi="Arial Narrow"/>
              <w:lang w:val="ro-RO"/>
            </w:rPr>
          </w:rPrChange>
        </w:rPr>
        <w:t>s</w:t>
      </w:r>
      <w:r w:rsidRPr="003A5C10">
        <w:rPr>
          <w:rFonts w:asciiTheme="minorHAnsi" w:hAnsiTheme="minorHAnsi"/>
          <w:lang w:val="ro-RO"/>
          <w:rPrChange w:id="849" w:author="Bogdan Dumitru" w:date="2016-12-12T15:32:00Z">
            <w:rPr>
              <w:rFonts w:ascii="Arial Narrow" w:hAnsi="Arial Narrow"/>
              <w:lang w:val="ro-RO"/>
            </w:rPr>
          </w:rPrChange>
        </w:rPr>
        <w:t>i documentele ob</w:t>
      </w:r>
      <w:r w:rsidR="00F31761" w:rsidRPr="003A5C10">
        <w:rPr>
          <w:rFonts w:asciiTheme="minorHAnsi" w:hAnsiTheme="minorHAnsi"/>
          <w:lang w:val="ro-RO"/>
          <w:rPrChange w:id="850" w:author="Bogdan Dumitru" w:date="2016-12-12T15:32:00Z">
            <w:rPr>
              <w:rFonts w:ascii="Arial Narrow" w:hAnsi="Arial Narrow"/>
              <w:lang w:val="ro-RO"/>
            </w:rPr>
          </w:rPrChange>
        </w:rPr>
        <w:t>t</w:t>
      </w:r>
      <w:r w:rsidRPr="003A5C10">
        <w:rPr>
          <w:rFonts w:asciiTheme="minorHAnsi" w:hAnsiTheme="minorHAnsi"/>
          <w:lang w:val="ro-RO"/>
          <w:rPrChange w:id="851" w:author="Bogdan Dumitru" w:date="2016-12-12T15:32:00Z">
            <w:rPr>
              <w:rFonts w:ascii="Arial Narrow" w:hAnsi="Arial Narrow"/>
              <w:lang w:val="ro-RO"/>
            </w:rPr>
          </w:rPrChange>
        </w:rPr>
        <w:t>inute sau la care are acces în perioada de derulare a contractului, în alt scop decât acela de a-</w:t>
      </w:r>
      <w:r w:rsidR="00F31761" w:rsidRPr="003A5C10">
        <w:rPr>
          <w:rFonts w:asciiTheme="minorHAnsi" w:hAnsiTheme="minorHAnsi"/>
          <w:lang w:val="ro-RO"/>
          <w:rPrChange w:id="852" w:author="Bogdan Dumitru" w:date="2016-12-12T15:32:00Z">
            <w:rPr>
              <w:rFonts w:ascii="Arial Narrow" w:hAnsi="Arial Narrow"/>
              <w:lang w:val="ro-RO"/>
            </w:rPr>
          </w:rPrChange>
        </w:rPr>
        <w:t>s</w:t>
      </w:r>
      <w:r w:rsidRPr="003A5C10">
        <w:rPr>
          <w:rFonts w:asciiTheme="minorHAnsi" w:hAnsiTheme="minorHAnsi"/>
          <w:lang w:val="ro-RO"/>
          <w:rPrChange w:id="853" w:author="Bogdan Dumitru" w:date="2016-12-12T15:32:00Z">
            <w:rPr>
              <w:rFonts w:ascii="Arial Narrow" w:hAnsi="Arial Narrow"/>
              <w:lang w:val="ro-RO"/>
            </w:rPr>
          </w:rPrChange>
        </w:rPr>
        <w:t>i îndeplini obliga</w:t>
      </w:r>
      <w:r w:rsidR="00F31761" w:rsidRPr="003A5C10">
        <w:rPr>
          <w:rFonts w:asciiTheme="minorHAnsi" w:hAnsiTheme="minorHAnsi"/>
          <w:lang w:val="ro-RO"/>
          <w:rPrChange w:id="854" w:author="Bogdan Dumitru" w:date="2016-12-12T15:32:00Z">
            <w:rPr>
              <w:rFonts w:ascii="Arial Narrow" w:hAnsi="Arial Narrow"/>
              <w:lang w:val="ro-RO"/>
            </w:rPr>
          </w:rPrChange>
        </w:rPr>
        <w:t>t</w:t>
      </w:r>
      <w:r w:rsidRPr="003A5C10">
        <w:rPr>
          <w:rFonts w:asciiTheme="minorHAnsi" w:hAnsiTheme="minorHAnsi"/>
          <w:lang w:val="ro-RO"/>
          <w:rPrChange w:id="855" w:author="Bogdan Dumitru" w:date="2016-12-12T15:32:00Z">
            <w:rPr>
              <w:rFonts w:ascii="Arial Narrow" w:hAnsi="Arial Narrow"/>
              <w:lang w:val="ro-RO"/>
            </w:rPr>
          </w:rPrChange>
        </w:rPr>
        <w:t>iile contractuale.</w:t>
      </w:r>
    </w:p>
    <w:p w14:paraId="181D68FF" w14:textId="77777777" w:rsidR="00305260" w:rsidRPr="003A5C10" w:rsidRDefault="00305260">
      <w:pPr>
        <w:numPr>
          <w:ilvl w:val="1"/>
          <w:numId w:val="44"/>
        </w:numPr>
        <w:ind w:left="0" w:firstLine="0"/>
        <w:contextualSpacing/>
        <w:jc w:val="both"/>
        <w:rPr>
          <w:rFonts w:asciiTheme="minorHAnsi" w:hAnsiTheme="minorHAnsi"/>
          <w:lang w:val="ro-RO"/>
          <w:rPrChange w:id="856" w:author="Bogdan Dumitru" w:date="2016-12-12T15:32:00Z">
            <w:rPr>
              <w:rFonts w:ascii="Arial Narrow" w:hAnsi="Arial Narrow"/>
              <w:lang w:val="ro-RO"/>
            </w:rPr>
          </w:rPrChange>
        </w:rPr>
        <w:pPrChange w:id="857" w:author="Bogdan Dumitru" w:date="2016-12-12T16:40:00Z">
          <w:pPr>
            <w:numPr>
              <w:ilvl w:val="1"/>
              <w:numId w:val="23"/>
            </w:numPr>
            <w:ind w:left="360" w:hanging="360"/>
            <w:contextualSpacing/>
            <w:jc w:val="both"/>
          </w:pPr>
        </w:pPrChange>
      </w:pPr>
      <w:r w:rsidRPr="003A5C10">
        <w:rPr>
          <w:rFonts w:asciiTheme="minorHAnsi" w:hAnsiTheme="minorHAnsi"/>
          <w:lang w:val="ro-RO"/>
          <w:rPrChange w:id="858" w:author="Bogdan Dumitru" w:date="2016-12-12T15:32:00Z">
            <w:rPr>
              <w:rFonts w:ascii="Arial Narrow" w:hAnsi="Arial Narrow"/>
              <w:lang w:val="ro-RO"/>
            </w:rPr>
          </w:rPrChange>
        </w:rPr>
        <w:t>O parte contractant</w:t>
      </w:r>
      <w:r w:rsidR="00F31761" w:rsidRPr="003A5C10">
        <w:rPr>
          <w:rFonts w:asciiTheme="minorHAnsi" w:hAnsiTheme="minorHAnsi"/>
          <w:lang w:val="ro-RO"/>
          <w:rPrChange w:id="859" w:author="Bogdan Dumitru" w:date="2016-12-12T15:32:00Z">
            <w:rPr>
              <w:rFonts w:ascii="Arial Narrow" w:hAnsi="Arial Narrow"/>
              <w:lang w:val="ro-RO"/>
            </w:rPr>
          </w:rPrChange>
        </w:rPr>
        <w:t>a</w:t>
      </w:r>
      <w:r w:rsidRPr="003A5C10">
        <w:rPr>
          <w:rFonts w:asciiTheme="minorHAnsi" w:hAnsiTheme="minorHAnsi"/>
          <w:lang w:val="ro-RO"/>
          <w:rPrChange w:id="860" w:author="Bogdan Dumitru" w:date="2016-12-12T15:32:00Z">
            <w:rPr>
              <w:rFonts w:ascii="Arial Narrow" w:hAnsi="Arial Narrow"/>
              <w:lang w:val="ro-RO"/>
            </w:rPr>
          </w:rPrChange>
        </w:rPr>
        <w:t xml:space="preserve"> va fi exonerat</w:t>
      </w:r>
      <w:r w:rsidR="00F31761" w:rsidRPr="003A5C10">
        <w:rPr>
          <w:rFonts w:asciiTheme="minorHAnsi" w:hAnsiTheme="minorHAnsi"/>
          <w:lang w:val="ro-RO"/>
          <w:rPrChange w:id="861" w:author="Bogdan Dumitru" w:date="2016-12-12T15:32:00Z">
            <w:rPr>
              <w:rFonts w:ascii="Arial Narrow" w:hAnsi="Arial Narrow"/>
              <w:lang w:val="ro-RO"/>
            </w:rPr>
          </w:rPrChange>
        </w:rPr>
        <w:t>a</w:t>
      </w:r>
      <w:r w:rsidRPr="003A5C10">
        <w:rPr>
          <w:rFonts w:asciiTheme="minorHAnsi" w:hAnsiTheme="minorHAnsi"/>
          <w:lang w:val="ro-RO"/>
          <w:rPrChange w:id="862" w:author="Bogdan Dumitru" w:date="2016-12-12T15:32:00Z">
            <w:rPr>
              <w:rFonts w:ascii="Arial Narrow" w:hAnsi="Arial Narrow"/>
              <w:lang w:val="ro-RO"/>
            </w:rPr>
          </w:rPrChange>
        </w:rPr>
        <w:t xml:space="preserve"> de r</w:t>
      </w:r>
      <w:r w:rsidR="00F31761" w:rsidRPr="003A5C10">
        <w:rPr>
          <w:rFonts w:asciiTheme="minorHAnsi" w:hAnsiTheme="minorHAnsi"/>
          <w:lang w:val="ro-RO"/>
          <w:rPrChange w:id="863" w:author="Bogdan Dumitru" w:date="2016-12-12T15:32:00Z">
            <w:rPr>
              <w:rFonts w:ascii="Arial Narrow" w:hAnsi="Arial Narrow"/>
              <w:lang w:val="ro-RO"/>
            </w:rPr>
          </w:rPrChange>
        </w:rPr>
        <w:t>a</w:t>
      </w:r>
      <w:r w:rsidRPr="003A5C10">
        <w:rPr>
          <w:rFonts w:asciiTheme="minorHAnsi" w:hAnsiTheme="minorHAnsi"/>
          <w:lang w:val="ro-RO"/>
          <w:rPrChange w:id="864" w:author="Bogdan Dumitru" w:date="2016-12-12T15:32:00Z">
            <w:rPr>
              <w:rFonts w:ascii="Arial Narrow" w:hAnsi="Arial Narrow"/>
              <w:lang w:val="ro-RO"/>
            </w:rPr>
          </w:rPrChange>
        </w:rPr>
        <w:t>spunderea pentru dezv</w:t>
      </w:r>
      <w:r w:rsidR="00F31761" w:rsidRPr="003A5C10">
        <w:rPr>
          <w:rFonts w:asciiTheme="minorHAnsi" w:hAnsiTheme="minorHAnsi"/>
          <w:lang w:val="ro-RO"/>
          <w:rPrChange w:id="865" w:author="Bogdan Dumitru" w:date="2016-12-12T15:32:00Z">
            <w:rPr>
              <w:rFonts w:ascii="Arial Narrow" w:hAnsi="Arial Narrow"/>
              <w:lang w:val="ro-RO"/>
            </w:rPr>
          </w:rPrChange>
        </w:rPr>
        <w:t>a</w:t>
      </w:r>
      <w:r w:rsidRPr="003A5C10">
        <w:rPr>
          <w:rFonts w:asciiTheme="minorHAnsi" w:hAnsiTheme="minorHAnsi"/>
          <w:lang w:val="ro-RO"/>
          <w:rPrChange w:id="866" w:author="Bogdan Dumitru" w:date="2016-12-12T15:32:00Z">
            <w:rPr>
              <w:rFonts w:ascii="Arial Narrow" w:hAnsi="Arial Narrow"/>
              <w:lang w:val="ro-RO"/>
            </w:rPr>
          </w:rPrChange>
        </w:rPr>
        <w:t>luirea de informa</w:t>
      </w:r>
      <w:r w:rsidR="00F31761" w:rsidRPr="003A5C10">
        <w:rPr>
          <w:rFonts w:asciiTheme="minorHAnsi" w:hAnsiTheme="minorHAnsi"/>
          <w:lang w:val="ro-RO"/>
          <w:rPrChange w:id="867" w:author="Bogdan Dumitru" w:date="2016-12-12T15:32:00Z">
            <w:rPr>
              <w:rFonts w:ascii="Arial Narrow" w:hAnsi="Arial Narrow"/>
              <w:lang w:val="ro-RO"/>
            </w:rPr>
          </w:rPrChange>
        </w:rPr>
        <w:t>t</w:t>
      </w:r>
      <w:r w:rsidRPr="003A5C10">
        <w:rPr>
          <w:rFonts w:asciiTheme="minorHAnsi" w:hAnsiTheme="minorHAnsi"/>
          <w:lang w:val="ro-RO"/>
          <w:rPrChange w:id="868" w:author="Bogdan Dumitru" w:date="2016-12-12T15:32:00Z">
            <w:rPr>
              <w:rFonts w:ascii="Arial Narrow" w:hAnsi="Arial Narrow"/>
              <w:lang w:val="ro-RO"/>
            </w:rPr>
          </w:rPrChange>
        </w:rPr>
        <w:t>ii referitoare la contract dac</w:t>
      </w:r>
      <w:r w:rsidR="00F31761" w:rsidRPr="003A5C10">
        <w:rPr>
          <w:rFonts w:asciiTheme="minorHAnsi" w:hAnsiTheme="minorHAnsi"/>
          <w:lang w:val="ro-RO"/>
          <w:rPrChange w:id="869" w:author="Bogdan Dumitru" w:date="2016-12-12T15:32:00Z">
            <w:rPr>
              <w:rFonts w:ascii="Arial Narrow" w:hAnsi="Arial Narrow"/>
              <w:lang w:val="ro-RO"/>
            </w:rPr>
          </w:rPrChange>
        </w:rPr>
        <w:t>a</w:t>
      </w:r>
      <w:r w:rsidRPr="003A5C10">
        <w:rPr>
          <w:rFonts w:asciiTheme="minorHAnsi" w:hAnsiTheme="minorHAnsi"/>
          <w:lang w:val="ro-RO"/>
          <w:rPrChange w:id="870" w:author="Bogdan Dumitru" w:date="2016-12-12T15:32:00Z">
            <w:rPr>
              <w:rFonts w:ascii="Arial Narrow" w:hAnsi="Arial Narrow"/>
              <w:lang w:val="ro-RO"/>
            </w:rPr>
          </w:rPrChange>
        </w:rPr>
        <w:t>:</w:t>
      </w:r>
    </w:p>
    <w:p w14:paraId="3B51B6E9" w14:textId="00F48106" w:rsidR="00305260" w:rsidRPr="005526F1" w:rsidRDefault="00305260">
      <w:pPr>
        <w:pStyle w:val="ListParagraph"/>
        <w:numPr>
          <w:ilvl w:val="1"/>
          <w:numId w:val="1"/>
        </w:numPr>
        <w:tabs>
          <w:tab w:val="clear" w:pos="1440"/>
        </w:tabs>
        <w:ind w:left="360"/>
        <w:contextualSpacing/>
        <w:jc w:val="both"/>
        <w:rPr>
          <w:rFonts w:asciiTheme="minorHAnsi" w:hAnsiTheme="minorHAnsi"/>
          <w:lang w:val="ro-RO"/>
          <w:rPrChange w:id="871" w:author="Bogdan Dumitru" w:date="2016-12-12T16:41:00Z">
            <w:rPr>
              <w:rFonts w:ascii="Arial Narrow" w:hAnsi="Arial Narrow"/>
              <w:lang w:val="ro-RO"/>
            </w:rPr>
          </w:rPrChange>
        </w:rPr>
        <w:pPrChange w:id="872" w:author="Bogdan Dumitru" w:date="2016-12-12T16:41:00Z">
          <w:pPr>
            <w:numPr>
              <w:numId w:val="29"/>
            </w:numPr>
            <w:tabs>
              <w:tab w:val="num" w:pos="0"/>
              <w:tab w:val="num" w:pos="1440"/>
            </w:tabs>
            <w:ind w:left="720" w:hanging="720"/>
            <w:contextualSpacing/>
            <w:jc w:val="both"/>
          </w:pPr>
        </w:pPrChange>
      </w:pPr>
      <w:r w:rsidRPr="005526F1">
        <w:rPr>
          <w:rFonts w:asciiTheme="minorHAnsi" w:hAnsiTheme="minorHAnsi"/>
          <w:lang w:val="ro-RO"/>
          <w:rPrChange w:id="873" w:author="Bogdan Dumitru" w:date="2016-12-12T16:41:00Z">
            <w:rPr>
              <w:rFonts w:ascii="Arial Narrow" w:hAnsi="Arial Narrow"/>
              <w:lang w:val="ro-RO"/>
            </w:rPr>
          </w:rPrChange>
        </w:rPr>
        <w:t>informa</w:t>
      </w:r>
      <w:r w:rsidR="00F31761" w:rsidRPr="005526F1">
        <w:rPr>
          <w:rFonts w:asciiTheme="minorHAnsi" w:hAnsiTheme="minorHAnsi"/>
          <w:lang w:val="ro-RO"/>
          <w:rPrChange w:id="874" w:author="Bogdan Dumitru" w:date="2016-12-12T16:41:00Z">
            <w:rPr>
              <w:rFonts w:ascii="Arial Narrow" w:hAnsi="Arial Narrow"/>
              <w:lang w:val="ro-RO"/>
            </w:rPr>
          </w:rPrChange>
        </w:rPr>
        <w:t>t</w:t>
      </w:r>
      <w:r w:rsidRPr="005526F1">
        <w:rPr>
          <w:rFonts w:asciiTheme="minorHAnsi" w:hAnsiTheme="minorHAnsi"/>
          <w:lang w:val="ro-RO"/>
          <w:rPrChange w:id="875" w:author="Bogdan Dumitru" w:date="2016-12-12T16:41:00Z">
            <w:rPr>
              <w:rFonts w:ascii="Arial Narrow" w:hAnsi="Arial Narrow"/>
              <w:lang w:val="ro-RO"/>
            </w:rPr>
          </w:rPrChange>
        </w:rPr>
        <w:t>ia era cunoscut</w:t>
      </w:r>
      <w:r w:rsidR="00F31761" w:rsidRPr="005526F1">
        <w:rPr>
          <w:rFonts w:asciiTheme="minorHAnsi" w:hAnsiTheme="minorHAnsi"/>
          <w:lang w:val="ro-RO"/>
          <w:rPrChange w:id="876" w:author="Bogdan Dumitru" w:date="2016-12-12T16:41:00Z">
            <w:rPr>
              <w:rFonts w:ascii="Arial Narrow" w:hAnsi="Arial Narrow"/>
              <w:lang w:val="ro-RO"/>
            </w:rPr>
          </w:rPrChange>
        </w:rPr>
        <w:t>a</w:t>
      </w:r>
      <w:r w:rsidRPr="005526F1">
        <w:rPr>
          <w:rFonts w:asciiTheme="minorHAnsi" w:hAnsiTheme="minorHAnsi"/>
          <w:lang w:val="ro-RO"/>
          <w:rPrChange w:id="877" w:author="Bogdan Dumitru" w:date="2016-12-12T16:41:00Z">
            <w:rPr>
              <w:rFonts w:ascii="Arial Narrow" w:hAnsi="Arial Narrow"/>
              <w:lang w:val="ro-RO"/>
            </w:rPr>
          </w:rPrChange>
        </w:rPr>
        <w:t xml:space="preserve"> p</w:t>
      </w:r>
      <w:r w:rsidR="00F31761" w:rsidRPr="005526F1">
        <w:rPr>
          <w:rFonts w:asciiTheme="minorHAnsi" w:hAnsiTheme="minorHAnsi"/>
          <w:lang w:val="ro-RO"/>
          <w:rPrChange w:id="878" w:author="Bogdan Dumitru" w:date="2016-12-12T16:41:00Z">
            <w:rPr>
              <w:rFonts w:ascii="Arial Narrow" w:hAnsi="Arial Narrow"/>
              <w:lang w:val="ro-RO"/>
            </w:rPr>
          </w:rPrChange>
        </w:rPr>
        <w:t>a</w:t>
      </w:r>
      <w:r w:rsidRPr="005526F1">
        <w:rPr>
          <w:rFonts w:asciiTheme="minorHAnsi" w:hAnsiTheme="minorHAnsi"/>
          <w:lang w:val="ro-RO"/>
          <w:rPrChange w:id="879" w:author="Bogdan Dumitru" w:date="2016-12-12T16:41:00Z">
            <w:rPr>
              <w:rFonts w:ascii="Arial Narrow" w:hAnsi="Arial Narrow"/>
              <w:lang w:val="ro-RO"/>
            </w:rPr>
          </w:rPrChange>
        </w:rPr>
        <w:t>r</w:t>
      </w:r>
      <w:r w:rsidR="00F31761" w:rsidRPr="005526F1">
        <w:rPr>
          <w:rFonts w:asciiTheme="minorHAnsi" w:hAnsiTheme="minorHAnsi"/>
          <w:lang w:val="ro-RO"/>
          <w:rPrChange w:id="880" w:author="Bogdan Dumitru" w:date="2016-12-12T16:41:00Z">
            <w:rPr>
              <w:rFonts w:ascii="Arial Narrow" w:hAnsi="Arial Narrow"/>
              <w:lang w:val="ro-RO"/>
            </w:rPr>
          </w:rPrChange>
        </w:rPr>
        <w:t>t</w:t>
      </w:r>
      <w:r w:rsidRPr="005526F1">
        <w:rPr>
          <w:rFonts w:asciiTheme="minorHAnsi" w:hAnsiTheme="minorHAnsi"/>
          <w:lang w:val="ro-RO"/>
          <w:rPrChange w:id="881" w:author="Bogdan Dumitru" w:date="2016-12-12T16:41:00Z">
            <w:rPr>
              <w:rFonts w:ascii="Arial Narrow" w:hAnsi="Arial Narrow"/>
              <w:lang w:val="ro-RO"/>
            </w:rPr>
          </w:rPrChange>
        </w:rPr>
        <w:t>ii contractante înainte ca ea sa fi fost primit</w:t>
      </w:r>
      <w:r w:rsidR="00F31761" w:rsidRPr="005526F1">
        <w:rPr>
          <w:rFonts w:asciiTheme="minorHAnsi" w:hAnsiTheme="minorHAnsi"/>
          <w:lang w:val="ro-RO"/>
          <w:rPrChange w:id="882" w:author="Bogdan Dumitru" w:date="2016-12-12T16:41:00Z">
            <w:rPr>
              <w:rFonts w:ascii="Arial Narrow" w:hAnsi="Arial Narrow"/>
              <w:lang w:val="ro-RO"/>
            </w:rPr>
          </w:rPrChange>
        </w:rPr>
        <w:t>a</w:t>
      </w:r>
      <w:r w:rsidRPr="005526F1">
        <w:rPr>
          <w:rFonts w:asciiTheme="minorHAnsi" w:hAnsiTheme="minorHAnsi"/>
          <w:lang w:val="ro-RO"/>
          <w:rPrChange w:id="883" w:author="Bogdan Dumitru" w:date="2016-12-12T16:41:00Z">
            <w:rPr>
              <w:rFonts w:ascii="Arial Narrow" w:hAnsi="Arial Narrow"/>
              <w:lang w:val="ro-RO"/>
            </w:rPr>
          </w:rPrChange>
        </w:rPr>
        <w:t xml:space="preserve"> de la cealalta parte contractant</w:t>
      </w:r>
      <w:r w:rsidR="00F31761" w:rsidRPr="005526F1">
        <w:rPr>
          <w:rFonts w:asciiTheme="minorHAnsi" w:hAnsiTheme="minorHAnsi"/>
          <w:lang w:val="ro-RO"/>
          <w:rPrChange w:id="884" w:author="Bogdan Dumitru" w:date="2016-12-12T16:41:00Z">
            <w:rPr>
              <w:rFonts w:ascii="Arial Narrow" w:hAnsi="Arial Narrow"/>
              <w:lang w:val="ro-RO"/>
            </w:rPr>
          </w:rPrChange>
        </w:rPr>
        <w:t>a</w:t>
      </w:r>
      <w:r w:rsidRPr="005526F1">
        <w:rPr>
          <w:rFonts w:asciiTheme="minorHAnsi" w:hAnsiTheme="minorHAnsi"/>
          <w:lang w:val="ro-RO"/>
          <w:rPrChange w:id="885" w:author="Bogdan Dumitru" w:date="2016-12-12T16:41:00Z">
            <w:rPr>
              <w:rFonts w:ascii="Arial Narrow" w:hAnsi="Arial Narrow"/>
              <w:lang w:val="ro-RO"/>
            </w:rPr>
          </w:rPrChange>
        </w:rPr>
        <w:t>;</w:t>
      </w:r>
    </w:p>
    <w:p w14:paraId="48E2CBEE" w14:textId="2EF124CA" w:rsidR="00305260" w:rsidRPr="005526F1" w:rsidRDefault="00305260">
      <w:pPr>
        <w:pStyle w:val="ListParagraph"/>
        <w:numPr>
          <w:ilvl w:val="1"/>
          <w:numId w:val="1"/>
        </w:numPr>
        <w:tabs>
          <w:tab w:val="clear" w:pos="1440"/>
        </w:tabs>
        <w:ind w:left="360"/>
        <w:contextualSpacing/>
        <w:jc w:val="both"/>
        <w:rPr>
          <w:rFonts w:asciiTheme="minorHAnsi" w:hAnsiTheme="minorHAnsi"/>
          <w:lang w:val="ro-RO"/>
          <w:rPrChange w:id="886" w:author="Bogdan Dumitru" w:date="2016-12-12T16:41:00Z">
            <w:rPr>
              <w:rFonts w:ascii="Arial Narrow" w:hAnsi="Arial Narrow"/>
              <w:lang w:val="ro-RO"/>
            </w:rPr>
          </w:rPrChange>
        </w:rPr>
        <w:pPrChange w:id="887" w:author="Bogdan Dumitru" w:date="2016-12-12T16:41:00Z">
          <w:pPr>
            <w:numPr>
              <w:numId w:val="29"/>
            </w:numPr>
            <w:tabs>
              <w:tab w:val="num" w:pos="0"/>
              <w:tab w:val="num" w:pos="1440"/>
            </w:tabs>
            <w:ind w:left="720" w:hanging="720"/>
            <w:contextualSpacing/>
            <w:jc w:val="both"/>
          </w:pPr>
        </w:pPrChange>
      </w:pPr>
      <w:r w:rsidRPr="005526F1">
        <w:rPr>
          <w:rFonts w:asciiTheme="minorHAnsi" w:hAnsiTheme="minorHAnsi"/>
          <w:lang w:val="ro-RO"/>
          <w:rPrChange w:id="888" w:author="Bogdan Dumitru" w:date="2016-12-12T16:41:00Z">
            <w:rPr>
              <w:rFonts w:ascii="Arial Narrow" w:hAnsi="Arial Narrow"/>
              <w:lang w:val="ro-RO"/>
            </w:rPr>
          </w:rPrChange>
        </w:rPr>
        <w:t>informa</w:t>
      </w:r>
      <w:r w:rsidR="00F31761" w:rsidRPr="005526F1">
        <w:rPr>
          <w:rFonts w:asciiTheme="minorHAnsi" w:hAnsiTheme="minorHAnsi"/>
          <w:lang w:val="ro-RO"/>
          <w:rPrChange w:id="889" w:author="Bogdan Dumitru" w:date="2016-12-12T16:41:00Z">
            <w:rPr>
              <w:rFonts w:ascii="Arial Narrow" w:hAnsi="Arial Narrow"/>
              <w:lang w:val="ro-RO"/>
            </w:rPr>
          </w:rPrChange>
        </w:rPr>
        <w:t>t</w:t>
      </w:r>
      <w:r w:rsidRPr="005526F1">
        <w:rPr>
          <w:rFonts w:asciiTheme="minorHAnsi" w:hAnsiTheme="minorHAnsi"/>
          <w:lang w:val="ro-RO"/>
          <w:rPrChange w:id="890" w:author="Bogdan Dumitru" w:date="2016-12-12T16:41:00Z">
            <w:rPr>
              <w:rFonts w:ascii="Arial Narrow" w:hAnsi="Arial Narrow"/>
              <w:lang w:val="ro-RO"/>
            </w:rPr>
          </w:rPrChange>
        </w:rPr>
        <w:t>ia a fost dezv</w:t>
      </w:r>
      <w:r w:rsidR="00F31761" w:rsidRPr="005526F1">
        <w:rPr>
          <w:rFonts w:asciiTheme="minorHAnsi" w:hAnsiTheme="minorHAnsi"/>
          <w:lang w:val="ro-RO"/>
          <w:rPrChange w:id="891" w:author="Bogdan Dumitru" w:date="2016-12-12T16:41:00Z">
            <w:rPr>
              <w:rFonts w:ascii="Arial Narrow" w:hAnsi="Arial Narrow"/>
              <w:lang w:val="ro-RO"/>
            </w:rPr>
          </w:rPrChange>
        </w:rPr>
        <w:t>a</w:t>
      </w:r>
      <w:r w:rsidRPr="005526F1">
        <w:rPr>
          <w:rFonts w:asciiTheme="minorHAnsi" w:hAnsiTheme="minorHAnsi"/>
          <w:lang w:val="ro-RO"/>
          <w:rPrChange w:id="892" w:author="Bogdan Dumitru" w:date="2016-12-12T16:41:00Z">
            <w:rPr>
              <w:rFonts w:ascii="Arial Narrow" w:hAnsi="Arial Narrow"/>
              <w:lang w:val="ro-RO"/>
            </w:rPr>
          </w:rPrChange>
        </w:rPr>
        <w:t>luit</w:t>
      </w:r>
      <w:r w:rsidR="00F31761" w:rsidRPr="005526F1">
        <w:rPr>
          <w:rFonts w:asciiTheme="minorHAnsi" w:hAnsiTheme="minorHAnsi"/>
          <w:lang w:val="ro-RO"/>
          <w:rPrChange w:id="893" w:author="Bogdan Dumitru" w:date="2016-12-12T16:41:00Z">
            <w:rPr>
              <w:rFonts w:ascii="Arial Narrow" w:hAnsi="Arial Narrow"/>
              <w:lang w:val="ro-RO"/>
            </w:rPr>
          </w:rPrChange>
        </w:rPr>
        <w:t>a</w:t>
      </w:r>
      <w:r w:rsidRPr="005526F1">
        <w:rPr>
          <w:rFonts w:asciiTheme="minorHAnsi" w:hAnsiTheme="minorHAnsi"/>
          <w:lang w:val="ro-RO"/>
          <w:rPrChange w:id="894" w:author="Bogdan Dumitru" w:date="2016-12-12T16:41:00Z">
            <w:rPr>
              <w:rFonts w:ascii="Arial Narrow" w:hAnsi="Arial Narrow"/>
              <w:lang w:val="ro-RO"/>
            </w:rPr>
          </w:rPrChange>
        </w:rPr>
        <w:t xml:space="preserve"> dup</w:t>
      </w:r>
      <w:r w:rsidR="00F31761" w:rsidRPr="005526F1">
        <w:rPr>
          <w:rFonts w:asciiTheme="minorHAnsi" w:hAnsiTheme="minorHAnsi"/>
          <w:lang w:val="ro-RO"/>
          <w:rPrChange w:id="895" w:author="Bogdan Dumitru" w:date="2016-12-12T16:41:00Z">
            <w:rPr>
              <w:rFonts w:ascii="Arial Narrow" w:hAnsi="Arial Narrow"/>
              <w:lang w:val="ro-RO"/>
            </w:rPr>
          </w:rPrChange>
        </w:rPr>
        <w:t>a</w:t>
      </w:r>
      <w:r w:rsidRPr="005526F1">
        <w:rPr>
          <w:rFonts w:asciiTheme="minorHAnsi" w:hAnsiTheme="minorHAnsi"/>
          <w:lang w:val="ro-RO"/>
          <w:rPrChange w:id="896" w:author="Bogdan Dumitru" w:date="2016-12-12T16:41:00Z">
            <w:rPr>
              <w:rFonts w:ascii="Arial Narrow" w:hAnsi="Arial Narrow"/>
              <w:lang w:val="ro-RO"/>
            </w:rPr>
          </w:rPrChange>
        </w:rPr>
        <w:t xml:space="preserve"> ce a fost ob</w:t>
      </w:r>
      <w:r w:rsidR="00F31761" w:rsidRPr="005526F1">
        <w:rPr>
          <w:rFonts w:asciiTheme="minorHAnsi" w:hAnsiTheme="minorHAnsi"/>
          <w:lang w:val="ro-RO"/>
          <w:rPrChange w:id="897" w:author="Bogdan Dumitru" w:date="2016-12-12T16:41:00Z">
            <w:rPr>
              <w:rFonts w:ascii="Arial Narrow" w:hAnsi="Arial Narrow"/>
              <w:lang w:val="ro-RO"/>
            </w:rPr>
          </w:rPrChange>
        </w:rPr>
        <w:t>t</w:t>
      </w:r>
      <w:r w:rsidRPr="005526F1">
        <w:rPr>
          <w:rFonts w:asciiTheme="minorHAnsi" w:hAnsiTheme="minorHAnsi"/>
          <w:lang w:val="ro-RO"/>
          <w:rPrChange w:id="898" w:author="Bogdan Dumitru" w:date="2016-12-12T16:41:00Z">
            <w:rPr>
              <w:rFonts w:ascii="Arial Narrow" w:hAnsi="Arial Narrow"/>
              <w:lang w:val="ro-RO"/>
            </w:rPr>
          </w:rPrChange>
        </w:rPr>
        <w:t>inut acordul scris al celeilalte p</w:t>
      </w:r>
      <w:r w:rsidR="00F31761" w:rsidRPr="005526F1">
        <w:rPr>
          <w:rFonts w:asciiTheme="minorHAnsi" w:hAnsiTheme="minorHAnsi"/>
          <w:lang w:val="ro-RO"/>
          <w:rPrChange w:id="899" w:author="Bogdan Dumitru" w:date="2016-12-12T16:41:00Z">
            <w:rPr>
              <w:rFonts w:ascii="Arial Narrow" w:hAnsi="Arial Narrow"/>
              <w:lang w:val="ro-RO"/>
            </w:rPr>
          </w:rPrChange>
        </w:rPr>
        <w:t>a</w:t>
      </w:r>
      <w:r w:rsidRPr="005526F1">
        <w:rPr>
          <w:rFonts w:asciiTheme="minorHAnsi" w:hAnsiTheme="minorHAnsi"/>
          <w:lang w:val="ro-RO"/>
          <w:rPrChange w:id="900" w:author="Bogdan Dumitru" w:date="2016-12-12T16:41:00Z">
            <w:rPr>
              <w:rFonts w:ascii="Arial Narrow" w:hAnsi="Arial Narrow"/>
              <w:lang w:val="ro-RO"/>
            </w:rPr>
          </w:rPrChange>
        </w:rPr>
        <w:t>r</w:t>
      </w:r>
      <w:r w:rsidR="00F31761" w:rsidRPr="005526F1">
        <w:rPr>
          <w:rFonts w:asciiTheme="minorHAnsi" w:hAnsiTheme="minorHAnsi"/>
          <w:lang w:val="ro-RO"/>
          <w:rPrChange w:id="901" w:author="Bogdan Dumitru" w:date="2016-12-12T16:41:00Z">
            <w:rPr>
              <w:rFonts w:ascii="Arial Narrow" w:hAnsi="Arial Narrow"/>
              <w:lang w:val="ro-RO"/>
            </w:rPr>
          </w:rPrChange>
        </w:rPr>
        <w:t>t</w:t>
      </w:r>
      <w:r w:rsidRPr="005526F1">
        <w:rPr>
          <w:rFonts w:asciiTheme="minorHAnsi" w:hAnsiTheme="minorHAnsi"/>
          <w:lang w:val="ro-RO"/>
          <w:rPrChange w:id="902" w:author="Bogdan Dumitru" w:date="2016-12-12T16:41:00Z">
            <w:rPr>
              <w:rFonts w:ascii="Arial Narrow" w:hAnsi="Arial Narrow"/>
              <w:lang w:val="ro-RO"/>
            </w:rPr>
          </w:rPrChange>
        </w:rPr>
        <w:t>i contractante pentru asemenea dezv</w:t>
      </w:r>
      <w:r w:rsidR="00F31761" w:rsidRPr="005526F1">
        <w:rPr>
          <w:rFonts w:asciiTheme="minorHAnsi" w:hAnsiTheme="minorHAnsi"/>
          <w:lang w:val="ro-RO"/>
          <w:rPrChange w:id="903" w:author="Bogdan Dumitru" w:date="2016-12-12T16:41:00Z">
            <w:rPr>
              <w:rFonts w:ascii="Arial Narrow" w:hAnsi="Arial Narrow"/>
              <w:lang w:val="ro-RO"/>
            </w:rPr>
          </w:rPrChange>
        </w:rPr>
        <w:t>a</w:t>
      </w:r>
      <w:r w:rsidRPr="005526F1">
        <w:rPr>
          <w:rFonts w:asciiTheme="minorHAnsi" w:hAnsiTheme="minorHAnsi"/>
          <w:lang w:val="ro-RO"/>
          <w:rPrChange w:id="904" w:author="Bogdan Dumitru" w:date="2016-12-12T16:41:00Z">
            <w:rPr>
              <w:rFonts w:ascii="Arial Narrow" w:hAnsi="Arial Narrow"/>
              <w:lang w:val="ro-RO"/>
            </w:rPr>
          </w:rPrChange>
        </w:rPr>
        <w:t>luire;</w:t>
      </w:r>
    </w:p>
    <w:p w14:paraId="3FB647A5" w14:textId="305E774D" w:rsidR="00305260" w:rsidRPr="005526F1" w:rsidRDefault="00305260">
      <w:pPr>
        <w:pStyle w:val="ListParagraph"/>
        <w:numPr>
          <w:ilvl w:val="1"/>
          <w:numId w:val="1"/>
        </w:numPr>
        <w:tabs>
          <w:tab w:val="clear" w:pos="1440"/>
        </w:tabs>
        <w:ind w:left="360"/>
        <w:contextualSpacing/>
        <w:jc w:val="both"/>
        <w:rPr>
          <w:rFonts w:asciiTheme="minorHAnsi" w:hAnsiTheme="minorHAnsi"/>
          <w:lang w:val="ro-RO"/>
          <w:rPrChange w:id="905" w:author="Bogdan Dumitru" w:date="2016-12-12T16:41:00Z">
            <w:rPr>
              <w:rFonts w:ascii="Arial Narrow" w:hAnsi="Arial Narrow"/>
              <w:lang w:val="ro-RO"/>
            </w:rPr>
          </w:rPrChange>
        </w:rPr>
        <w:pPrChange w:id="906" w:author="Bogdan Dumitru" w:date="2016-12-12T16:41:00Z">
          <w:pPr>
            <w:numPr>
              <w:numId w:val="29"/>
            </w:numPr>
            <w:tabs>
              <w:tab w:val="num" w:pos="0"/>
              <w:tab w:val="num" w:pos="1440"/>
            </w:tabs>
            <w:ind w:left="720" w:hanging="720"/>
            <w:contextualSpacing/>
            <w:jc w:val="both"/>
          </w:pPr>
        </w:pPrChange>
      </w:pPr>
      <w:r w:rsidRPr="005526F1">
        <w:rPr>
          <w:rFonts w:asciiTheme="minorHAnsi" w:hAnsiTheme="minorHAnsi"/>
          <w:lang w:val="ro-RO"/>
          <w:rPrChange w:id="907" w:author="Bogdan Dumitru" w:date="2016-12-12T16:41:00Z">
            <w:rPr>
              <w:rFonts w:ascii="Arial Narrow" w:hAnsi="Arial Narrow"/>
              <w:lang w:val="ro-RO"/>
            </w:rPr>
          </w:rPrChange>
        </w:rPr>
        <w:t>partea contractant</w:t>
      </w:r>
      <w:r w:rsidR="00F31761" w:rsidRPr="005526F1">
        <w:rPr>
          <w:rFonts w:asciiTheme="minorHAnsi" w:hAnsiTheme="minorHAnsi"/>
          <w:lang w:val="ro-RO"/>
          <w:rPrChange w:id="908" w:author="Bogdan Dumitru" w:date="2016-12-12T16:41:00Z">
            <w:rPr>
              <w:rFonts w:ascii="Arial Narrow" w:hAnsi="Arial Narrow"/>
              <w:lang w:val="ro-RO"/>
            </w:rPr>
          </w:rPrChange>
        </w:rPr>
        <w:t>a</w:t>
      </w:r>
      <w:r w:rsidRPr="005526F1">
        <w:rPr>
          <w:rFonts w:asciiTheme="minorHAnsi" w:hAnsiTheme="minorHAnsi"/>
          <w:lang w:val="ro-RO"/>
          <w:rPrChange w:id="909" w:author="Bogdan Dumitru" w:date="2016-12-12T16:41:00Z">
            <w:rPr>
              <w:rFonts w:ascii="Arial Narrow" w:hAnsi="Arial Narrow"/>
              <w:lang w:val="ro-RO"/>
            </w:rPr>
          </w:rPrChange>
        </w:rPr>
        <w:t xml:space="preserve"> a fost obligat</w:t>
      </w:r>
      <w:r w:rsidR="00F31761" w:rsidRPr="005526F1">
        <w:rPr>
          <w:rFonts w:asciiTheme="minorHAnsi" w:hAnsiTheme="minorHAnsi"/>
          <w:lang w:val="ro-RO"/>
          <w:rPrChange w:id="910" w:author="Bogdan Dumitru" w:date="2016-12-12T16:41:00Z">
            <w:rPr>
              <w:rFonts w:ascii="Arial Narrow" w:hAnsi="Arial Narrow"/>
              <w:lang w:val="ro-RO"/>
            </w:rPr>
          </w:rPrChange>
        </w:rPr>
        <w:t>a</w:t>
      </w:r>
      <w:r w:rsidRPr="005526F1">
        <w:rPr>
          <w:rFonts w:asciiTheme="minorHAnsi" w:hAnsiTheme="minorHAnsi"/>
          <w:lang w:val="ro-RO"/>
          <w:rPrChange w:id="911" w:author="Bogdan Dumitru" w:date="2016-12-12T16:41:00Z">
            <w:rPr>
              <w:rFonts w:ascii="Arial Narrow" w:hAnsi="Arial Narrow"/>
              <w:lang w:val="ro-RO"/>
            </w:rPr>
          </w:rPrChange>
        </w:rPr>
        <w:t xml:space="preserve"> în mod legal s</w:t>
      </w:r>
      <w:r w:rsidR="00F31761" w:rsidRPr="005526F1">
        <w:rPr>
          <w:rFonts w:asciiTheme="minorHAnsi" w:hAnsiTheme="minorHAnsi"/>
          <w:lang w:val="ro-RO"/>
          <w:rPrChange w:id="912" w:author="Bogdan Dumitru" w:date="2016-12-12T16:41:00Z">
            <w:rPr>
              <w:rFonts w:ascii="Arial Narrow" w:hAnsi="Arial Narrow"/>
              <w:lang w:val="ro-RO"/>
            </w:rPr>
          </w:rPrChange>
        </w:rPr>
        <w:t>a</w:t>
      </w:r>
      <w:r w:rsidRPr="005526F1">
        <w:rPr>
          <w:rFonts w:asciiTheme="minorHAnsi" w:hAnsiTheme="minorHAnsi"/>
          <w:lang w:val="ro-RO"/>
          <w:rPrChange w:id="913" w:author="Bogdan Dumitru" w:date="2016-12-12T16:41:00Z">
            <w:rPr>
              <w:rFonts w:ascii="Arial Narrow" w:hAnsi="Arial Narrow"/>
              <w:lang w:val="ro-RO"/>
            </w:rPr>
          </w:rPrChange>
        </w:rPr>
        <w:t xml:space="preserve"> dezv</w:t>
      </w:r>
      <w:r w:rsidR="00F31761" w:rsidRPr="005526F1">
        <w:rPr>
          <w:rFonts w:asciiTheme="minorHAnsi" w:hAnsiTheme="minorHAnsi"/>
          <w:lang w:val="ro-RO"/>
          <w:rPrChange w:id="914" w:author="Bogdan Dumitru" w:date="2016-12-12T16:41:00Z">
            <w:rPr>
              <w:rFonts w:ascii="Arial Narrow" w:hAnsi="Arial Narrow"/>
              <w:lang w:val="ro-RO"/>
            </w:rPr>
          </w:rPrChange>
        </w:rPr>
        <w:t>a</w:t>
      </w:r>
      <w:r w:rsidRPr="005526F1">
        <w:rPr>
          <w:rFonts w:asciiTheme="minorHAnsi" w:hAnsiTheme="minorHAnsi"/>
          <w:lang w:val="ro-RO"/>
          <w:rPrChange w:id="915" w:author="Bogdan Dumitru" w:date="2016-12-12T16:41:00Z">
            <w:rPr>
              <w:rFonts w:ascii="Arial Narrow" w:hAnsi="Arial Narrow"/>
              <w:lang w:val="ro-RO"/>
            </w:rPr>
          </w:rPrChange>
        </w:rPr>
        <w:t>luie informa</w:t>
      </w:r>
      <w:r w:rsidR="00F31761" w:rsidRPr="005526F1">
        <w:rPr>
          <w:rFonts w:asciiTheme="minorHAnsi" w:hAnsiTheme="minorHAnsi"/>
          <w:lang w:val="ro-RO"/>
          <w:rPrChange w:id="916" w:author="Bogdan Dumitru" w:date="2016-12-12T16:41:00Z">
            <w:rPr>
              <w:rFonts w:ascii="Arial Narrow" w:hAnsi="Arial Narrow"/>
              <w:lang w:val="ro-RO"/>
            </w:rPr>
          </w:rPrChange>
        </w:rPr>
        <w:t>t</w:t>
      </w:r>
      <w:r w:rsidRPr="005526F1">
        <w:rPr>
          <w:rFonts w:asciiTheme="minorHAnsi" w:hAnsiTheme="minorHAnsi"/>
          <w:lang w:val="ro-RO"/>
          <w:rPrChange w:id="917" w:author="Bogdan Dumitru" w:date="2016-12-12T16:41:00Z">
            <w:rPr>
              <w:rFonts w:ascii="Arial Narrow" w:hAnsi="Arial Narrow"/>
              <w:lang w:val="ro-RO"/>
            </w:rPr>
          </w:rPrChange>
        </w:rPr>
        <w:t>ia.</w:t>
      </w:r>
    </w:p>
    <w:p w14:paraId="4EE76B25" w14:textId="77777777" w:rsidR="00305260" w:rsidRPr="003A5C10" w:rsidRDefault="00305260">
      <w:pPr>
        <w:numPr>
          <w:ilvl w:val="1"/>
          <w:numId w:val="44"/>
        </w:numPr>
        <w:ind w:left="0" w:firstLine="0"/>
        <w:contextualSpacing/>
        <w:jc w:val="both"/>
        <w:rPr>
          <w:rFonts w:asciiTheme="minorHAnsi" w:hAnsiTheme="minorHAnsi"/>
          <w:lang w:val="ro-RO"/>
          <w:rPrChange w:id="918" w:author="Bogdan Dumitru" w:date="2016-12-12T15:32:00Z">
            <w:rPr>
              <w:rFonts w:ascii="Arial Narrow" w:hAnsi="Arial Narrow"/>
              <w:lang w:val="ro-RO"/>
            </w:rPr>
          </w:rPrChange>
        </w:rPr>
        <w:pPrChange w:id="919" w:author="Bogdan Dumitru" w:date="2016-12-12T16:40:00Z">
          <w:pPr>
            <w:numPr>
              <w:ilvl w:val="1"/>
              <w:numId w:val="23"/>
            </w:numPr>
            <w:ind w:left="360" w:hanging="360"/>
            <w:contextualSpacing/>
            <w:jc w:val="both"/>
          </w:pPr>
        </w:pPrChange>
      </w:pPr>
      <w:r w:rsidRPr="003A5C10">
        <w:rPr>
          <w:rFonts w:asciiTheme="minorHAnsi" w:hAnsiTheme="minorHAnsi"/>
          <w:lang w:val="ro-RO"/>
          <w:rPrChange w:id="920" w:author="Bogdan Dumitru" w:date="2016-12-12T15:32:00Z">
            <w:rPr>
              <w:rFonts w:ascii="Arial Narrow" w:hAnsi="Arial Narrow"/>
              <w:lang w:val="ro-RO"/>
            </w:rPr>
          </w:rPrChange>
        </w:rPr>
        <w:t>Dezv</w:t>
      </w:r>
      <w:r w:rsidR="00F31761" w:rsidRPr="003A5C10">
        <w:rPr>
          <w:rFonts w:asciiTheme="minorHAnsi" w:hAnsiTheme="minorHAnsi"/>
          <w:lang w:val="ro-RO"/>
          <w:rPrChange w:id="921" w:author="Bogdan Dumitru" w:date="2016-12-12T15:32:00Z">
            <w:rPr>
              <w:rFonts w:ascii="Arial Narrow" w:hAnsi="Arial Narrow"/>
              <w:lang w:val="ro-RO"/>
            </w:rPr>
          </w:rPrChange>
        </w:rPr>
        <w:t>a</w:t>
      </w:r>
      <w:r w:rsidRPr="003A5C10">
        <w:rPr>
          <w:rFonts w:asciiTheme="minorHAnsi" w:hAnsiTheme="minorHAnsi"/>
          <w:lang w:val="ro-RO"/>
          <w:rPrChange w:id="922" w:author="Bogdan Dumitru" w:date="2016-12-12T15:32:00Z">
            <w:rPr>
              <w:rFonts w:ascii="Arial Narrow" w:hAnsi="Arial Narrow"/>
              <w:lang w:val="ro-RO"/>
            </w:rPr>
          </w:rPrChange>
        </w:rPr>
        <w:t>luirea oric</w:t>
      </w:r>
      <w:r w:rsidR="00F31761" w:rsidRPr="003A5C10">
        <w:rPr>
          <w:rFonts w:asciiTheme="minorHAnsi" w:hAnsiTheme="minorHAnsi"/>
          <w:lang w:val="ro-RO"/>
          <w:rPrChange w:id="923" w:author="Bogdan Dumitru" w:date="2016-12-12T15:32:00Z">
            <w:rPr>
              <w:rFonts w:ascii="Arial Narrow" w:hAnsi="Arial Narrow"/>
              <w:lang w:val="ro-RO"/>
            </w:rPr>
          </w:rPrChange>
        </w:rPr>
        <w:t>a</w:t>
      </w:r>
      <w:r w:rsidRPr="003A5C10">
        <w:rPr>
          <w:rFonts w:asciiTheme="minorHAnsi" w:hAnsiTheme="minorHAnsi"/>
          <w:lang w:val="ro-RO"/>
          <w:rPrChange w:id="924" w:author="Bogdan Dumitru" w:date="2016-12-12T15:32:00Z">
            <w:rPr>
              <w:rFonts w:ascii="Arial Narrow" w:hAnsi="Arial Narrow"/>
              <w:lang w:val="ro-RO"/>
            </w:rPr>
          </w:rPrChange>
        </w:rPr>
        <w:t>rei informa</w:t>
      </w:r>
      <w:r w:rsidR="00F31761" w:rsidRPr="003A5C10">
        <w:rPr>
          <w:rFonts w:asciiTheme="minorHAnsi" w:hAnsiTheme="minorHAnsi"/>
          <w:lang w:val="ro-RO"/>
          <w:rPrChange w:id="925" w:author="Bogdan Dumitru" w:date="2016-12-12T15:32:00Z">
            <w:rPr>
              <w:rFonts w:ascii="Arial Narrow" w:hAnsi="Arial Narrow"/>
              <w:lang w:val="ro-RO"/>
            </w:rPr>
          </w:rPrChange>
        </w:rPr>
        <w:t>t</w:t>
      </w:r>
      <w:r w:rsidRPr="003A5C10">
        <w:rPr>
          <w:rFonts w:asciiTheme="minorHAnsi" w:hAnsiTheme="minorHAnsi"/>
          <w:lang w:val="ro-RO"/>
          <w:rPrChange w:id="926" w:author="Bogdan Dumitru" w:date="2016-12-12T15:32:00Z">
            <w:rPr>
              <w:rFonts w:ascii="Arial Narrow" w:hAnsi="Arial Narrow"/>
              <w:lang w:val="ro-RO"/>
            </w:rPr>
          </w:rPrChange>
        </w:rPr>
        <w:t>ii fa</w:t>
      </w:r>
      <w:r w:rsidR="00F31761" w:rsidRPr="003A5C10">
        <w:rPr>
          <w:rFonts w:asciiTheme="minorHAnsi" w:hAnsiTheme="minorHAnsi"/>
          <w:lang w:val="ro-RO"/>
          <w:rPrChange w:id="927" w:author="Bogdan Dumitru" w:date="2016-12-12T15:32:00Z">
            <w:rPr>
              <w:rFonts w:ascii="Arial Narrow" w:hAnsi="Arial Narrow"/>
              <w:lang w:val="ro-RO"/>
            </w:rPr>
          </w:rPrChange>
        </w:rPr>
        <w:t>t</w:t>
      </w:r>
      <w:r w:rsidRPr="003A5C10">
        <w:rPr>
          <w:rFonts w:asciiTheme="minorHAnsi" w:hAnsiTheme="minorHAnsi"/>
          <w:lang w:val="ro-RO"/>
          <w:rPrChange w:id="928" w:author="Bogdan Dumitru" w:date="2016-12-12T15:32:00Z">
            <w:rPr>
              <w:rFonts w:ascii="Arial Narrow" w:hAnsi="Arial Narrow"/>
              <w:lang w:val="ro-RO"/>
            </w:rPr>
          </w:rPrChange>
        </w:rPr>
        <w:t>a de persoanele implicate în îndeplinirea contractului se va face confiden</w:t>
      </w:r>
      <w:r w:rsidR="00F31761" w:rsidRPr="003A5C10">
        <w:rPr>
          <w:rFonts w:asciiTheme="minorHAnsi" w:hAnsiTheme="minorHAnsi"/>
          <w:lang w:val="ro-RO"/>
          <w:rPrChange w:id="929" w:author="Bogdan Dumitru" w:date="2016-12-12T15:32:00Z">
            <w:rPr>
              <w:rFonts w:ascii="Arial Narrow" w:hAnsi="Arial Narrow"/>
              <w:lang w:val="ro-RO"/>
            </w:rPr>
          </w:rPrChange>
        </w:rPr>
        <w:t>t</w:t>
      </w:r>
      <w:r w:rsidRPr="003A5C10">
        <w:rPr>
          <w:rFonts w:asciiTheme="minorHAnsi" w:hAnsiTheme="minorHAnsi"/>
          <w:lang w:val="ro-RO"/>
          <w:rPrChange w:id="930" w:author="Bogdan Dumitru" w:date="2016-12-12T15:32:00Z">
            <w:rPr>
              <w:rFonts w:ascii="Arial Narrow" w:hAnsi="Arial Narrow"/>
              <w:lang w:val="ro-RO"/>
            </w:rPr>
          </w:rPrChange>
        </w:rPr>
        <w:t xml:space="preserve">ial </w:t>
      </w:r>
      <w:r w:rsidR="00F31761" w:rsidRPr="003A5C10">
        <w:rPr>
          <w:rFonts w:asciiTheme="minorHAnsi" w:hAnsiTheme="minorHAnsi"/>
          <w:lang w:val="ro-RO"/>
          <w:rPrChange w:id="931" w:author="Bogdan Dumitru" w:date="2016-12-12T15:32:00Z">
            <w:rPr>
              <w:rFonts w:ascii="Arial Narrow" w:hAnsi="Arial Narrow"/>
              <w:lang w:val="ro-RO"/>
            </w:rPr>
          </w:rPrChange>
        </w:rPr>
        <w:t>s</w:t>
      </w:r>
      <w:r w:rsidRPr="003A5C10">
        <w:rPr>
          <w:rFonts w:asciiTheme="minorHAnsi" w:hAnsiTheme="minorHAnsi"/>
          <w:lang w:val="ro-RO"/>
          <w:rPrChange w:id="932" w:author="Bogdan Dumitru" w:date="2016-12-12T15:32:00Z">
            <w:rPr>
              <w:rFonts w:ascii="Arial Narrow" w:hAnsi="Arial Narrow"/>
              <w:lang w:val="ro-RO"/>
            </w:rPr>
          </w:rPrChange>
        </w:rPr>
        <w:t>i se va extinde numai asupra acelor informa</w:t>
      </w:r>
      <w:r w:rsidR="00F31761" w:rsidRPr="003A5C10">
        <w:rPr>
          <w:rFonts w:asciiTheme="minorHAnsi" w:hAnsiTheme="minorHAnsi"/>
          <w:lang w:val="ro-RO"/>
          <w:rPrChange w:id="933" w:author="Bogdan Dumitru" w:date="2016-12-12T15:32:00Z">
            <w:rPr>
              <w:rFonts w:ascii="Arial Narrow" w:hAnsi="Arial Narrow"/>
              <w:lang w:val="ro-RO"/>
            </w:rPr>
          </w:rPrChange>
        </w:rPr>
        <w:t>t</w:t>
      </w:r>
      <w:r w:rsidRPr="003A5C10">
        <w:rPr>
          <w:rFonts w:asciiTheme="minorHAnsi" w:hAnsiTheme="minorHAnsi"/>
          <w:lang w:val="ro-RO"/>
          <w:rPrChange w:id="934" w:author="Bogdan Dumitru" w:date="2016-12-12T15:32:00Z">
            <w:rPr>
              <w:rFonts w:ascii="Arial Narrow" w:hAnsi="Arial Narrow"/>
              <w:lang w:val="ro-RO"/>
            </w:rPr>
          </w:rPrChange>
        </w:rPr>
        <w:t>ii necesare în vederea îndeplinirii contractului.</w:t>
      </w:r>
    </w:p>
    <w:p w14:paraId="1F063AFE" w14:textId="3FC5523B" w:rsidR="00C00219" w:rsidRPr="003A5C10" w:rsidRDefault="00C00219">
      <w:pPr>
        <w:numPr>
          <w:ilvl w:val="1"/>
          <w:numId w:val="44"/>
        </w:numPr>
        <w:ind w:left="0" w:firstLine="0"/>
        <w:contextualSpacing/>
        <w:jc w:val="both"/>
        <w:rPr>
          <w:rFonts w:asciiTheme="minorHAnsi" w:hAnsiTheme="minorHAnsi"/>
          <w:lang w:val="ro-RO"/>
          <w:rPrChange w:id="935" w:author="Bogdan Dumitru" w:date="2016-12-12T15:32:00Z">
            <w:rPr>
              <w:rFonts w:ascii="Arial Narrow" w:hAnsi="Arial Narrow"/>
              <w:lang w:val="ro-RO"/>
            </w:rPr>
          </w:rPrChange>
        </w:rPr>
        <w:pPrChange w:id="936" w:author="Bogdan Dumitru" w:date="2016-12-12T16:40:00Z">
          <w:pPr>
            <w:numPr>
              <w:ilvl w:val="1"/>
              <w:numId w:val="23"/>
            </w:numPr>
            <w:ind w:left="360" w:hanging="360"/>
            <w:contextualSpacing/>
            <w:jc w:val="both"/>
          </w:pPr>
        </w:pPrChange>
      </w:pPr>
      <w:r w:rsidRPr="003A5C10">
        <w:rPr>
          <w:rFonts w:asciiTheme="minorHAnsi" w:hAnsiTheme="minorHAnsi"/>
          <w:lang w:val="ro-RO"/>
          <w:rPrChange w:id="937" w:author="Bogdan Dumitru" w:date="2016-12-12T15:32:00Z">
            <w:rPr>
              <w:rFonts w:ascii="Arial Narrow" w:hAnsi="Arial Narrow"/>
              <w:lang w:val="ro-RO"/>
            </w:rPr>
          </w:rPrChange>
        </w:rPr>
        <w:t xml:space="preserve">Prevederile de mai sus nu se vor aplica in cazul oricarei furnizari de informatii, al oricarei dezvaluiri sau declaratii scrise care a fost solicitata de lege sau de </w:t>
      </w:r>
      <w:del w:id="938" w:author="Bogdan Dumitru" w:date="2016-12-12T16:41:00Z">
        <w:r w:rsidRPr="003A5C10" w:rsidDel="005526F1">
          <w:rPr>
            <w:rFonts w:asciiTheme="minorHAnsi" w:hAnsiTheme="minorHAnsi"/>
            <w:lang w:val="ro-RO"/>
            <w:rPrChange w:id="939" w:author="Bogdan Dumitru" w:date="2016-12-12T15:32:00Z">
              <w:rPr>
                <w:rFonts w:ascii="Arial Narrow" w:hAnsi="Arial Narrow"/>
                <w:lang w:val="ro-RO"/>
              </w:rPr>
            </w:rPrChange>
          </w:rPr>
          <w:delText>reglementarile oricarei</w:delText>
        </w:r>
      </w:del>
      <w:ins w:id="940" w:author="Bogdan Dumitru" w:date="2016-12-12T16:41:00Z">
        <w:r w:rsidR="005526F1">
          <w:rPr>
            <w:rFonts w:asciiTheme="minorHAnsi" w:hAnsiTheme="minorHAnsi"/>
            <w:lang w:val="ro-RO"/>
          </w:rPr>
          <w:t>o</w:t>
        </w:r>
      </w:ins>
      <w:r w:rsidRPr="003A5C10">
        <w:rPr>
          <w:rFonts w:asciiTheme="minorHAnsi" w:hAnsiTheme="minorHAnsi"/>
          <w:lang w:val="ro-RO"/>
          <w:rPrChange w:id="941" w:author="Bogdan Dumitru" w:date="2016-12-12T15:32:00Z">
            <w:rPr>
              <w:rFonts w:ascii="Arial Narrow" w:hAnsi="Arial Narrow"/>
              <w:lang w:val="ro-RO"/>
            </w:rPr>
          </w:rPrChange>
        </w:rPr>
        <w:t xml:space="preserve"> </w:t>
      </w:r>
      <w:del w:id="942" w:author="Bogdan Dumitru" w:date="2016-12-12T16:42:00Z">
        <w:r w:rsidRPr="003A5C10" w:rsidDel="005526F1">
          <w:rPr>
            <w:rFonts w:asciiTheme="minorHAnsi" w:hAnsiTheme="minorHAnsi"/>
            <w:lang w:val="ro-RO"/>
            <w:rPrChange w:id="943" w:author="Bogdan Dumitru" w:date="2016-12-12T15:32:00Z">
              <w:rPr>
                <w:rFonts w:ascii="Arial Narrow" w:hAnsi="Arial Narrow"/>
                <w:lang w:val="ro-RO"/>
              </w:rPr>
            </w:rPrChange>
          </w:rPr>
          <w:delText xml:space="preserve">entitati </w:delText>
        </w:r>
      </w:del>
      <w:ins w:id="944" w:author="Bogdan Dumitru" w:date="2016-12-12T16:42:00Z">
        <w:r w:rsidR="005526F1" w:rsidRPr="003A5C10">
          <w:rPr>
            <w:rFonts w:asciiTheme="minorHAnsi" w:hAnsiTheme="minorHAnsi"/>
            <w:lang w:val="ro-RO"/>
            <w:rPrChange w:id="945" w:author="Bogdan Dumitru" w:date="2016-12-12T15:32:00Z">
              <w:rPr>
                <w:rFonts w:ascii="Arial Narrow" w:hAnsi="Arial Narrow"/>
                <w:lang w:val="ro-RO"/>
              </w:rPr>
            </w:rPrChange>
          </w:rPr>
          <w:t>entitat</w:t>
        </w:r>
        <w:r w:rsidR="005526F1">
          <w:rPr>
            <w:rFonts w:asciiTheme="minorHAnsi" w:hAnsiTheme="minorHAnsi"/>
            <w:lang w:val="ro-RO"/>
          </w:rPr>
          <w:t>e</w:t>
        </w:r>
        <w:r w:rsidR="005526F1" w:rsidRPr="003A5C10">
          <w:rPr>
            <w:rFonts w:asciiTheme="minorHAnsi" w:hAnsiTheme="minorHAnsi"/>
            <w:lang w:val="ro-RO"/>
            <w:rPrChange w:id="946" w:author="Bogdan Dumitru" w:date="2016-12-12T15:32:00Z">
              <w:rPr>
                <w:rFonts w:ascii="Arial Narrow" w:hAnsi="Arial Narrow"/>
                <w:lang w:val="ro-RO"/>
              </w:rPr>
            </w:rPrChange>
          </w:rPr>
          <w:t xml:space="preserve"> </w:t>
        </w:r>
      </w:ins>
      <w:del w:id="947" w:author="Bogdan Dumitru" w:date="2016-12-12T16:42:00Z">
        <w:r w:rsidRPr="003A5C10" w:rsidDel="005526F1">
          <w:rPr>
            <w:rFonts w:asciiTheme="minorHAnsi" w:hAnsiTheme="minorHAnsi"/>
            <w:lang w:val="ro-RO"/>
            <w:rPrChange w:id="948" w:author="Bogdan Dumitru" w:date="2016-12-12T15:32:00Z">
              <w:rPr>
                <w:rFonts w:ascii="Arial Narrow" w:hAnsi="Arial Narrow"/>
                <w:lang w:val="ro-RO"/>
              </w:rPr>
            </w:rPrChange>
          </w:rPr>
          <w:delText>guvernamentale</w:delText>
        </w:r>
      </w:del>
      <w:ins w:id="949" w:author="Bogdan Dumitru" w:date="2016-12-12T16:42:00Z">
        <w:r w:rsidR="005526F1" w:rsidRPr="003A5C10">
          <w:rPr>
            <w:rFonts w:asciiTheme="minorHAnsi" w:hAnsiTheme="minorHAnsi"/>
            <w:lang w:val="ro-RO"/>
            <w:rPrChange w:id="950" w:author="Bogdan Dumitru" w:date="2016-12-12T15:32:00Z">
              <w:rPr>
                <w:rFonts w:ascii="Arial Narrow" w:hAnsi="Arial Narrow"/>
                <w:lang w:val="ro-RO"/>
              </w:rPr>
            </w:rPrChange>
          </w:rPr>
          <w:t>guvernamental</w:t>
        </w:r>
        <w:r w:rsidR="005526F1">
          <w:rPr>
            <w:rFonts w:asciiTheme="minorHAnsi" w:hAnsiTheme="minorHAnsi"/>
            <w:lang w:val="ro-RO"/>
          </w:rPr>
          <w:t>a</w:t>
        </w:r>
      </w:ins>
      <w:r w:rsidRPr="003A5C10">
        <w:rPr>
          <w:rFonts w:asciiTheme="minorHAnsi" w:hAnsiTheme="minorHAnsi"/>
          <w:lang w:val="ro-RO"/>
          <w:rPrChange w:id="951" w:author="Bogdan Dumitru" w:date="2016-12-12T15:32:00Z">
            <w:rPr>
              <w:rFonts w:ascii="Arial Narrow" w:hAnsi="Arial Narrow"/>
              <w:lang w:val="ro-RO"/>
            </w:rPr>
          </w:rPrChange>
        </w:rPr>
        <w:t xml:space="preserve">, </w:t>
      </w:r>
      <w:del w:id="952" w:author="Bogdan Dumitru" w:date="2016-12-12T16:42:00Z">
        <w:r w:rsidRPr="003A5C10" w:rsidDel="005526F1">
          <w:rPr>
            <w:rFonts w:asciiTheme="minorHAnsi" w:hAnsiTheme="minorHAnsi"/>
            <w:lang w:val="ro-RO"/>
            <w:rPrChange w:id="953" w:author="Bogdan Dumitru" w:date="2016-12-12T15:32:00Z">
              <w:rPr>
                <w:rFonts w:ascii="Arial Narrow" w:hAnsi="Arial Narrow"/>
                <w:lang w:val="ro-RO"/>
              </w:rPr>
            </w:rPrChange>
          </w:rPr>
          <w:delText xml:space="preserve">autoritati </w:delText>
        </w:r>
      </w:del>
      <w:ins w:id="954" w:author="Bogdan Dumitru" w:date="2016-12-12T16:42:00Z">
        <w:r w:rsidR="005526F1" w:rsidRPr="003A5C10">
          <w:rPr>
            <w:rFonts w:asciiTheme="minorHAnsi" w:hAnsiTheme="minorHAnsi"/>
            <w:lang w:val="ro-RO"/>
            <w:rPrChange w:id="955" w:author="Bogdan Dumitru" w:date="2016-12-12T15:32:00Z">
              <w:rPr>
                <w:rFonts w:ascii="Arial Narrow" w:hAnsi="Arial Narrow"/>
                <w:lang w:val="ro-RO"/>
              </w:rPr>
            </w:rPrChange>
          </w:rPr>
          <w:t>autoritat</w:t>
        </w:r>
        <w:r w:rsidR="005526F1">
          <w:rPr>
            <w:rFonts w:asciiTheme="minorHAnsi" w:hAnsiTheme="minorHAnsi"/>
            <w:lang w:val="ro-RO"/>
          </w:rPr>
          <w:t>e</w:t>
        </w:r>
        <w:r w:rsidR="005526F1" w:rsidRPr="003A5C10">
          <w:rPr>
            <w:rFonts w:asciiTheme="minorHAnsi" w:hAnsiTheme="minorHAnsi"/>
            <w:lang w:val="ro-RO"/>
            <w:rPrChange w:id="956" w:author="Bogdan Dumitru" w:date="2016-12-12T15:32:00Z">
              <w:rPr>
                <w:rFonts w:ascii="Arial Narrow" w:hAnsi="Arial Narrow"/>
                <w:lang w:val="ro-RO"/>
              </w:rPr>
            </w:rPrChange>
          </w:rPr>
          <w:t xml:space="preserve"> </w:t>
        </w:r>
      </w:ins>
      <w:del w:id="957" w:author="Bogdan Dumitru" w:date="2016-12-12T16:42:00Z">
        <w:r w:rsidRPr="003A5C10" w:rsidDel="005526F1">
          <w:rPr>
            <w:rFonts w:asciiTheme="minorHAnsi" w:hAnsiTheme="minorHAnsi"/>
            <w:lang w:val="ro-RO"/>
            <w:rPrChange w:id="958" w:author="Bogdan Dumitru" w:date="2016-12-12T15:32:00Z">
              <w:rPr>
                <w:rFonts w:ascii="Arial Narrow" w:hAnsi="Arial Narrow"/>
                <w:lang w:val="ro-RO"/>
              </w:rPr>
            </w:rPrChange>
          </w:rPr>
          <w:delText xml:space="preserve">statale </w:delText>
        </w:r>
      </w:del>
      <w:ins w:id="959" w:author="Bogdan Dumitru" w:date="2016-12-12T16:42:00Z">
        <w:r w:rsidR="005526F1" w:rsidRPr="003A5C10">
          <w:rPr>
            <w:rFonts w:asciiTheme="minorHAnsi" w:hAnsiTheme="minorHAnsi"/>
            <w:lang w:val="ro-RO"/>
            <w:rPrChange w:id="960" w:author="Bogdan Dumitru" w:date="2016-12-12T15:32:00Z">
              <w:rPr>
                <w:rFonts w:ascii="Arial Narrow" w:hAnsi="Arial Narrow"/>
                <w:lang w:val="ro-RO"/>
              </w:rPr>
            </w:rPrChange>
          </w:rPr>
          <w:t>statal</w:t>
        </w:r>
        <w:r w:rsidR="005526F1">
          <w:rPr>
            <w:rFonts w:asciiTheme="minorHAnsi" w:hAnsiTheme="minorHAnsi"/>
            <w:lang w:val="ro-RO"/>
          </w:rPr>
          <w:t>a</w:t>
        </w:r>
        <w:r w:rsidR="005526F1" w:rsidRPr="003A5C10">
          <w:rPr>
            <w:rFonts w:asciiTheme="minorHAnsi" w:hAnsiTheme="minorHAnsi"/>
            <w:lang w:val="ro-RO"/>
            <w:rPrChange w:id="961" w:author="Bogdan Dumitru" w:date="2016-12-12T15:32:00Z">
              <w:rPr>
                <w:rFonts w:ascii="Arial Narrow" w:hAnsi="Arial Narrow"/>
                <w:lang w:val="ro-RO"/>
              </w:rPr>
            </w:rPrChange>
          </w:rPr>
          <w:t xml:space="preserve"> </w:t>
        </w:r>
      </w:ins>
      <w:r w:rsidRPr="003A5C10">
        <w:rPr>
          <w:rFonts w:asciiTheme="minorHAnsi" w:hAnsiTheme="minorHAnsi"/>
          <w:lang w:val="ro-RO"/>
          <w:rPrChange w:id="962" w:author="Bogdan Dumitru" w:date="2016-12-12T15:32:00Z">
            <w:rPr>
              <w:rFonts w:ascii="Arial Narrow" w:hAnsi="Arial Narrow"/>
              <w:lang w:val="ro-RO"/>
            </w:rPr>
          </w:rPrChange>
        </w:rPr>
        <w:t xml:space="preserve">sau </w:t>
      </w:r>
      <w:del w:id="963" w:author="Bogdan Dumitru" w:date="2016-12-12T16:42:00Z">
        <w:r w:rsidRPr="003A5C10" w:rsidDel="005526F1">
          <w:rPr>
            <w:rFonts w:asciiTheme="minorHAnsi" w:hAnsiTheme="minorHAnsi"/>
            <w:lang w:val="ro-RO"/>
            <w:rPrChange w:id="964" w:author="Bogdan Dumitru" w:date="2016-12-12T15:32:00Z">
              <w:rPr>
                <w:rFonts w:ascii="Arial Narrow" w:hAnsi="Arial Narrow"/>
                <w:lang w:val="ro-RO"/>
              </w:rPr>
            </w:rPrChange>
          </w:rPr>
          <w:delText xml:space="preserve">institutii </w:delText>
        </w:r>
      </w:del>
      <w:ins w:id="965" w:author="Bogdan Dumitru" w:date="2016-12-12T16:42:00Z">
        <w:r w:rsidR="005526F1" w:rsidRPr="003A5C10">
          <w:rPr>
            <w:rFonts w:asciiTheme="minorHAnsi" w:hAnsiTheme="minorHAnsi"/>
            <w:lang w:val="ro-RO"/>
            <w:rPrChange w:id="966" w:author="Bogdan Dumitru" w:date="2016-12-12T15:32:00Z">
              <w:rPr>
                <w:rFonts w:ascii="Arial Narrow" w:hAnsi="Arial Narrow"/>
                <w:lang w:val="ro-RO"/>
              </w:rPr>
            </w:rPrChange>
          </w:rPr>
          <w:t>instituti</w:t>
        </w:r>
        <w:r w:rsidR="005526F1">
          <w:rPr>
            <w:rFonts w:asciiTheme="minorHAnsi" w:hAnsiTheme="minorHAnsi"/>
            <w:lang w:val="ro-RO"/>
          </w:rPr>
          <w:t>e</w:t>
        </w:r>
        <w:r w:rsidR="005526F1" w:rsidRPr="003A5C10">
          <w:rPr>
            <w:rFonts w:asciiTheme="minorHAnsi" w:hAnsiTheme="minorHAnsi"/>
            <w:lang w:val="ro-RO"/>
            <w:rPrChange w:id="967" w:author="Bogdan Dumitru" w:date="2016-12-12T15:32:00Z">
              <w:rPr>
                <w:rFonts w:ascii="Arial Narrow" w:hAnsi="Arial Narrow"/>
                <w:lang w:val="ro-RO"/>
              </w:rPr>
            </w:rPrChange>
          </w:rPr>
          <w:t xml:space="preserve"> </w:t>
        </w:r>
      </w:ins>
      <w:del w:id="968" w:author="Bogdan Dumitru" w:date="2016-12-12T16:42:00Z">
        <w:r w:rsidRPr="003A5C10" w:rsidDel="005526F1">
          <w:rPr>
            <w:rFonts w:asciiTheme="minorHAnsi" w:hAnsiTheme="minorHAnsi"/>
            <w:lang w:val="ro-RO"/>
            <w:rPrChange w:id="969" w:author="Bogdan Dumitru" w:date="2016-12-12T15:32:00Z">
              <w:rPr>
                <w:rFonts w:ascii="Arial Narrow" w:hAnsi="Arial Narrow"/>
                <w:lang w:val="ro-RO"/>
              </w:rPr>
            </w:rPrChange>
          </w:rPr>
          <w:delText>publice</w:delText>
        </w:r>
      </w:del>
      <w:ins w:id="970" w:author="Bogdan Dumitru" w:date="2016-12-12T16:42:00Z">
        <w:r w:rsidR="005526F1" w:rsidRPr="003A5C10">
          <w:rPr>
            <w:rFonts w:asciiTheme="minorHAnsi" w:hAnsiTheme="minorHAnsi"/>
            <w:lang w:val="ro-RO"/>
            <w:rPrChange w:id="971" w:author="Bogdan Dumitru" w:date="2016-12-12T15:32:00Z">
              <w:rPr>
                <w:rFonts w:ascii="Arial Narrow" w:hAnsi="Arial Narrow"/>
                <w:lang w:val="ro-RO"/>
              </w:rPr>
            </w:rPrChange>
          </w:rPr>
          <w:t>public</w:t>
        </w:r>
        <w:r w:rsidR="005526F1">
          <w:rPr>
            <w:rFonts w:asciiTheme="minorHAnsi" w:hAnsiTheme="minorHAnsi"/>
            <w:lang w:val="ro-RO"/>
          </w:rPr>
          <w:t>a</w:t>
        </w:r>
      </w:ins>
      <w:r w:rsidRPr="003A5C10">
        <w:rPr>
          <w:rFonts w:asciiTheme="minorHAnsi" w:hAnsiTheme="minorHAnsi"/>
          <w:lang w:val="ro-RO"/>
          <w:rPrChange w:id="972" w:author="Bogdan Dumitru" w:date="2016-12-12T15:32:00Z">
            <w:rPr>
              <w:rFonts w:ascii="Arial Narrow" w:hAnsi="Arial Narrow"/>
              <w:lang w:val="ro-RO"/>
            </w:rPr>
          </w:rPrChange>
        </w:rPr>
        <w:t xml:space="preserve">. </w:t>
      </w:r>
    </w:p>
    <w:p w14:paraId="4D11DFDD" w14:textId="77777777" w:rsidR="00C00219" w:rsidRPr="003A5C10" w:rsidRDefault="00C00219">
      <w:pPr>
        <w:numPr>
          <w:ilvl w:val="1"/>
          <w:numId w:val="44"/>
        </w:numPr>
        <w:ind w:left="0" w:firstLine="0"/>
        <w:contextualSpacing/>
        <w:jc w:val="both"/>
        <w:rPr>
          <w:rFonts w:asciiTheme="minorHAnsi" w:hAnsiTheme="minorHAnsi"/>
          <w:lang w:val="ro-RO"/>
          <w:rPrChange w:id="973" w:author="Bogdan Dumitru" w:date="2016-12-12T15:32:00Z">
            <w:rPr>
              <w:rFonts w:ascii="Arial Narrow" w:hAnsi="Arial Narrow"/>
              <w:lang w:val="ro-RO"/>
            </w:rPr>
          </w:rPrChange>
        </w:rPr>
        <w:pPrChange w:id="974" w:author="Bogdan Dumitru" w:date="2016-12-12T16:40:00Z">
          <w:pPr>
            <w:numPr>
              <w:ilvl w:val="1"/>
              <w:numId w:val="23"/>
            </w:numPr>
            <w:ind w:left="360" w:hanging="360"/>
            <w:contextualSpacing/>
            <w:jc w:val="both"/>
          </w:pPr>
        </w:pPrChange>
      </w:pPr>
      <w:r w:rsidRPr="003A5C10">
        <w:rPr>
          <w:rFonts w:asciiTheme="minorHAnsi" w:hAnsiTheme="minorHAnsi"/>
          <w:lang w:val="ro-RO"/>
          <w:rPrChange w:id="975" w:author="Bogdan Dumitru" w:date="2016-12-12T15:32:00Z">
            <w:rPr>
              <w:rFonts w:ascii="Arial Narrow" w:hAnsi="Arial Narrow"/>
              <w:lang w:val="ro-RO"/>
            </w:rPr>
          </w:rPrChange>
        </w:rPr>
        <w:t>Obligatia de confidentialitate prevazuta de prezentul articol va fi valabila pe toata durata Contractului si timp de 10 ani dupa incetarea sau terminarea Contractului indiferent de motiv.</w:t>
      </w:r>
    </w:p>
    <w:p w14:paraId="41C606F7" w14:textId="77777777" w:rsidR="00C00219" w:rsidRDefault="00C00219" w:rsidP="003A5C10">
      <w:pPr>
        <w:contextualSpacing/>
        <w:jc w:val="both"/>
        <w:rPr>
          <w:ins w:id="976" w:author="Bogdan Dumitru" w:date="2016-12-12T16:42:00Z"/>
          <w:rFonts w:asciiTheme="minorHAnsi" w:hAnsiTheme="minorHAnsi"/>
          <w:lang w:val="ro-RO"/>
        </w:rPr>
      </w:pPr>
    </w:p>
    <w:p w14:paraId="688B1242" w14:textId="5CAC82FB" w:rsidR="005526F1" w:rsidRPr="005526F1"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977" w:author="Bogdan Dumitru" w:date="2016-12-12T16:42:00Z"/>
          <w:rFonts w:asciiTheme="minorHAnsi" w:hAnsiTheme="minorHAnsi"/>
          <w:lang w:val="ro-RO"/>
          <w:rPrChange w:id="978" w:author="Bogdan Dumitru" w:date="2016-12-12T16:43:00Z">
            <w:rPr>
              <w:ins w:id="979" w:author="Bogdan Dumitru" w:date="2016-12-12T16:42:00Z"/>
              <w:rFonts w:ascii="Arial" w:hAnsi="Arial" w:cs="Arial"/>
              <w:lang w:val="fr-FR"/>
            </w:rPr>
          </w:rPrChange>
        </w:rPr>
      </w:pPr>
      <w:ins w:id="980" w:author="Bogdan Dumitru" w:date="2016-12-12T16:42:00Z">
        <w:r w:rsidRPr="005526F1">
          <w:rPr>
            <w:rFonts w:asciiTheme="minorHAnsi" w:hAnsiTheme="minorHAnsi"/>
            <w:b/>
            <w:lang w:val="ro-RO"/>
            <w:rPrChange w:id="981" w:author="Bogdan Dumitru" w:date="2016-12-12T16:43:00Z">
              <w:rPr>
                <w:rFonts w:ascii="Arial" w:hAnsi="Arial" w:cs="Arial"/>
                <w:b/>
                <w:lang w:val="fr-FR"/>
              </w:rPr>
            </w:rPrChange>
          </w:rPr>
          <w:lastRenderedPageBreak/>
          <w:t>12.</w:t>
        </w:r>
        <w:r w:rsidRPr="005526F1">
          <w:rPr>
            <w:rFonts w:asciiTheme="minorHAnsi" w:hAnsiTheme="minorHAnsi"/>
            <w:lang w:val="ro-RO"/>
          </w:rPr>
          <w:tab/>
        </w:r>
        <w:r w:rsidRPr="005526F1">
          <w:rPr>
            <w:rFonts w:asciiTheme="minorHAnsi" w:hAnsiTheme="minorHAnsi"/>
            <w:b/>
            <w:lang w:val="ro-RO"/>
            <w:rPrChange w:id="982" w:author="Bogdan Dumitru" w:date="2016-12-12T16:43:00Z">
              <w:rPr>
                <w:rFonts w:ascii="Arial" w:hAnsi="Arial" w:cs="Arial"/>
                <w:b/>
                <w:u w:val="single"/>
                <w:lang w:val="fr-FR"/>
              </w:rPr>
            </w:rPrChange>
          </w:rPr>
          <w:t>NOTIFICARI</w:t>
        </w:r>
        <w:r w:rsidRPr="005526F1">
          <w:rPr>
            <w:rFonts w:asciiTheme="minorHAnsi" w:hAnsiTheme="minorHAnsi"/>
            <w:lang w:val="ro-RO"/>
            <w:rPrChange w:id="983" w:author="Bogdan Dumitru" w:date="2016-12-12T16:43:00Z">
              <w:rPr>
                <w:rFonts w:ascii="Arial" w:hAnsi="Arial" w:cs="Arial"/>
                <w:lang w:val="fr-FR"/>
              </w:rPr>
            </w:rPrChange>
          </w:rPr>
          <w:t xml:space="preserve"> </w:t>
        </w:r>
      </w:ins>
    </w:p>
    <w:p w14:paraId="3A485EF8" w14:textId="77777777" w:rsidR="005526F1" w:rsidRPr="005526F1"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720" w:hanging="720"/>
        <w:contextualSpacing/>
        <w:jc w:val="both"/>
        <w:rPr>
          <w:ins w:id="984" w:author="Bogdan Dumitru" w:date="2016-12-12T16:42:00Z"/>
          <w:rFonts w:asciiTheme="minorHAnsi" w:hAnsiTheme="minorHAnsi"/>
          <w:lang w:val="ro-RO"/>
          <w:rPrChange w:id="985" w:author="Bogdan Dumitru" w:date="2016-12-12T16:43:00Z">
            <w:rPr>
              <w:ins w:id="986" w:author="Bogdan Dumitru" w:date="2016-12-12T16:42:00Z"/>
              <w:rFonts w:ascii="Arial" w:hAnsi="Arial" w:cs="Arial"/>
              <w:b/>
              <w:lang w:val="fr-FR"/>
            </w:rPr>
          </w:rPrChange>
        </w:rPr>
      </w:pPr>
    </w:p>
    <w:p w14:paraId="057026A4" w14:textId="4DF7A16F" w:rsidR="005526F1" w:rsidRPr="005526F1"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987" w:author="Bogdan Dumitru" w:date="2016-12-12T16:42:00Z"/>
          <w:rFonts w:asciiTheme="minorHAnsi" w:hAnsiTheme="minorHAnsi"/>
          <w:lang w:val="ro-RO"/>
          <w:rPrChange w:id="988" w:author="Bogdan Dumitru" w:date="2016-12-12T16:43:00Z">
            <w:rPr>
              <w:ins w:id="989" w:author="Bogdan Dumitru" w:date="2016-12-12T16:42:00Z"/>
              <w:rFonts w:cs="Arial"/>
              <w:lang w:val="fr-FR"/>
            </w:rPr>
          </w:rPrChange>
        </w:rPr>
      </w:pPr>
      <w:ins w:id="990" w:author="Bogdan Dumitru" w:date="2016-12-12T16:42:00Z">
        <w:r w:rsidRPr="005526F1">
          <w:rPr>
            <w:rFonts w:asciiTheme="minorHAnsi" w:hAnsiTheme="minorHAnsi"/>
            <w:lang w:val="ro-RO"/>
            <w:rPrChange w:id="991" w:author="Bogdan Dumitru" w:date="2016-12-12T16:43:00Z">
              <w:rPr>
                <w:rFonts w:ascii="Arial" w:hAnsi="Arial" w:cs="Arial"/>
                <w:b/>
                <w:lang w:val="fr-FR"/>
              </w:rPr>
            </w:rPrChange>
          </w:rPr>
          <w:t xml:space="preserve">12.1 Notificarile  si comunicarile  dintre  parti  in  legatura  cu  prezentul  contract  se  vor  face in scris, la adresele indicate in partea introductiva a prezentului contract, prin scrisoare recomandata cu confirmare de primire si continut declarat. Notificarile  si comunicarile  scrise vor fi considerate valabil facute: (i) in  termen de 5 (cinci) zile de  la data  trimiterii, pentru corespondenta trimisa recomandat prin posta cu confirmare de primire si continut declarat; (ii) la  primirea  confirmarii  transmisiunii  electronice,  in  cazul  notificarilor  facute prin  e-mail. </w:t>
        </w:r>
      </w:ins>
    </w:p>
    <w:p w14:paraId="3A870D30" w14:textId="521663B5" w:rsidR="005526F1" w:rsidRPr="005526F1"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992" w:author="Bogdan Dumitru" w:date="2016-12-12T16:42:00Z"/>
          <w:rFonts w:asciiTheme="minorHAnsi" w:hAnsiTheme="minorHAnsi"/>
          <w:lang w:val="ro-RO"/>
          <w:rPrChange w:id="993" w:author="Bogdan Dumitru" w:date="2016-12-12T16:43:00Z">
            <w:rPr>
              <w:ins w:id="994" w:author="Bogdan Dumitru" w:date="2016-12-12T16:42:00Z"/>
              <w:rFonts w:cs="Arial"/>
              <w:lang w:val="fr-FR"/>
            </w:rPr>
          </w:rPrChange>
        </w:rPr>
      </w:pPr>
      <w:ins w:id="995" w:author="Bogdan Dumitru" w:date="2016-12-12T16:42:00Z">
        <w:r w:rsidRPr="005526F1">
          <w:rPr>
            <w:rFonts w:asciiTheme="minorHAnsi" w:hAnsiTheme="minorHAnsi"/>
            <w:lang w:val="ro-RO"/>
            <w:rPrChange w:id="996" w:author="Bogdan Dumitru" w:date="2016-12-12T16:43:00Z">
              <w:rPr>
                <w:rFonts w:cs="Arial"/>
                <w:b/>
                <w:lang w:val="fr-FR"/>
              </w:rPr>
            </w:rPrChange>
          </w:rPr>
          <w:t>12.2 Comunicarile si notificarile verbale nu sunt luate in considerare de niciuna dintre parti, daca nu sunt confirmate prin una din modalitatile prevazute in acest articol.</w:t>
        </w:r>
      </w:ins>
    </w:p>
    <w:p w14:paraId="5206C39C" w14:textId="7F516D32" w:rsidR="005526F1" w:rsidRPr="004F334F" w:rsidDel="00FB3049" w:rsidRDefault="005526F1" w:rsidP="003A5C10">
      <w:pPr>
        <w:contextualSpacing/>
        <w:jc w:val="both"/>
        <w:rPr>
          <w:del w:id="997" w:author="Bogdan Dumitru" w:date="2016-12-12T16:46:00Z"/>
          <w:rFonts w:asciiTheme="minorHAnsi" w:hAnsiTheme="minorHAnsi"/>
          <w:lang w:val="ro-RO"/>
        </w:rPr>
      </w:pPr>
    </w:p>
    <w:p w14:paraId="6505F7DD" w14:textId="71D71797" w:rsidR="00305260" w:rsidRPr="004F334F" w:rsidDel="00FB3049" w:rsidRDefault="00305260">
      <w:pPr>
        <w:numPr>
          <w:ilvl w:val="0"/>
          <w:numId w:val="44"/>
        </w:numPr>
        <w:ind w:left="0" w:firstLine="0"/>
        <w:contextualSpacing/>
        <w:jc w:val="both"/>
        <w:rPr>
          <w:del w:id="998" w:author="Bogdan Dumitru" w:date="2016-12-12T16:46:00Z"/>
          <w:rFonts w:asciiTheme="minorHAnsi" w:hAnsiTheme="minorHAnsi" w:cs="Arial"/>
          <w:b/>
          <w:caps/>
          <w:lang w:val="ro-RO"/>
        </w:rPr>
        <w:pPrChange w:id="999" w:author="Bogdan Dumitru" w:date="2016-12-12T16:40:00Z">
          <w:pPr>
            <w:numPr>
              <w:numId w:val="23"/>
            </w:numPr>
            <w:ind w:left="495" w:hanging="495"/>
            <w:contextualSpacing/>
            <w:jc w:val="both"/>
          </w:pPr>
        </w:pPrChange>
      </w:pPr>
      <w:del w:id="1000" w:author="Bogdan Dumitru" w:date="2016-12-12T16:46:00Z">
        <w:r w:rsidRPr="004F334F" w:rsidDel="00FB3049">
          <w:rPr>
            <w:rFonts w:asciiTheme="minorHAnsi" w:hAnsiTheme="minorHAnsi" w:cs="Arial"/>
            <w:b/>
            <w:caps/>
            <w:lang w:val="ro-RO"/>
          </w:rPr>
          <w:delText>AMENDAMENTE</w:delText>
        </w:r>
      </w:del>
    </w:p>
    <w:p w14:paraId="3102B3BA" w14:textId="2354EA45" w:rsidR="004F07E0" w:rsidRPr="004F334F" w:rsidDel="00FB3049" w:rsidRDefault="00305260" w:rsidP="003A5C10">
      <w:pPr>
        <w:contextualSpacing/>
        <w:jc w:val="both"/>
        <w:rPr>
          <w:del w:id="1001" w:author="Bogdan Dumitru" w:date="2016-12-12T16:46:00Z"/>
          <w:rFonts w:asciiTheme="minorHAnsi" w:hAnsiTheme="minorHAnsi"/>
          <w:lang w:val="ro-RO"/>
        </w:rPr>
      </w:pPr>
      <w:del w:id="1002" w:author="Bogdan Dumitru" w:date="2016-12-12T16:46:00Z">
        <w:r w:rsidRPr="004F334F" w:rsidDel="00FB3049">
          <w:rPr>
            <w:rFonts w:asciiTheme="minorHAnsi" w:hAnsiTheme="minorHAnsi"/>
            <w:lang w:val="ro-RO"/>
          </w:rPr>
          <w:delText>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ile contractante au dreptul, pe durata îndeplinirii contractului, de a conveni modificarea clauzelor acestuia, prin acte adi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ionale.</w:delText>
        </w:r>
        <w:r w:rsidR="00F302B6" w:rsidRPr="004F334F" w:rsidDel="00FB3049">
          <w:rPr>
            <w:rFonts w:asciiTheme="minorHAnsi" w:hAnsiTheme="minorHAnsi"/>
            <w:lang w:val="ro-RO"/>
          </w:rPr>
          <w:delText xml:space="preserve"> Contractul va putea fi modificat numai pe baza de act aditional semnat de ambele parti.</w:delText>
        </w:r>
      </w:del>
    </w:p>
    <w:p w14:paraId="4FB5A343" w14:textId="0BAC17DC" w:rsidR="00B943E6" w:rsidRPr="004F334F" w:rsidDel="00FB3049" w:rsidRDefault="00B943E6" w:rsidP="003A5C10">
      <w:pPr>
        <w:contextualSpacing/>
        <w:jc w:val="both"/>
        <w:rPr>
          <w:del w:id="1003" w:author="Bogdan Dumitru" w:date="2016-12-12T16:46:00Z"/>
          <w:rFonts w:asciiTheme="minorHAnsi" w:hAnsiTheme="minorHAnsi"/>
          <w:lang w:val="ro-RO"/>
        </w:rPr>
      </w:pPr>
    </w:p>
    <w:p w14:paraId="06452021" w14:textId="289581E6" w:rsidR="004F07E0" w:rsidRPr="004F334F" w:rsidDel="00FB3049" w:rsidRDefault="00305260">
      <w:pPr>
        <w:numPr>
          <w:ilvl w:val="0"/>
          <w:numId w:val="44"/>
        </w:numPr>
        <w:ind w:left="0" w:firstLine="0"/>
        <w:contextualSpacing/>
        <w:jc w:val="both"/>
        <w:rPr>
          <w:del w:id="1004" w:author="Bogdan Dumitru" w:date="2016-12-12T16:46:00Z"/>
          <w:rFonts w:asciiTheme="minorHAnsi" w:hAnsiTheme="minorHAnsi" w:cs="Arial"/>
          <w:b/>
          <w:caps/>
          <w:lang w:val="ro-RO"/>
        </w:rPr>
        <w:pPrChange w:id="1005" w:author="Bogdan Dumitru" w:date="2016-12-12T16:40:00Z">
          <w:pPr>
            <w:numPr>
              <w:numId w:val="23"/>
            </w:numPr>
            <w:ind w:left="495" w:hanging="495"/>
            <w:contextualSpacing/>
            <w:jc w:val="both"/>
          </w:pPr>
        </w:pPrChange>
      </w:pPr>
      <w:del w:id="1006" w:author="Bogdan Dumitru" w:date="2016-12-12T16:46:00Z">
        <w:r w:rsidRPr="004F334F" w:rsidDel="00FB3049">
          <w:rPr>
            <w:rFonts w:asciiTheme="minorHAnsi" w:hAnsiTheme="minorHAnsi" w:cs="Arial"/>
            <w:b/>
            <w:caps/>
            <w:lang w:val="ro-RO"/>
          </w:rPr>
          <w:delText>COMUNIC</w:delText>
        </w:r>
        <w:r w:rsidR="00F31761" w:rsidRPr="004F334F" w:rsidDel="00FB3049">
          <w:rPr>
            <w:rFonts w:asciiTheme="minorHAnsi" w:hAnsiTheme="minorHAnsi" w:cs="Arial"/>
            <w:b/>
            <w:caps/>
            <w:lang w:val="ro-RO"/>
          </w:rPr>
          <w:delText>A</w:delText>
        </w:r>
        <w:r w:rsidRPr="004F334F" w:rsidDel="00FB3049">
          <w:rPr>
            <w:rFonts w:asciiTheme="minorHAnsi" w:hAnsiTheme="minorHAnsi" w:cs="Arial"/>
            <w:b/>
            <w:caps/>
            <w:lang w:val="ro-RO"/>
          </w:rPr>
          <w:delText>RI</w:delText>
        </w:r>
      </w:del>
    </w:p>
    <w:p w14:paraId="24EE3CD9" w14:textId="6D6749BC" w:rsidR="00305260" w:rsidRPr="004F334F" w:rsidDel="00FB3049" w:rsidRDefault="00305260">
      <w:pPr>
        <w:numPr>
          <w:ilvl w:val="1"/>
          <w:numId w:val="44"/>
        </w:numPr>
        <w:ind w:left="0" w:firstLine="0"/>
        <w:contextualSpacing/>
        <w:jc w:val="both"/>
        <w:rPr>
          <w:del w:id="1007" w:author="Bogdan Dumitru" w:date="2016-12-12T16:46:00Z"/>
          <w:rFonts w:asciiTheme="minorHAnsi" w:hAnsiTheme="minorHAnsi"/>
          <w:lang w:val="ro-RO"/>
        </w:rPr>
        <w:pPrChange w:id="1008" w:author="Bogdan Dumitru" w:date="2016-12-12T16:40:00Z">
          <w:pPr>
            <w:numPr>
              <w:ilvl w:val="1"/>
              <w:numId w:val="23"/>
            </w:numPr>
            <w:ind w:left="360" w:hanging="360"/>
            <w:contextualSpacing/>
            <w:jc w:val="both"/>
          </w:pPr>
        </w:pPrChange>
      </w:pPr>
      <w:del w:id="1009" w:author="Bogdan Dumitru" w:date="2016-12-12T16:46:00Z">
        <w:r w:rsidRPr="004F334F" w:rsidDel="00FB3049">
          <w:rPr>
            <w:rFonts w:asciiTheme="minorHAnsi" w:hAnsiTheme="minorHAnsi"/>
            <w:lang w:val="ro-RO"/>
          </w:rPr>
          <w:delText>Orice comunicare între 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referitoare la îndeplinirea prezentului contract, trebuie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fie transmis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în scris.</w:delText>
        </w:r>
      </w:del>
    </w:p>
    <w:p w14:paraId="62A126C6" w14:textId="3BFF9B08" w:rsidR="00305260" w:rsidRPr="004F334F" w:rsidDel="00FB3049" w:rsidRDefault="00305260">
      <w:pPr>
        <w:numPr>
          <w:ilvl w:val="1"/>
          <w:numId w:val="44"/>
        </w:numPr>
        <w:ind w:left="0" w:firstLine="0"/>
        <w:contextualSpacing/>
        <w:jc w:val="both"/>
        <w:rPr>
          <w:del w:id="1010" w:author="Bogdan Dumitru" w:date="2016-12-12T16:46:00Z"/>
          <w:rFonts w:asciiTheme="minorHAnsi" w:hAnsiTheme="minorHAnsi"/>
          <w:lang w:val="ro-RO"/>
        </w:rPr>
        <w:pPrChange w:id="1011" w:author="Bogdan Dumitru" w:date="2016-12-12T16:40:00Z">
          <w:pPr>
            <w:numPr>
              <w:ilvl w:val="1"/>
              <w:numId w:val="23"/>
            </w:numPr>
            <w:ind w:left="360" w:hanging="360"/>
            <w:contextualSpacing/>
            <w:jc w:val="both"/>
          </w:pPr>
        </w:pPrChange>
      </w:pPr>
      <w:del w:id="1012" w:author="Bogdan Dumitru" w:date="2016-12-12T16:46:00Z">
        <w:r w:rsidRPr="004F334F" w:rsidDel="00FB3049">
          <w:rPr>
            <w:rFonts w:asciiTheme="minorHAnsi" w:hAnsiTheme="minorHAnsi"/>
            <w:lang w:val="ro-RO"/>
          </w:rPr>
          <w:delText xml:space="preserve">Orice document scris trebuie înregistrat atât în momentul transmiterii, cât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în momentul primirii.</w:delText>
        </w:r>
      </w:del>
    </w:p>
    <w:p w14:paraId="5B5960E1" w14:textId="07055B2D" w:rsidR="00305260" w:rsidRPr="004F334F" w:rsidDel="00FB3049" w:rsidRDefault="00305260">
      <w:pPr>
        <w:numPr>
          <w:ilvl w:val="1"/>
          <w:numId w:val="44"/>
        </w:numPr>
        <w:ind w:left="0" w:firstLine="0"/>
        <w:contextualSpacing/>
        <w:jc w:val="both"/>
        <w:rPr>
          <w:del w:id="1013" w:author="Bogdan Dumitru" w:date="2016-12-12T16:46:00Z"/>
          <w:rFonts w:asciiTheme="minorHAnsi" w:hAnsiTheme="minorHAnsi"/>
          <w:lang w:val="ro-RO"/>
        </w:rPr>
        <w:pPrChange w:id="1014" w:author="Bogdan Dumitru" w:date="2016-12-12T16:40:00Z">
          <w:pPr>
            <w:numPr>
              <w:ilvl w:val="1"/>
              <w:numId w:val="23"/>
            </w:numPr>
            <w:ind w:left="360" w:hanging="360"/>
            <w:contextualSpacing/>
            <w:jc w:val="both"/>
          </w:pPr>
        </w:pPrChange>
      </w:pPr>
      <w:del w:id="1015" w:author="Bogdan Dumitru" w:date="2016-12-12T16:46:00Z">
        <w:r w:rsidRPr="004F334F" w:rsidDel="00FB3049">
          <w:rPr>
            <w:rFonts w:asciiTheme="minorHAnsi" w:hAnsiTheme="minorHAnsi"/>
            <w:lang w:val="ro-RO"/>
          </w:rPr>
          <w:delText>Comunicarile dintre 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 xml:space="preserve">i se pot face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 xml:space="preserve">i prin </w:delText>
        </w:r>
        <w:r w:rsidR="00722B9C" w:rsidRPr="004F334F" w:rsidDel="00FB3049">
          <w:rPr>
            <w:rFonts w:asciiTheme="minorHAnsi" w:hAnsiTheme="minorHAnsi"/>
            <w:lang w:val="ro-RO"/>
          </w:rPr>
          <w:delText>fax, e-mail sau</w:delText>
        </w:r>
        <w:r w:rsidRPr="004F334F" w:rsidDel="00FB3049">
          <w:rPr>
            <w:rFonts w:asciiTheme="minorHAnsi" w:hAnsiTheme="minorHAnsi"/>
            <w:lang w:val="ro-RO"/>
          </w:rPr>
          <w:delText xml:space="preserve"> </w:delText>
        </w:r>
        <w:r w:rsidR="00722B9C" w:rsidRPr="004F334F" w:rsidDel="00FB3049">
          <w:rPr>
            <w:rFonts w:asciiTheme="minorHAnsi" w:hAnsiTheme="minorHAnsi"/>
            <w:lang w:val="ro-RO"/>
          </w:rPr>
          <w:delText xml:space="preserve">telefon </w:delText>
        </w:r>
        <w:r w:rsidRPr="004F334F" w:rsidDel="00FB3049">
          <w:rPr>
            <w:rFonts w:asciiTheme="minorHAnsi" w:hAnsiTheme="minorHAnsi"/>
            <w:lang w:val="ro-RO"/>
          </w:rPr>
          <w:delText>cu condi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ia confirm</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rii în scris a primirii comunic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rii.</w:delText>
        </w:r>
      </w:del>
    </w:p>
    <w:p w14:paraId="0EE6879C" w14:textId="7387713C" w:rsidR="00B943E6" w:rsidRPr="004F334F" w:rsidDel="00FB3049" w:rsidRDefault="00B943E6" w:rsidP="003A5C10">
      <w:pPr>
        <w:contextualSpacing/>
        <w:jc w:val="both"/>
        <w:rPr>
          <w:del w:id="1016" w:author="Bogdan Dumitru" w:date="2016-12-12T16:46:00Z"/>
          <w:rFonts w:asciiTheme="minorHAnsi" w:hAnsiTheme="minorHAnsi"/>
          <w:lang w:val="ro-RO"/>
        </w:rPr>
      </w:pPr>
    </w:p>
    <w:p w14:paraId="3CED266B" w14:textId="2E100B3A" w:rsidR="00305260" w:rsidRPr="004F334F" w:rsidDel="00FB3049" w:rsidRDefault="00305260">
      <w:pPr>
        <w:numPr>
          <w:ilvl w:val="0"/>
          <w:numId w:val="44"/>
        </w:numPr>
        <w:ind w:left="0" w:firstLine="0"/>
        <w:contextualSpacing/>
        <w:jc w:val="both"/>
        <w:rPr>
          <w:del w:id="1017" w:author="Bogdan Dumitru" w:date="2016-12-12T16:46:00Z"/>
          <w:rFonts w:asciiTheme="minorHAnsi" w:hAnsiTheme="minorHAnsi" w:cs="Arial"/>
          <w:b/>
          <w:caps/>
          <w:lang w:val="ro-RO"/>
        </w:rPr>
        <w:pPrChange w:id="1018" w:author="Bogdan Dumitru" w:date="2016-12-12T16:40:00Z">
          <w:pPr>
            <w:numPr>
              <w:numId w:val="23"/>
            </w:numPr>
            <w:ind w:left="495" w:hanging="495"/>
            <w:contextualSpacing/>
            <w:jc w:val="both"/>
          </w:pPr>
        </w:pPrChange>
      </w:pPr>
      <w:del w:id="1019" w:author="Bogdan Dumitru" w:date="2016-12-12T16:46:00Z">
        <w:r w:rsidRPr="004F334F" w:rsidDel="00FB3049">
          <w:rPr>
            <w:rFonts w:asciiTheme="minorHAnsi" w:hAnsiTheme="minorHAnsi" w:cs="Arial"/>
            <w:b/>
            <w:caps/>
            <w:lang w:val="ro-RO"/>
          </w:rPr>
          <w:delText>DOCUMENTELE CONTRACTULUI</w:delText>
        </w:r>
      </w:del>
    </w:p>
    <w:p w14:paraId="70E799EE" w14:textId="2ABE9B77" w:rsidR="00305260" w:rsidRPr="004F334F" w:rsidDel="00FB3049" w:rsidRDefault="00305260" w:rsidP="003A5C10">
      <w:pPr>
        <w:contextualSpacing/>
        <w:jc w:val="both"/>
        <w:rPr>
          <w:del w:id="1020" w:author="Bogdan Dumitru" w:date="2016-12-12T16:46:00Z"/>
          <w:rFonts w:asciiTheme="minorHAnsi" w:hAnsiTheme="minorHAnsi"/>
          <w:lang w:val="ro-RO"/>
        </w:rPr>
      </w:pPr>
      <w:del w:id="1021" w:author="Bogdan Dumitru" w:date="2016-12-12T16:46:00Z">
        <w:r w:rsidRPr="004F334F" w:rsidDel="00FB3049">
          <w:rPr>
            <w:rFonts w:asciiTheme="minorHAnsi" w:hAnsiTheme="minorHAnsi"/>
            <w:lang w:val="ro-RO"/>
          </w:rPr>
          <w:delText>Toate documentele constituite ca anexe la prezentul contract fac parte integrant</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din acesta, completând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i/sau explicitând anumite clauze din contract.</w:delText>
        </w:r>
      </w:del>
    </w:p>
    <w:p w14:paraId="00092F1C" w14:textId="6E05E80B" w:rsidR="00487A62" w:rsidRPr="004F334F" w:rsidDel="00FB3049" w:rsidRDefault="00487A62" w:rsidP="003A5C10">
      <w:pPr>
        <w:contextualSpacing/>
        <w:jc w:val="both"/>
        <w:rPr>
          <w:del w:id="1022" w:author="Bogdan Dumitru" w:date="2016-12-12T16:46:00Z"/>
          <w:rFonts w:asciiTheme="minorHAnsi" w:hAnsiTheme="minorHAnsi"/>
          <w:lang w:val="ro-RO"/>
        </w:rPr>
      </w:pPr>
    </w:p>
    <w:p w14:paraId="7B60EB28" w14:textId="77777777" w:rsidR="00C84489" w:rsidRPr="004F334F" w:rsidRDefault="00C84489" w:rsidP="003A5C10">
      <w:pPr>
        <w:contextualSpacing/>
        <w:jc w:val="both"/>
        <w:rPr>
          <w:rFonts w:asciiTheme="minorHAnsi" w:hAnsiTheme="minorHAnsi"/>
          <w:lang w:val="ro-RO"/>
        </w:rPr>
      </w:pPr>
    </w:p>
    <w:p w14:paraId="6EE95241" w14:textId="58CE63F6" w:rsidR="00FB3049" w:rsidRPr="00DB7C12" w:rsidRDefault="00FB3049" w:rsidP="00FB3049">
      <w:pPr>
        <w:pStyle w:val="BodyTextIndent"/>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left="0" w:right="90"/>
        <w:contextualSpacing/>
        <w:jc w:val="both"/>
        <w:rPr>
          <w:ins w:id="1023" w:author="Bogdan Dumitru" w:date="2016-12-12T16:46:00Z"/>
          <w:rFonts w:asciiTheme="minorHAnsi" w:hAnsiTheme="minorHAnsi" w:cs="Arial"/>
          <w:b/>
          <w:u w:val="single"/>
        </w:rPr>
      </w:pPr>
      <w:ins w:id="1024" w:author="Bogdan Dumitru" w:date="2016-12-12T16:46:00Z">
        <w:r>
          <w:rPr>
            <w:rFonts w:asciiTheme="minorHAnsi" w:hAnsiTheme="minorHAnsi" w:cs="Arial"/>
            <w:b/>
            <w:u w:val="single"/>
          </w:rPr>
          <w:t>13.</w:t>
        </w:r>
        <w:r>
          <w:rPr>
            <w:rFonts w:asciiTheme="minorHAnsi" w:hAnsiTheme="minorHAnsi" w:cs="Arial"/>
            <w:b/>
            <w:u w:val="single"/>
          </w:rPr>
          <w:tab/>
        </w:r>
        <w:r w:rsidRPr="004F334F">
          <w:rPr>
            <w:rFonts w:asciiTheme="minorHAnsi" w:hAnsiTheme="minorHAnsi" w:cs="Arial"/>
            <w:b/>
          </w:rPr>
          <w:t>CLAUZE FINALE</w:t>
        </w:r>
      </w:ins>
    </w:p>
    <w:p w14:paraId="080581D3" w14:textId="77777777" w:rsidR="00FB3049" w:rsidRPr="00DB7C12" w:rsidRDefault="00FB3049" w:rsidP="00FB3049">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1025" w:author="Bogdan Dumitru" w:date="2016-12-12T16:46:00Z"/>
          <w:rFonts w:asciiTheme="minorHAnsi" w:hAnsiTheme="minorHAnsi" w:cs="Arial"/>
          <w:lang w:val="fr-FR"/>
        </w:rPr>
      </w:pPr>
    </w:p>
    <w:p w14:paraId="56523905" w14:textId="77777777" w:rsidR="00FB3049"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1026" w:author="Bogdan Dumitru" w:date="2016-12-12T16:46:00Z"/>
          <w:rFonts w:ascii="Arial" w:hAnsi="Arial" w:cs="Arial"/>
          <w:lang w:val="fr-FR"/>
        </w:rPr>
      </w:pPr>
      <w:ins w:id="1027" w:author="Bogdan Dumitru" w:date="2016-12-12T16:46:00Z">
        <w:r w:rsidRPr="00DB7C12">
          <w:rPr>
            <w:rFonts w:asciiTheme="minorHAnsi" w:hAnsiTheme="minorHAnsi" w:cs="Arial"/>
            <w:b/>
            <w:lang w:val="fr-FR"/>
          </w:rPr>
          <w:t>13.1</w:t>
        </w:r>
        <w:r w:rsidRPr="00DB7C12">
          <w:rPr>
            <w:rFonts w:asciiTheme="minorHAnsi" w:hAnsiTheme="minorHAnsi" w:cs="Arial"/>
            <w:lang w:val="fr-FR"/>
          </w:rPr>
          <w:t xml:space="preserve"> </w:t>
        </w:r>
        <w:proofErr w:type="spellStart"/>
        <w:r w:rsidRPr="00DB7C12">
          <w:rPr>
            <w:rFonts w:asciiTheme="minorHAnsi" w:hAnsiTheme="minorHAnsi" w:cs="Arial"/>
            <w:lang w:val="fr-FR"/>
          </w:rPr>
          <w:t>Prezentul</w:t>
        </w:r>
        <w:proofErr w:type="spellEnd"/>
        <w:r w:rsidRPr="00DB7C12">
          <w:rPr>
            <w:rFonts w:asciiTheme="minorHAnsi" w:hAnsiTheme="minorHAnsi" w:cs="Arial"/>
            <w:lang w:val="fr-FR"/>
          </w:rPr>
          <w:t xml:space="preserve"> </w:t>
        </w:r>
        <w:proofErr w:type="spellStart"/>
        <w:r w:rsidRPr="00DB7C12">
          <w:rPr>
            <w:rFonts w:asciiTheme="minorHAnsi" w:hAnsiTheme="minorHAnsi" w:cs="Arial"/>
            <w:lang w:val="fr-FR"/>
          </w:rPr>
          <w:t>contract</w:t>
        </w:r>
        <w:proofErr w:type="spellEnd"/>
        <w:r w:rsidRPr="00DB7C12">
          <w:rPr>
            <w:rFonts w:asciiTheme="minorHAnsi" w:hAnsiTheme="minorHAnsi" w:cs="Arial"/>
            <w:lang w:val="fr-FR"/>
          </w:rPr>
          <w:t xml:space="preserve"> este </w:t>
        </w:r>
        <w:proofErr w:type="spellStart"/>
        <w:r w:rsidRPr="00DB7C12">
          <w:rPr>
            <w:rFonts w:asciiTheme="minorHAnsi" w:hAnsiTheme="minorHAnsi" w:cs="Arial"/>
            <w:lang w:val="fr-FR"/>
          </w:rPr>
          <w:t>guvernat</w:t>
        </w:r>
        <w:proofErr w:type="spellEnd"/>
        <w:r w:rsidRPr="00DB7C12">
          <w:rPr>
            <w:rFonts w:asciiTheme="minorHAnsi" w:hAnsiTheme="minorHAnsi" w:cs="Arial"/>
            <w:lang w:val="fr-FR"/>
          </w:rPr>
          <w:t xml:space="preserve"> de si va fi </w:t>
        </w:r>
        <w:proofErr w:type="spellStart"/>
        <w:r w:rsidRPr="00DB7C12">
          <w:rPr>
            <w:rFonts w:asciiTheme="minorHAnsi" w:hAnsiTheme="minorHAnsi" w:cs="Arial"/>
            <w:lang w:val="fr-FR"/>
          </w:rPr>
          <w:t>interpretat</w:t>
        </w:r>
        <w:proofErr w:type="spellEnd"/>
        <w:r w:rsidRPr="00DB7C12">
          <w:rPr>
            <w:rFonts w:asciiTheme="minorHAnsi" w:hAnsiTheme="minorHAnsi" w:cs="Arial"/>
            <w:lang w:val="fr-FR"/>
          </w:rPr>
          <w:t xml:space="preserve"> </w:t>
        </w:r>
        <w:proofErr w:type="spellStart"/>
        <w:r w:rsidRPr="00DB7C12">
          <w:rPr>
            <w:rFonts w:asciiTheme="minorHAnsi" w:hAnsiTheme="minorHAnsi" w:cs="Arial"/>
            <w:lang w:val="fr-FR"/>
          </w:rPr>
          <w:t>conform</w:t>
        </w:r>
        <w:proofErr w:type="spellEnd"/>
        <w:r w:rsidRPr="00DB7C12">
          <w:rPr>
            <w:rFonts w:asciiTheme="minorHAnsi" w:hAnsiTheme="minorHAnsi" w:cs="Arial"/>
            <w:lang w:val="fr-FR"/>
          </w:rPr>
          <w:t xml:space="preserve"> </w:t>
        </w:r>
        <w:proofErr w:type="spellStart"/>
        <w:r w:rsidRPr="00DB7C12">
          <w:rPr>
            <w:rFonts w:asciiTheme="minorHAnsi" w:hAnsiTheme="minorHAnsi" w:cs="Arial"/>
            <w:lang w:val="fr-FR"/>
          </w:rPr>
          <w:t>legii</w:t>
        </w:r>
        <w:proofErr w:type="spellEnd"/>
        <w:r w:rsidRPr="00DB7C12">
          <w:rPr>
            <w:rFonts w:asciiTheme="minorHAnsi" w:hAnsiTheme="minorHAnsi" w:cs="Arial"/>
            <w:lang w:val="fr-FR"/>
          </w:rPr>
          <w:t xml:space="preserve"> romane. </w:t>
        </w:r>
        <w:proofErr w:type="spellStart"/>
        <w:r w:rsidRPr="00DB7C12">
          <w:rPr>
            <w:rFonts w:asciiTheme="minorHAnsi" w:hAnsiTheme="minorHAnsi" w:cs="Arial"/>
            <w:lang w:val="fr-FR"/>
          </w:rPr>
          <w:t>Partile</w:t>
        </w:r>
        <w:proofErr w:type="spellEnd"/>
        <w:r w:rsidRPr="00DB7C12">
          <w:rPr>
            <w:rFonts w:asciiTheme="minorHAnsi" w:hAnsiTheme="minorHAnsi" w:cs="Arial"/>
            <w:lang w:val="fr-FR"/>
          </w:rPr>
          <w:t xml:space="preserve"> </w:t>
        </w:r>
        <w:proofErr w:type="spellStart"/>
        <w:r w:rsidRPr="00DB7C12">
          <w:rPr>
            <w:rFonts w:asciiTheme="minorHAnsi" w:hAnsiTheme="minorHAnsi" w:cs="Arial"/>
            <w:lang w:val="fr-FR"/>
          </w:rPr>
          <w:t>convin</w:t>
        </w:r>
        <w:proofErr w:type="spellEnd"/>
        <w:r w:rsidRPr="00DB7C12">
          <w:rPr>
            <w:rFonts w:asciiTheme="minorHAnsi" w:hAnsiTheme="minorHAnsi" w:cs="Arial"/>
            <w:lang w:val="fr-FR"/>
          </w:rPr>
          <w:t xml:space="preserve"> ca </w:t>
        </w:r>
        <w:proofErr w:type="spellStart"/>
        <w:r w:rsidRPr="00DB7C12">
          <w:rPr>
            <w:rFonts w:asciiTheme="minorHAnsi" w:hAnsiTheme="minorHAnsi" w:cs="Arial"/>
            <w:lang w:val="fr-FR"/>
          </w:rPr>
          <w:t>toate</w:t>
        </w:r>
        <w:proofErr w:type="spellEnd"/>
        <w:r w:rsidRPr="00DB7C12">
          <w:rPr>
            <w:rFonts w:asciiTheme="minorHAnsi" w:hAnsiTheme="minorHAnsi" w:cs="Arial"/>
            <w:lang w:val="fr-FR"/>
          </w:rPr>
          <w:t xml:space="preserve"> </w:t>
        </w:r>
        <w:proofErr w:type="spellStart"/>
        <w:r w:rsidRPr="00DB7C12">
          <w:rPr>
            <w:rFonts w:asciiTheme="minorHAnsi" w:hAnsiTheme="minorHAnsi" w:cs="Arial"/>
            <w:lang w:val="fr-FR"/>
          </w:rPr>
          <w:t>neintelegerile</w:t>
        </w:r>
        <w:proofErr w:type="spellEnd"/>
        <w:r w:rsidRPr="00BA070C">
          <w:rPr>
            <w:rFonts w:ascii="Arial" w:hAnsi="Arial" w:cs="Arial"/>
            <w:lang w:val="fr-FR"/>
          </w:rPr>
          <w:t xml:space="preserve"> </w:t>
        </w:r>
        <w:proofErr w:type="spellStart"/>
        <w:r w:rsidRPr="00BA070C">
          <w:rPr>
            <w:rFonts w:ascii="Arial" w:hAnsi="Arial" w:cs="Arial"/>
            <w:lang w:val="fr-FR"/>
          </w:rPr>
          <w:t>referitoare</w:t>
        </w:r>
        <w:proofErr w:type="spellEnd"/>
        <w:r w:rsidRPr="00BA070C">
          <w:rPr>
            <w:rFonts w:ascii="Arial" w:hAnsi="Arial" w:cs="Arial"/>
            <w:lang w:val="fr-FR"/>
          </w:rPr>
          <w:t xml:space="preserve"> la </w:t>
        </w:r>
        <w:proofErr w:type="spellStart"/>
        <w:r w:rsidRPr="00BA070C">
          <w:rPr>
            <w:rFonts w:ascii="Arial" w:hAnsi="Arial" w:cs="Arial"/>
            <w:lang w:val="fr-FR"/>
          </w:rPr>
          <w:t>contract</w:t>
        </w:r>
        <w:proofErr w:type="spellEnd"/>
        <w:r w:rsidRPr="00BA070C">
          <w:rPr>
            <w:rFonts w:ascii="Arial" w:hAnsi="Arial" w:cs="Arial"/>
            <w:lang w:val="fr-FR"/>
          </w:rPr>
          <w:t xml:space="preserve"> </w:t>
        </w:r>
        <w:proofErr w:type="spellStart"/>
        <w:r w:rsidRPr="00BA070C">
          <w:rPr>
            <w:rFonts w:ascii="Arial" w:hAnsi="Arial" w:cs="Arial"/>
            <w:lang w:val="fr-FR"/>
          </w:rPr>
          <w:t>sau</w:t>
        </w:r>
        <w:proofErr w:type="spellEnd"/>
        <w:r w:rsidRPr="00BA070C">
          <w:rPr>
            <w:rFonts w:ascii="Arial" w:hAnsi="Arial" w:cs="Arial"/>
            <w:lang w:val="fr-FR"/>
          </w:rPr>
          <w:t xml:space="preserve"> la </w:t>
        </w:r>
        <w:proofErr w:type="spellStart"/>
        <w:r w:rsidRPr="00BA070C">
          <w:rPr>
            <w:rFonts w:ascii="Arial" w:hAnsi="Arial" w:cs="Arial"/>
            <w:lang w:val="fr-FR"/>
          </w:rPr>
          <w:t>interpretarea</w:t>
        </w:r>
        <w:proofErr w:type="spellEnd"/>
        <w:r w:rsidRPr="00BA070C">
          <w:rPr>
            <w:rFonts w:ascii="Arial" w:hAnsi="Arial" w:cs="Arial"/>
            <w:lang w:val="fr-FR"/>
          </w:rPr>
          <w:t xml:space="preserve">, </w:t>
        </w:r>
        <w:proofErr w:type="spellStart"/>
        <w:r w:rsidRPr="00BA070C">
          <w:rPr>
            <w:rFonts w:ascii="Arial" w:hAnsi="Arial" w:cs="Arial"/>
            <w:lang w:val="fr-FR"/>
          </w:rPr>
          <w:t>executarea</w:t>
        </w:r>
        <w:proofErr w:type="spellEnd"/>
        <w:r w:rsidRPr="00BA070C">
          <w:rPr>
            <w:rFonts w:ascii="Arial" w:hAnsi="Arial" w:cs="Arial"/>
            <w:lang w:val="fr-FR"/>
          </w:rPr>
          <w:t xml:space="preserve"> </w:t>
        </w:r>
        <w:proofErr w:type="spellStart"/>
        <w:r w:rsidRPr="00BA070C">
          <w:rPr>
            <w:rFonts w:ascii="Arial" w:hAnsi="Arial" w:cs="Arial"/>
            <w:lang w:val="fr-FR"/>
          </w:rPr>
          <w:t>ori</w:t>
        </w:r>
        <w:proofErr w:type="spellEnd"/>
        <w:r w:rsidRPr="00BA070C">
          <w:rPr>
            <w:rFonts w:ascii="Arial" w:hAnsi="Arial" w:cs="Arial"/>
            <w:lang w:val="fr-FR"/>
          </w:rPr>
          <w:t xml:space="preserve"> </w:t>
        </w:r>
        <w:proofErr w:type="spellStart"/>
        <w:r w:rsidRPr="00BA070C">
          <w:rPr>
            <w:rFonts w:ascii="Arial" w:hAnsi="Arial" w:cs="Arial"/>
            <w:lang w:val="fr-FR"/>
          </w:rPr>
          <w:t>incetarea</w:t>
        </w:r>
        <w:proofErr w:type="spellEnd"/>
        <w:r w:rsidRPr="00BA070C">
          <w:rPr>
            <w:rFonts w:ascii="Arial" w:hAnsi="Arial" w:cs="Arial"/>
            <w:lang w:val="fr-FR"/>
          </w:rPr>
          <w:t xml:space="preserve"> </w:t>
        </w:r>
        <w:proofErr w:type="spellStart"/>
        <w:r w:rsidRPr="00BA070C">
          <w:rPr>
            <w:rFonts w:ascii="Arial" w:hAnsi="Arial" w:cs="Arial"/>
            <w:lang w:val="fr-FR"/>
          </w:rPr>
          <w:t>acestuia</w:t>
        </w:r>
        <w:proofErr w:type="spellEnd"/>
        <w:r w:rsidRPr="00BA070C">
          <w:rPr>
            <w:rFonts w:ascii="Arial" w:hAnsi="Arial" w:cs="Arial"/>
            <w:lang w:val="fr-FR"/>
          </w:rPr>
          <w:t xml:space="preserve"> sa fie </w:t>
        </w:r>
        <w:proofErr w:type="spellStart"/>
        <w:r w:rsidRPr="00BA070C">
          <w:rPr>
            <w:rFonts w:ascii="Arial" w:hAnsi="Arial" w:cs="Arial"/>
            <w:lang w:val="fr-FR"/>
          </w:rPr>
          <w:t>rezolvate</w:t>
        </w:r>
        <w:proofErr w:type="spellEnd"/>
        <w:r w:rsidRPr="00BA070C">
          <w:rPr>
            <w:rFonts w:ascii="Arial" w:hAnsi="Arial" w:cs="Arial"/>
            <w:lang w:val="fr-FR"/>
          </w:rPr>
          <w:t xml:space="preserve"> </w:t>
        </w:r>
        <w:proofErr w:type="spellStart"/>
        <w:r w:rsidRPr="00BA070C">
          <w:rPr>
            <w:rFonts w:ascii="Arial" w:hAnsi="Arial" w:cs="Arial"/>
            <w:lang w:val="fr-FR"/>
          </w:rPr>
          <w:t>pe</w:t>
        </w:r>
        <w:proofErr w:type="spellEnd"/>
        <w:r w:rsidRPr="00BA070C">
          <w:rPr>
            <w:rFonts w:ascii="Arial" w:hAnsi="Arial" w:cs="Arial"/>
            <w:lang w:val="fr-FR"/>
          </w:rPr>
          <w:t xml:space="preserve"> cale </w:t>
        </w:r>
        <w:proofErr w:type="spellStart"/>
        <w:r w:rsidRPr="00BA070C">
          <w:rPr>
            <w:rFonts w:ascii="Arial" w:hAnsi="Arial" w:cs="Arial"/>
            <w:lang w:val="fr-FR"/>
          </w:rPr>
          <w:t>amiabila</w:t>
        </w:r>
        <w:proofErr w:type="spellEnd"/>
        <w:r w:rsidRPr="00BA070C">
          <w:rPr>
            <w:rFonts w:ascii="Arial" w:hAnsi="Arial" w:cs="Arial"/>
            <w:lang w:val="fr-FR"/>
          </w:rPr>
          <w:t xml:space="preserve">. In </w:t>
        </w:r>
        <w:proofErr w:type="spellStart"/>
        <w:r w:rsidRPr="00BA070C">
          <w:rPr>
            <w:rFonts w:ascii="Arial" w:hAnsi="Arial" w:cs="Arial"/>
            <w:lang w:val="fr-FR"/>
          </w:rPr>
          <w:t>cazul</w:t>
        </w:r>
        <w:proofErr w:type="spellEnd"/>
        <w:r w:rsidRPr="00BA070C">
          <w:rPr>
            <w:rFonts w:ascii="Arial" w:hAnsi="Arial" w:cs="Arial"/>
            <w:lang w:val="fr-FR"/>
          </w:rPr>
          <w:t xml:space="preserve"> in </w:t>
        </w:r>
        <w:proofErr w:type="spellStart"/>
        <w:r w:rsidRPr="00BA070C">
          <w:rPr>
            <w:rFonts w:ascii="Arial" w:hAnsi="Arial" w:cs="Arial"/>
            <w:lang w:val="fr-FR"/>
          </w:rPr>
          <w:t>care</w:t>
        </w:r>
        <w:proofErr w:type="spellEnd"/>
        <w:r w:rsidRPr="00BA070C">
          <w:rPr>
            <w:rFonts w:ascii="Arial" w:hAnsi="Arial" w:cs="Arial"/>
            <w:lang w:val="fr-FR"/>
          </w:rPr>
          <w:t xml:space="preserve"> </w:t>
        </w:r>
        <w:proofErr w:type="spellStart"/>
        <w:r w:rsidRPr="00BA070C">
          <w:rPr>
            <w:rFonts w:ascii="Arial" w:hAnsi="Arial" w:cs="Arial"/>
            <w:lang w:val="fr-FR"/>
          </w:rPr>
          <w:t>solutionarea</w:t>
        </w:r>
        <w:proofErr w:type="spellEnd"/>
        <w:r w:rsidRPr="00BA070C">
          <w:rPr>
            <w:rFonts w:ascii="Arial" w:hAnsi="Arial" w:cs="Arial"/>
            <w:lang w:val="fr-FR"/>
          </w:rPr>
          <w:t xml:space="preserve"> nu este </w:t>
        </w:r>
        <w:proofErr w:type="spellStart"/>
        <w:r w:rsidRPr="00BA070C">
          <w:rPr>
            <w:rFonts w:ascii="Arial" w:hAnsi="Arial" w:cs="Arial"/>
            <w:lang w:val="fr-FR"/>
          </w:rPr>
          <w:t>posibila</w:t>
        </w:r>
        <w:proofErr w:type="spellEnd"/>
        <w:r w:rsidRPr="00BA070C">
          <w:rPr>
            <w:rFonts w:ascii="Arial" w:hAnsi="Arial" w:cs="Arial"/>
            <w:lang w:val="fr-FR"/>
          </w:rPr>
          <w:t xml:space="preserve"> in </w:t>
        </w:r>
        <w:proofErr w:type="spellStart"/>
        <w:r w:rsidRPr="00BA070C">
          <w:rPr>
            <w:rFonts w:ascii="Arial" w:hAnsi="Arial" w:cs="Arial"/>
            <w:lang w:val="fr-FR"/>
          </w:rPr>
          <w:t>mod</w:t>
        </w:r>
        <w:proofErr w:type="spellEnd"/>
        <w:r w:rsidRPr="00BA070C">
          <w:rPr>
            <w:rFonts w:ascii="Arial" w:hAnsi="Arial" w:cs="Arial"/>
            <w:lang w:val="fr-FR"/>
          </w:rPr>
          <w:t xml:space="preserve"> </w:t>
        </w:r>
        <w:proofErr w:type="spellStart"/>
        <w:r w:rsidRPr="00BA070C">
          <w:rPr>
            <w:rFonts w:ascii="Arial" w:hAnsi="Arial" w:cs="Arial"/>
            <w:lang w:val="fr-FR"/>
          </w:rPr>
          <w:t>amiabil</w:t>
        </w:r>
        <w:proofErr w:type="spellEnd"/>
        <w:r w:rsidRPr="00BA070C">
          <w:rPr>
            <w:rFonts w:ascii="Arial" w:hAnsi="Arial" w:cs="Arial"/>
            <w:lang w:val="fr-FR"/>
          </w:rPr>
          <w:t xml:space="preserve">, </w:t>
        </w:r>
        <w:proofErr w:type="spellStart"/>
        <w:r w:rsidRPr="00BA070C">
          <w:rPr>
            <w:rFonts w:ascii="Arial" w:hAnsi="Arial" w:cs="Arial"/>
            <w:lang w:val="fr-FR"/>
          </w:rPr>
          <w:t>litigiile</w:t>
        </w:r>
        <w:proofErr w:type="spellEnd"/>
        <w:r w:rsidRPr="00BA070C">
          <w:rPr>
            <w:rFonts w:ascii="Arial" w:hAnsi="Arial" w:cs="Arial"/>
            <w:lang w:val="fr-FR"/>
          </w:rPr>
          <w:t xml:space="preserve"> </w:t>
        </w:r>
        <w:proofErr w:type="spellStart"/>
        <w:r w:rsidRPr="00BA070C">
          <w:rPr>
            <w:rFonts w:ascii="Arial" w:hAnsi="Arial" w:cs="Arial"/>
            <w:lang w:val="fr-FR"/>
          </w:rPr>
          <w:t>vor</w:t>
        </w:r>
        <w:proofErr w:type="spellEnd"/>
        <w:r w:rsidRPr="00BA070C">
          <w:rPr>
            <w:rFonts w:ascii="Arial" w:hAnsi="Arial" w:cs="Arial"/>
            <w:lang w:val="fr-FR"/>
          </w:rPr>
          <w:t xml:space="preserve"> fi </w:t>
        </w:r>
        <w:proofErr w:type="spellStart"/>
        <w:r w:rsidRPr="00BA070C">
          <w:rPr>
            <w:rFonts w:ascii="Arial" w:hAnsi="Arial" w:cs="Arial"/>
            <w:lang w:val="fr-FR"/>
          </w:rPr>
          <w:t>solutionate</w:t>
        </w:r>
        <w:proofErr w:type="spellEnd"/>
        <w:r w:rsidRPr="00BA070C">
          <w:rPr>
            <w:rFonts w:ascii="Arial" w:hAnsi="Arial" w:cs="Arial"/>
            <w:lang w:val="fr-FR"/>
          </w:rPr>
          <w:t xml:space="preserve"> de </w:t>
        </w:r>
        <w:proofErr w:type="spellStart"/>
        <w:r w:rsidRPr="00BA070C">
          <w:rPr>
            <w:rFonts w:ascii="Arial" w:hAnsi="Arial" w:cs="Arial"/>
            <w:lang w:val="fr-FR"/>
          </w:rPr>
          <w:t>catre</w:t>
        </w:r>
        <w:proofErr w:type="spellEnd"/>
        <w:r w:rsidRPr="00BA070C">
          <w:rPr>
            <w:rFonts w:ascii="Arial" w:hAnsi="Arial" w:cs="Arial"/>
            <w:lang w:val="fr-FR"/>
          </w:rPr>
          <w:t xml:space="preserve"> </w:t>
        </w:r>
        <w:proofErr w:type="spellStart"/>
        <w:r w:rsidRPr="00BA070C">
          <w:rPr>
            <w:rFonts w:ascii="Arial" w:hAnsi="Arial" w:cs="Arial"/>
            <w:lang w:val="fr-FR"/>
          </w:rPr>
          <w:t>instanta</w:t>
        </w:r>
        <w:proofErr w:type="spellEnd"/>
        <w:r w:rsidRPr="00BA070C">
          <w:rPr>
            <w:rFonts w:ascii="Arial" w:hAnsi="Arial" w:cs="Arial"/>
            <w:lang w:val="fr-FR"/>
          </w:rPr>
          <w:t xml:space="preserve"> </w:t>
        </w:r>
        <w:proofErr w:type="spellStart"/>
        <w:r w:rsidRPr="00BA070C">
          <w:rPr>
            <w:rFonts w:ascii="Arial" w:hAnsi="Arial" w:cs="Arial"/>
            <w:lang w:val="fr-FR"/>
          </w:rPr>
          <w:t>judecatoreasca</w:t>
        </w:r>
        <w:proofErr w:type="spellEnd"/>
        <w:r w:rsidRPr="00BA070C">
          <w:rPr>
            <w:rFonts w:ascii="Arial" w:hAnsi="Arial" w:cs="Arial"/>
            <w:lang w:val="fr-FR"/>
          </w:rPr>
          <w:t xml:space="preserve"> </w:t>
        </w:r>
        <w:proofErr w:type="spellStart"/>
        <w:r w:rsidRPr="00BA070C">
          <w:rPr>
            <w:rFonts w:ascii="Arial" w:hAnsi="Arial" w:cs="Arial"/>
            <w:lang w:val="fr-FR"/>
          </w:rPr>
          <w:t>competenta</w:t>
        </w:r>
        <w:proofErr w:type="spellEnd"/>
        <w:r w:rsidRPr="00BA070C">
          <w:rPr>
            <w:rFonts w:ascii="Arial" w:hAnsi="Arial" w:cs="Arial"/>
            <w:lang w:val="fr-FR"/>
          </w:rPr>
          <w:t xml:space="preserve"> de </w:t>
        </w:r>
        <w:proofErr w:type="spellStart"/>
        <w:r w:rsidRPr="00BA070C">
          <w:rPr>
            <w:rFonts w:ascii="Arial" w:hAnsi="Arial" w:cs="Arial"/>
            <w:lang w:val="fr-FR"/>
          </w:rPr>
          <w:t>pe</w:t>
        </w:r>
        <w:proofErr w:type="spellEnd"/>
        <w:r w:rsidRPr="00BA070C">
          <w:rPr>
            <w:rFonts w:ascii="Arial" w:hAnsi="Arial" w:cs="Arial"/>
            <w:lang w:val="fr-FR"/>
          </w:rPr>
          <w:t xml:space="preserve"> </w:t>
        </w:r>
        <w:proofErr w:type="spellStart"/>
        <w:r w:rsidRPr="00BA070C">
          <w:rPr>
            <w:rFonts w:ascii="Arial" w:hAnsi="Arial" w:cs="Arial"/>
            <w:lang w:val="fr-FR"/>
          </w:rPr>
          <w:t>raza</w:t>
        </w:r>
        <w:proofErr w:type="spellEnd"/>
        <w:r w:rsidRPr="00BA070C">
          <w:rPr>
            <w:rFonts w:ascii="Arial" w:hAnsi="Arial" w:cs="Arial"/>
            <w:lang w:val="fr-FR"/>
          </w:rPr>
          <w:t xml:space="preserve"> </w:t>
        </w:r>
        <w:proofErr w:type="spellStart"/>
        <w:r w:rsidRPr="00BA070C">
          <w:rPr>
            <w:rFonts w:ascii="Arial" w:hAnsi="Arial" w:cs="Arial"/>
            <w:lang w:val="fr-FR"/>
          </w:rPr>
          <w:t>teritoriala</w:t>
        </w:r>
        <w:proofErr w:type="spellEnd"/>
        <w:r w:rsidRPr="00BA070C">
          <w:rPr>
            <w:rFonts w:ascii="Arial" w:hAnsi="Arial" w:cs="Arial"/>
            <w:lang w:val="fr-FR"/>
          </w:rPr>
          <w:t xml:space="preserve"> a </w:t>
        </w:r>
        <w:proofErr w:type="spellStart"/>
        <w:r w:rsidRPr="00BA070C">
          <w:rPr>
            <w:rFonts w:ascii="Arial" w:hAnsi="Arial" w:cs="Arial"/>
            <w:lang w:val="fr-FR"/>
          </w:rPr>
          <w:t>municipiului</w:t>
        </w:r>
        <w:proofErr w:type="spellEnd"/>
        <w:r w:rsidRPr="00BA070C">
          <w:rPr>
            <w:rFonts w:ascii="Arial" w:hAnsi="Arial" w:cs="Arial"/>
            <w:lang w:val="fr-FR"/>
          </w:rPr>
          <w:t xml:space="preserve"> Bucuresti.</w:t>
        </w:r>
      </w:ins>
    </w:p>
    <w:p w14:paraId="2B624597" w14:textId="77777777" w:rsidR="00FB3049"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1028" w:author="Bogdan Dumitru" w:date="2016-12-12T16:46:00Z"/>
          <w:rFonts w:ascii="Arial" w:hAnsi="Arial" w:cs="Arial"/>
          <w:lang w:val="fr-FR"/>
        </w:rPr>
      </w:pPr>
      <w:ins w:id="1029" w:author="Bogdan Dumitru" w:date="2016-12-12T16:46:00Z">
        <w:r>
          <w:rPr>
            <w:rFonts w:ascii="Arial" w:hAnsi="Arial" w:cs="Arial"/>
            <w:b/>
            <w:lang w:val="fr-FR"/>
          </w:rPr>
          <w:t>13</w:t>
        </w:r>
        <w:r w:rsidRPr="00BA070C">
          <w:rPr>
            <w:rFonts w:ascii="Arial" w:hAnsi="Arial" w:cs="Arial"/>
            <w:b/>
            <w:lang w:val="fr-FR"/>
          </w:rPr>
          <w:t>.2</w:t>
        </w:r>
        <w:r>
          <w:rPr>
            <w:rFonts w:ascii="Arial" w:hAnsi="Arial" w:cs="Arial"/>
            <w:lang w:val="fr-FR"/>
          </w:rPr>
          <w:t xml:space="preserve"> </w:t>
        </w:r>
        <w:r w:rsidRPr="00BA070C">
          <w:rPr>
            <w:rFonts w:ascii="Arial" w:hAnsi="Arial" w:cs="Arial"/>
            <w:lang w:val="fr-FR"/>
          </w:rPr>
          <w:t xml:space="preserve">In </w:t>
        </w:r>
        <w:proofErr w:type="spellStart"/>
        <w:r w:rsidRPr="00BA070C">
          <w:rPr>
            <w:rFonts w:ascii="Arial" w:hAnsi="Arial" w:cs="Arial"/>
            <w:lang w:val="fr-FR"/>
          </w:rPr>
          <w:t>cazul</w:t>
        </w:r>
        <w:proofErr w:type="spellEnd"/>
        <w:r w:rsidRPr="00BA070C">
          <w:rPr>
            <w:rFonts w:ascii="Arial" w:hAnsi="Arial" w:cs="Arial"/>
            <w:lang w:val="fr-FR"/>
          </w:rPr>
          <w:t xml:space="preserve"> in </w:t>
        </w:r>
        <w:proofErr w:type="spellStart"/>
        <w:r w:rsidRPr="00BA070C">
          <w:rPr>
            <w:rFonts w:ascii="Arial" w:hAnsi="Arial" w:cs="Arial"/>
            <w:lang w:val="fr-FR"/>
          </w:rPr>
          <w:t>care</w:t>
        </w:r>
        <w:proofErr w:type="spellEnd"/>
        <w:r w:rsidRPr="00BA070C">
          <w:rPr>
            <w:rFonts w:ascii="Arial" w:hAnsi="Arial" w:cs="Arial"/>
            <w:lang w:val="fr-FR"/>
          </w:rPr>
          <w:t xml:space="preserve"> o </w:t>
        </w:r>
        <w:proofErr w:type="spellStart"/>
        <w:r w:rsidRPr="00BA070C">
          <w:rPr>
            <w:rFonts w:ascii="Arial" w:hAnsi="Arial" w:cs="Arial"/>
            <w:lang w:val="fr-FR"/>
          </w:rPr>
          <w:t>clauza</w:t>
        </w:r>
        <w:proofErr w:type="spellEnd"/>
        <w:r w:rsidRPr="00BA070C">
          <w:rPr>
            <w:rFonts w:ascii="Arial" w:hAnsi="Arial" w:cs="Arial"/>
            <w:lang w:val="fr-FR"/>
          </w:rPr>
          <w:t xml:space="preserve"> a </w:t>
        </w:r>
        <w:proofErr w:type="spellStart"/>
        <w:r w:rsidRPr="00BA070C">
          <w:rPr>
            <w:rFonts w:ascii="Arial" w:hAnsi="Arial" w:cs="Arial"/>
            <w:lang w:val="fr-FR"/>
          </w:rPr>
          <w:t>acestui</w:t>
        </w:r>
        <w:proofErr w:type="spellEnd"/>
        <w:r w:rsidRPr="00BA070C">
          <w:rPr>
            <w:rFonts w:ascii="Arial" w:hAnsi="Arial" w:cs="Arial"/>
            <w:lang w:val="fr-FR"/>
          </w:rPr>
          <w:t xml:space="preserve"> </w:t>
        </w:r>
        <w:proofErr w:type="spellStart"/>
        <w:r w:rsidRPr="00BA070C">
          <w:rPr>
            <w:rFonts w:ascii="Arial" w:hAnsi="Arial" w:cs="Arial"/>
            <w:lang w:val="fr-FR"/>
          </w:rPr>
          <w:t>contract</w:t>
        </w:r>
        <w:proofErr w:type="spellEnd"/>
        <w:r w:rsidRPr="00BA070C">
          <w:rPr>
            <w:rFonts w:ascii="Arial" w:hAnsi="Arial" w:cs="Arial"/>
            <w:lang w:val="fr-FR"/>
          </w:rPr>
          <w:t xml:space="preserve"> </w:t>
        </w:r>
        <w:proofErr w:type="spellStart"/>
        <w:r w:rsidRPr="00BA070C">
          <w:rPr>
            <w:rFonts w:ascii="Arial" w:hAnsi="Arial" w:cs="Arial"/>
            <w:lang w:val="fr-FR"/>
          </w:rPr>
          <w:t>ar</w:t>
        </w:r>
        <w:proofErr w:type="spellEnd"/>
        <w:r w:rsidRPr="00BA070C">
          <w:rPr>
            <w:rFonts w:ascii="Arial" w:hAnsi="Arial" w:cs="Arial"/>
            <w:lang w:val="fr-FR"/>
          </w:rPr>
          <w:t xml:space="preserve"> fi </w:t>
        </w:r>
        <w:proofErr w:type="spellStart"/>
        <w:r w:rsidRPr="00BA070C">
          <w:rPr>
            <w:rFonts w:ascii="Arial" w:hAnsi="Arial" w:cs="Arial"/>
            <w:lang w:val="fr-FR"/>
          </w:rPr>
          <w:t>declarata</w:t>
        </w:r>
        <w:proofErr w:type="spellEnd"/>
        <w:r w:rsidRPr="00BA070C">
          <w:rPr>
            <w:rFonts w:ascii="Arial" w:hAnsi="Arial" w:cs="Arial"/>
            <w:lang w:val="fr-FR"/>
          </w:rPr>
          <w:t xml:space="preserve"> </w:t>
        </w:r>
        <w:proofErr w:type="spellStart"/>
        <w:r w:rsidRPr="00BA070C">
          <w:rPr>
            <w:rFonts w:ascii="Arial" w:hAnsi="Arial" w:cs="Arial"/>
            <w:lang w:val="fr-FR"/>
          </w:rPr>
          <w:t>nula</w:t>
        </w:r>
        <w:proofErr w:type="spellEnd"/>
        <w:r w:rsidRPr="00BA070C">
          <w:rPr>
            <w:rFonts w:ascii="Arial" w:hAnsi="Arial" w:cs="Arial"/>
            <w:lang w:val="fr-FR"/>
          </w:rPr>
          <w:t xml:space="preserve">, </w:t>
        </w:r>
        <w:proofErr w:type="spellStart"/>
        <w:r w:rsidRPr="00BA070C">
          <w:rPr>
            <w:rFonts w:ascii="Arial" w:hAnsi="Arial" w:cs="Arial"/>
            <w:lang w:val="fr-FR"/>
          </w:rPr>
          <w:t>celelalte</w:t>
        </w:r>
        <w:proofErr w:type="spellEnd"/>
        <w:r w:rsidRPr="00BA070C">
          <w:rPr>
            <w:rFonts w:ascii="Arial" w:hAnsi="Arial" w:cs="Arial"/>
            <w:lang w:val="fr-FR"/>
          </w:rPr>
          <w:t xml:space="preserve"> </w:t>
        </w:r>
        <w:proofErr w:type="spellStart"/>
        <w:r w:rsidRPr="00BA070C">
          <w:rPr>
            <w:rFonts w:ascii="Arial" w:hAnsi="Arial" w:cs="Arial"/>
            <w:lang w:val="fr-FR"/>
          </w:rPr>
          <w:t>prevederi</w:t>
        </w:r>
        <w:proofErr w:type="spellEnd"/>
        <w:r w:rsidRPr="00BA070C">
          <w:rPr>
            <w:rFonts w:ascii="Arial" w:hAnsi="Arial" w:cs="Arial"/>
            <w:lang w:val="fr-FR"/>
          </w:rPr>
          <w:t xml:space="preserve"> ale </w:t>
        </w:r>
        <w:proofErr w:type="spellStart"/>
        <w:r w:rsidRPr="00BA070C">
          <w:rPr>
            <w:rFonts w:ascii="Arial" w:hAnsi="Arial" w:cs="Arial"/>
            <w:lang w:val="fr-FR"/>
          </w:rPr>
          <w:t>contractului</w:t>
        </w:r>
        <w:proofErr w:type="spellEnd"/>
        <w:r w:rsidRPr="00BA070C">
          <w:rPr>
            <w:rFonts w:ascii="Arial" w:hAnsi="Arial" w:cs="Arial"/>
            <w:lang w:val="fr-FR"/>
          </w:rPr>
          <w:t xml:space="preserve"> nu </w:t>
        </w:r>
        <w:proofErr w:type="spellStart"/>
        <w:r w:rsidRPr="00BA070C">
          <w:rPr>
            <w:rFonts w:ascii="Arial" w:hAnsi="Arial" w:cs="Arial"/>
            <w:lang w:val="fr-FR"/>
          </w:rPr>
          <w:t>vor</w:t>
        </w:r>
        <w:proofErr w:type="spellEnd"/>
        <w:r w:rsidRPr="00BA070C">
          <w:rPr>
            <w:rFonts w:ascii="Arial" w:hAnsi="Arial" w:cs="Arial"/>
            <w:lang w:val="fr-FR"/>
          </w:rPr>
          <w:t xml:space="preserve"> fi </w:t>
        </w:r>
        <w:proofErr w:type="spellStart"/>
        <w:r w:rsidRPr="00BA070C">
          <w:rPr>
            <w:rFonts w:ascii="Arial" w:hAnsi="Arial" w:cs="Arial"/>
            <w:lang w:val="fr-FR"/>
          </w:rPr>
          <w:t>afectate</w:t>
        </w:r>
        <w:proofErr w:type="spellEnd"/>
        <w:r w:rsidRPr="00BA070C">
          <w:rPr>
            <w:rFonts w:ascii="Arial" w:hAnsi="Arial" w:cs="Arial"/>
            <w:lang w:val="fr-FR"/>
          </w:rPr>
          <w:t xml:space="preserve"> de </w:t>
        </w:r>
        <w:proofErr w:type="spellStart"/>
        <w:r w:rsidRPr="00BA070C">
          <w:rPr>
            <w:rFonts w:ascii="Arial" w:hAnsi="Arial" w:cs="Arial"/>
            <w:lang w:val="fr-FR"/>
          </w:rPr>
          <w:t>aceasta</w:t>
        </w:r>
        <w:proofErr w:type="spellEnd"/>
        <w:r w:rsidRPr="00BA070C">
          <w:rPr>
            <w:rFonts w:ascii="Arial" w:hAnsi="Arial" w:cs="Arial"/>
            <w:lang w:val="fr-FR"/>
          </w:rPr>
          <w:t xml:space="preserve"> </w:t>
        </w:r>
        <w:proofErr w:type="spellStart"/>
        <w:r w:rsidRPr="00BA070C">
          <w:rPr>
            <w:rFonts w:ascii="Arial" w:hAnsi="Arial" w:cs="Arial"/>
            <w:lang w:val="fr-FR"/>
          </w:rPr>
          <w:t>nulitate</w:t>
        </w:r>
        <w:proofErr w:type="spellEnd"/>
        <w:r w:rsidRPr="00BA070C">
          <w:rPr>
            <w:rFonts w:ascii="Arial" w:hAnsi="Arial" w:cs="Arial"/>
            <w:lang w:val="fr-FR"/>
          </w:rPr>
          <w:t xml:space="preserve">. </w:t>
        </w:r>
        <w:proofErr w:type="spellStart"/>
        <w:r w:rsidRPr="00BA070C">
          <w:rPr>
            <w:rFonts w:ascii="Arial" w:hAnsi="Arial" w:cs="Arial"/>
            <w:lang w:val="fr-FR"/>
          </w:rPr>
          <w:t>Partile</w:t>
        </w:r>
        <w:proofErr w:type="spellEnd"/>
        <w:r w:rsidRPr="00BA070C">
          <w:rPr>
            <w:rFonts w:ascii="Arial" w:hAnsi="Arial" w:cs="Arial"/>
            <w:lang w:val="fr-FR"/>
          </w:rPr>
          <w:t xml:space="preserve"> </w:t>
        </w:r>
        <w:proofErr w:type="spellStart"/>
        <w:r w:rsidRPr="00BA070C">
          <w:rPr>
            <w:rFonts w:ascii="Arial" w:hAnsi="Arial" w:cs="Arial"/>
            <w:lang w:val="fr-FR"/>
          </w:rPr>
          <w:t>convin</w:t>
        </w:r>
        <w:proofErr w:type="spellEnd"/>
        <w:r w:rsidRPr="00BA070C">
          <w:rPr>
            <w:rFonts w:ascii="Arial" w:hAnsi="Arial" w:cs="Arial"/>
            <w:lang w:val="fr-FR"/>
          </w:rPr>
          <w:t xml:space="preserve"> ca </w:t>
        </w:r>
        <w:proofErr w:type="spellStart"/>
        <w:r w:rsidRPr="00BA070C">
          <w:rPr>
            <w:rFonts w:ascii="Arial" w:hAnsi="Arial" w:cs="Arial"/>
            <w:lang w:val="fr-FR"/>
          </w:rPr>
          <w:t>orice</w:t>
        </w:r>
        <w:proofErr w:type="spellEnd"/>
        <w:r w:rsidRPr="00BA070C">
          <w:rPr>
            <w:rFonts w:ascii="Arial" w:hAnsi="Arial" w:cs="Arial"/>
            <w:lang w:val="fr-FR"/>
          </w:rPr>
          <w:t xml:space="preserve"> </w:t>
        </w:r>
        <w:proofErr w:type="spellStart"/>
        <w:r w:rsidRPr="00BA070C">
          <w:rPr>
            <w:rFonts w:ascii="Arial" w:hAnsi="Arial" w:cs="Arial"/>
            <w:lang w:val="fr-FR"/>
          </w:rPr>
          <w:t>clauza</w:t>
        </w:r>
        <w:proofErr w:type="spellEnd"/>
        <w:r w:rsidRPr="00BA070C">
          <w:rPr>
            <w:rFonts w:ascii="Arial" w:hAnsi="Arial" w:cs="Arial"/>
            <w:lang w:val="fr-FR"/>
          </w:rPr>
          <w:t xml:space="preserve"> </w:t>
        </w:r>
        <w:proofErr w:type="spellStart"/>
        <w:r w:rsidRPr="00BA070C">
          <w:rPr>
            <w:rFonts w:ascii="Arial" w:hAnsi="Arial" w:cs="Arial"/>
            <w:lang w:val="fr-FR"/>
          </w:rPr>
          <w:t>declarata</w:t>
        </w:r>
        <w:proofErr w:type="spellEnd"/>
        <w:r w:rsidRPr="00BA070C">
          <w:rPr>
            <w:rFonts w:ascii="Arial" w:hAnsi="Arial" w:cs="Arial"/>
            <w:lang w:val="fr-FR"/>
          </w:rPr>
          <w:t xml:space="preserve"> </w:t>
        </w:r>
        <w:proofErr w:type="spellStart"/>
        <w:r w:rsidRPr="00BA070C">
          <w:rPr>
            <w:rFonts w:ascii="Arial" w:hAnsi="Arial" w:cs="Arial"/>
            <w:lang w:val="fr-FR"/>
          </w:rPr>
          <w:t>nula</w:t>
        </w:r>
        <w:proofErr w:type="spellEnd"/>
        <w:r w:rsidRPr="00BA070C">
          <w:rPr>
            <w:rFonts w:ascii="Arial" w:hAnsi="Arial" w:cs="Arial"/>
            <w:lang w:val="fr-FR"/>
          </w:rPr>
          <w:t xml:space="preserve"> sa fie </w:t>
        </w:r>
        <w:proofErr w:type="spellStart"/>
        <w:r w:rsidRPr="00BA070C">
          <w:rPr>
            <w:rFonts w:ascii="Arial" w:hAnsi="Arial" w:cs="Arial"/>
            <w:lang w:val="fr-FR"/>
          </w:rPr>
          <w:t>inlocuita</w:t>
        </w:r>
        <w:proofErr w:type="spellEnd"/>
        <w:r w:rsidRPr="00BA070C">
          <w:rPr>
            <w:rFonts w:ascii="Arial" w:hAnsi="Arial" w:cs="Arial"/>
            <w:lang w:val="fr-FR"/>
          </w:rPr>
          <w:t xml:space="preserve"> </w:t>
        </w:r>
        <w:proofErr w:type="spellStart"/>
        <w:r w:rsidRPr="00BA070C">
          <w:rPr>
            <w:rFonts w:ascii="Arial" w:hAnsi="Arial" w:cs="Arial"/>
            <w:lang w:val="fr-FR"/>
          </w:rPr>
          <w:t>printr-o</w:t>
        </w:r>
        <w:proofErr w:type="spellEnd"/>
        <w:r w:rsidRPr="00BA070C">
          <w:rPr>
            <w:rFonts w:ascii="Arial" w:hAnsi="Arial" w:cs="Arial"/>
            <w:lang w:val="fr-FR"/>
          </w:rPr>
          <w:t xml:space="preserve"> </w:t>
        </w:r>
        <w:proofErr w:type="spellStart"/>
        <w:r w:rsidRPr="00BA070C">
          <w:rPr>
            <w:rFonts w:ascii="Arial" w:hAnsi="Arial" w:cs="Arial"/>
            <w:lang w:val="fr-FR"/>
          </w:rPr>
          <w:t>alta</w:t>
        </w:r>
        <w:proofErr w:type="spellEnd"/>
        <w:r w:rsidRPr="00BA070C">
          <w:rPr>
            <w:rFonts w:ascii="Arial" w:hAnsi="Arial" w:cs="Arial"/>
            <w:lang w:val="fr-FR"/>
          </w:rPr>
          <w:t xml:space="preserve"> </w:t>
        </w:r>
        <w:proofErr w:type="spellStart"/>
        <w:r w:rsidRPr="00BA070C">
          <w:rPr>
            <w:rFonts w:ascii="Arial" w:hAnsi="Arial" w:cs="Arial"/>
            <w:lang w:val="fr-FR"/>
          </w:rPr>
          <w:t>clauza</w:t>
        </w:r>
        <w:proofErr w:type="spellEnd"/>
        <w:r w:rsidRPr="00BA070C">
          <w:rPr>
            <w:rFonts w:ascii="Arial" w:hAnsi="Arial" w:cs="Arial"/>
            <w:lang w:val="fr-FR"/>
          </w:rPr>
          <w:t xml:space="preserve"> </w:t>
        </w:r>
        <w:proofErr w:type="spellStart"/>
        <w:r w:rsidRPr="00BA070C">
          <w:rPr>
            <w:rFonts w:ascii="Arial" w:hAnsi="Arial" w:cs="Arial"/>
            <w:lang w:val="fr-FR"/>
          </w:rPr>
          <w:t>care</w:t>
        </w:r>
        <w:proofErr w:type="spellEnd"/>
        <w:r w:rsidRPr="00BA070C">
          <w:rPr>
            <w:rFonts w:ascii="Arial" w:hAnsi="Arial" w:cs="Arial"/>
            <w:lang w:val="fr-FR"/>
          </w:rPr>
          <w:t xml:space="preserve"> sa </w:t>
        </w:r>
        <w:proofErr w:type="spellStart"/>
        <w:r w:rsidRPr="00BA070C">
          <w:rPr>
            <w:rFonts w:ascii="Arial" w:hAnsi="Arial" w:cs="Arial"/>
            <w:lang w:val="fr-FR"/>
          </w:rPr>
          <w:t>corespunda</w:t>
        </w:r>
        <w:proofErr w:type="spellEnd"/>
        <w:r w:rsidRPr="00BA070C">
          <w:rPr>
            <w:rFonts w:ascii="Arial" w:hAnsi="Arial" w:cs="Arial"/>
            <w:lang w:val="fr-FR"/>
          </w:rPr>
          <w:t xml:space="preserve"> </w:t>
        </w:r>
        <w:proofErr w:type="spellStart"/>
        <w:r w:rsidRPr="00BA070C">
          <w:rPr>
            <w:rFonts w:ascii="Arial" w:hAnsi="Arial" w:cs="Arial"/>
            <w:lang w:val="fr-FR"/>
          </w:rPr>
          <w:t>spiritului</w:t>
        </w:r>
        <w:proofErr w:type="spellEnd"/>
        <w:r w:rsidRPr="00BA070C">
          <w:rPr>
            <w:rFonts w:ascii="Arial" w:hAnsi="Arial" w:cs="Arial"/>
            <w:lang w:val="fr-FR"/>
          </w:rPr>
          <w:t xml:space="preserve"> </w:t>
        </w:r>
        <w:proofErr w:type="spellStart"/>
        <w:r w:rsidRPr="00BA070C">
          <w:rPr>
            <w:rFonts w:ascii="Arial" w:hAnsi="Arial" w:cs="Arial"/>
            <w:lang w:val="fr-FR"/>
          </w:rPr>
          <w:t>prezentului</w:t>
        </w:r>
        <w:proofErr w:type="spellEnd"/>
        <w:r w:rsidRPr="00BA070C">
          <w:rPr>
            <w:rFonts w:ascii="Arial" w:hAnsi="Arial" w:cs="Arial"/>
            <w:lang w:val="fr-FR"/>
          </w:rPr>
          <w:t xml:space="preserve"> </w:t>
        </w:r>
        <w:proofErr w:type="spellStart"/>
        <w:r w:rsidRPr="00BA070C">
          <w:rPr>
            <w:rFonts w:ascii="Arial" w:hAnsi="Arial" w:cs="Arial"/>
            <w:lang w:val="fr-FR"/>
          </w:rPr>
          <w:t>contract</w:t>
        </w:r>
        <w:proofErr w:type="spellEnd"/>
        <w:r w:rsidRPr="00BA070C">
          <w:rPr>
            <w:rFonts w:ascii="Arial" w:hAnsi="Arial" w:cs="Arial"/>
            <w:lang w:val="fr-FR"/>
          </w:rPr>
          <w:t>.</w:t>
        </w:r>
      </w:ins>
    </w:p>
    <w:p w14:paraId="74148459" w14:textId="77777777" w:rsidR="00FB3049"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1030" w:author="Bogdan Dumitru" w:date="2016-12-12T16:46:00Z"/>
          <w:rFonts w:ascii="Arial" w:hAnsi="Arial" w:cs="Arial"/>
          <w:lang w:val="fr-FR"/>
        </w:rPr>
      </w:pPr>
      <w:ins w:id="1031" w:author="Bogdan Dumitru" w:date="2016-12-12T16:46:00Z">
        <w:r>
          <w:rPr>
            <w:rFonts w:ascii="Arial" w:hAnsi="Arial" w:cs="Arial"/>
            <w:b/>
            <w:lang w:val="fr-FR"/>
          </w:rPr>
          <w:t>13</w:t>
        </w:r>
        <w:r w:rsidRPr="00BA070C">
          <w:rPr>
            <w:rFonts w:ascii="Arial" w:hAnsi="Arial" w:cs="Arial"/>
            <w:b/>
            <w:lang w:val="fr-FR"/>
          </w:rPr>
          <w:t>.3</w:t>
        </w:r>
        <w:r>
          <w:rPr>
            <w:rFonts w:ascii="Arial" w:hAnsi="Arial" w:cs="Arial"/>
            <w:lang w:val="fr-FR"/>
          </w:rPr>
          <w:t xml:space="preserve"> </w:t>
        </w:r>
        <w:proofErr w:type="spellStart"/>
        <w:r w:rsidRPr="00BA070C">
          <w:rPr>
            <w:rFonts w:ascii="Arial" w:hAnsi="Arial" w:cs="Arial"/>
            <w:lang w:val="fr-FR"/>
          </w:rPr>
          <w:t>Modificarea</w:t>
        </w:r>
        <w:proofErr w:type="spellEnd"/>
        <w:r w:rsidRPr="00BA070C">
          <w:rPr>
            <w:rFonts w:ascii="Arial" w:hAnsi="Arial" w:cs="Arial"/>
            <w:lang w:val="fr-FR"/>
          </w:rPr>
          <w:t xml:space="preserve"> </w:t>
        </w:r>
        <w:proofErr w:type="spellStart"/>
        <w:r w:rsidRPr="00BA070C">
          <w:rPr>
            <w:rFonts w:ascii="Arial" w:hAnsi="Arial" w:cs="Arial"/>
            <w:lang w:val="fr-FR"/>
          </w:rPr>
          <w:t>prezentului</w:t>
        </w:r>
        <w:proofErr w:type="spellEnd"/>
        <w:r w:rsidRPr="00BA070C">
          <w:rPr>
            <w:rFonts w:ascii="Arial" w:hAnsi="Arial" w:cs="Arial"/>
            <w:lang w:val="fr-FR"/>
          </w:rPr>
          <w:t xml:space="preserve"> </w:t>
        </w:r>
        <w:proofErr w:type="spellStart"/>
        <w:r w:rsidRPr="00BA070C">
          <w:rPr>
            <w:rFonts w:ascii="Arial" w:hAnsi="Arial" w:cs="Arial"/>
            <w:lang w:val="fr-FR"/>
          </w:rPr>
          <w:t>contract</w:t>
        </w:r>
        <w:proofErr w:type="spellEnd"/>
        <w:r w:rsidRPr="00BA070C">
          <w:rPr>
            <w:rFonts w:ascii="Arial" w:hAnsi="Arial" w:cs="Arial"/>
            <w:lang w:val="fr-FR"/>
          </w:rPr>
          <w:t xml:space="preserve"> se va </w:t>
        </w:r>
        <w:proofErr w:type="spellStart"/>
        <w:r w:rsidRPr="00BA070C">
          <w:rPr>
            <w:rFonts w:ascii="Arial" w:hAnsi="Arial" w:cs="Arial"/>
            <w:lang w:val="fr-FR"/>
          </w:rPr>
          <w:t>putea</w:t>
        </w:r>
        <w:proofErr w:type="spellEnd"/>
        <w:r w:rsidRPr="00BA070C">
          <w:rPr>
            <w:rFonts w:ascii="Arial" w:hAnsi="Arial" w:cs="Arial"/>
            <w:lang w:val="fr-FR"/>
          </w:rPr>
          <w:t xml:space="preserve"> face </w:t>
        </w:r>
        <w:proofErr w:type="spellStart"/>
        <w:r w:rsidRPr="00BA070C">
          <w:rPr>
            <w:rFonts w:ascii="Arial" w:hAnsi="Arial" w:cs="Arial"/>
            <w:lang w:val="fr-FR"/>
          </w:rPr>
          <w:t>numai</w:t>
        </w:r>
        <w:proofErr w:type="spellEnd"/>
        <w:r w:rsidRPr="00BA070C">
          <w:rPr>
            <w:rFonts w:ascii="Arial" w:hAnsi="Arial" w:cs="Arial"/>
            <w:lang w:val="fr-FR"/>
          </w:rPr>
          <w:t xml:space="preserve"> </w:t>
        </w:r>
        <w:proofErr w:type="spellStart"/>
        <w:r w:rsidRPr="00BA070C">
          <w:rPr>
            <w:rFonts w:ascii="Arial" w:hAnsi="Arial" w:cs="Arial"/>
            <w:lang w:val="fr-FR"/>
          </w:rPr>
          <w:t>prin</w:t>
        </w:r>
        <w:proofErr w:type="spellEnd"/>
        <w:r w:rsidRPr="00BA070C">
          <w:rPr>
            <w:rFonts w:ascii="Arial" w:hAnsi="Arial" w:cs="Arial"/>
            <w:lang w:val="fr-FR"/>
          </w:rPr>
          <w:t xml:space="preserve"> </w:t>
        </w:r>
        <w:proofErr w:type="spellStart"/>
        <w:r w:rsidRPr="00BA070C">
          <w:rPr>
            <w:rFonts w:ascii="Arial" w:hAnsi="Arial" w:cs="Arial"/>
            <w:lang w:val="fr-FR"/>
          </w:rPr>
          <w:t>act</w:t>
        </w:r>
        <w:proofErr w:type="spellEnd"/>
        <w:r w:rsidRPr="00BA070C">
          <w:rPr>
            <w:rFonts w:ascii="Arial" w:hAnsi="Arial" w:cs="Arial"/>
            <w:lang w:val="fr-FR"/>
          </w:rPr>
          <w:t xml:space="preserve"> </w:t>
        </w:r>
        <w:proofErr w:type="spellStart"/>
        <w:r w:rsidRPr="00BA070C">
          <w:rPr>
            <w:rFonts w:ascii="Arial" w:hAnsi="Arial" w:cs="Arial"/>
            <w:lang w:val="fr-FR"/>
          </w:rPr>
          <w:t>aditional</w:t>
        </w:r>
        <w:proofErr w:type="spellEnd"/>
        <w:r w:rsidRPr="00BA070C">
          <w:rPr>
            <w:rFonts w:ascii="Arial" w:hAnsi="Arial" w:cs="Arial"/>
            <w:lang w:val="fr-FR"/>
          </w:rPr>
          <w:t xml:space="preserve"> </w:t>
        </w:r>
        <w:proofErr w:type="spellStart"/>
        <w:r w:rsidRPr="00BA070C">
          <w:rPr>
            <w:rFonts w:ascii="Arial" w:hAnsi="Arial" w:cs="Arial"/>
            <w:lang w:val="fr-FR"/>
          </w:rPr>
          <w:t>incheiat</w:t>
        </w:r>
        <w:proofErr w:type="spellEnd"/>
        <w:r w:rsidRPr="00BA070C">
          <w:rPr>
            <w:rFonts w:ascii="Arial" w:hAnsi="Arial" w:cs="Arial"/>
            <w:lang w:val="fr-FR"/>
          </w:rPr>
          <w:t xml:space="preserve"> </w:t>
        </w:r>
        <w:proofErr w:type="spellStart"/>
        <w:r w:rsidRPr="00BA070C">
          <w:rPr>
            <w:rFonts w:ascii="Arial" w:hAnsi="Arial" w:cs="Arial"/>
            <w:lang w:val="fr-FR"/>
          </w:rPr>
          <w:t>intre</w:t>
        </w:r>
        <w:proofErr w:type="spellEnd"/>
        <w:r w:rsidRPr="00BA070C">
          <w:rPr>
            <w:rFonts w:ascii="Arial" w:hAnsi="Arial" w:cs="Arial"/>
            <w:lang w:val="fr-FR"/>
          </w:rPr>
          <w:t xml:space="preserve"> </w:t>
        </w:r>
        <w:proofErr w:type="spellStart"/>
        <w:r w:rsidRPr="00BA070C">
          <w:rPr>
            <w:rFonts w:ascii="Arial" w:hAnsi="Arial" w:cs="Arial"/>
            <w:lang w:val="fr-FR"/>
          </w:rPr>
          <w:t>partile</w:t>
        </w:r>
        <w:proofErr w:type="spellEnd"/>
        <w:r w:rsidRPr="00BA070C">
          <w:rPr>
            <w:rFonts w:ascii="Arial" w:hAnsi="Arial" w:cs="Arial"/>
            <w:lang w:val="fr-FR"/>
          </w:rPr>
          <w:t xml:space="preserve"> contractante si </w:t>
        </w:r>
        <w:proofErr w:type="spellStart"/>
        <w:r w:rsidRPr="00BA070C">
          <w:rPr>
            <w:rFonts w:ascii="Arial" w:hAnsi="Arial" w:cs="Arial"/>
            <w:lang w:val="fr-FR"/>
          </w:rPr>
          <w:t>semnat</w:t>
        </w:r>
        <w:proofErr w:type="spellEnd"/>
        <w:r w:rsidRPr="00BA070C">
          <w:rPr>
            <w:rFonts w:ascii="Arial" w:hAnsi="Arial" w:cs="Arial"/>
            <w:lang w:val="fr-FR"/>
          </w:rPr>
          <w:t xml:space="preserve"> de </w:t>
        </w:r>
        <w:proofErr w:type="spellStart"/>
        <w:r w:rsidRPr="00BA070C">
          <w:rPr>
            <w:rFonts w:ascii="Arial" w:hAnsi="Arial" w:cs="Arial"/>
            <w:lang w:val="fr-FR"/>
          </w:rPr>
          <w:t>catre</w:t>
        </w:r>
        <w:proofErr w:type="spellEnd"/>
        <w:r w:rsidRPr="00BA070C">
          <w:rPr>
            <w:rFonts w:ascii="Arial" w:hAnsi="Arial" w:cs="Arial"/>
            <w:lang w:val="fr-FR"/>
          </w:rPr>
          <w:t xml:space="preserve"> parti personal </w:t>
        </w:r>
        <w:proofErr w:type="spellStart"/>
        <w:r w:rsidRPr="00BA070C">
          <w:rPr>
            <w:rFonts w:ascii="Arial" w:hAnsi="Arial" w:cs="Arial"/>
            <w:lang w:val="fr-FR"/>
          </w:rPr>
          <w:t>sau</w:t>
        </w:r>
        <w:proofErr w:type="spellEnd"/>
        <w:r w:rsidRPr="00BA070C">
          <w:rPr>
            <w:rFonts w:ascii="Arial" w:hAnsi="Arial" w:cs="Arial"/>
            <w:lang w:val="fr-FR"/>
          </w:rPr>
          <w:t xml:space="preserve"> </w:t>
        </w:r>
        <w:proofErr w:type="spellStart"/>
        <w:r w:rsidRPr="00BA070C">
          <w:rPr>
            <w:rFonts w:ascii="Arial" w:hAnsi="Arial" w:cs="Arial"/>
            <w:lang w:val="fr-FR"/>
          </w:rPr>
          <w:t>prin</w:t>
        </w:r>
        <w:proofErr w:type="spellEnd"/>
        <w:r w:rsidRPr="00BA070C">
          <w:rPr>
            <w:rFonts w:ascii="Arial" w:hAnsi="Arial" w:cs="Arial"/>
            <w:lang w:val="fr-FR"/>
          </w:rPr>
          <w:t xml:space="preserve"> </w:t>
        </w:r>
        <w:proofErr w:type="spellStart"/>
        <w:r w:rsidRPr="00BA070C">
          <w:rPr>
            <w:rFonts w:ascii="Arial" w:hAnsi="Arial" w:cs="Arial"/>
            <w:lang w:val="fr-FR"/>
          </w:rPr>
          <w:t>reprezentantii</w:t>
        </w:r>
        <w:proofErr w:type="spellEnd"/>
        <w:r w:rsidRPr="00BA070C">
          <w:rPr>
            <w:rFonts w:ascii="Arial" w:hAnsi="Arial" w:cs="Arial"/>
            <w:lang w:val="fr-FR"/>
          </w:rPr>
          <w:t xml:space="preserve"> </w:t>
        </w:r>
        <w:proofErr w:type="spellStart"/>
        <w:r w:rsidRPr="00BA070C">
          <w:rPr>
            <w:rFonts w:ascii="Arial" w:hAnsi="Arial" w:cs="Arial"/>
            <w:lang w:val="fr-FR"/>
          </w:rPr>
          <w:t>lor</w:t>
        </w:r>
        <w:proofErr w:type="spellEnd"/>
        <w:r w:rsidRPr="00BA070C">
          <w:rPr>
            <w:rFonts w:ascii="Arial" w:hAnsi="Arial" w:cs="Arial"/>
            <w:lang w:val="fr-FR"/>
          </w:rPr>
          <w:t xml:space="preserve"> </w:t>
        </w:r>
        <w:proofErr w:type="spellStart"/>
        <w:r w:rsidRPr="00BA070C">
          <w:rPr>
            <w:rFonts w:ascii="Arial" w:hAnsi="Arial" w:cs="Arial"/>
            <w:lang w:val="fr-FR"/>
          </w:rPr>
          <w:t>legali</w:t>
        </w:r>
        <w:proofErr w:type="spellEnd"/>
        <w:r w:rsidRPr="00BA070C">
          <w:rPr>
            <w:rFonts w:ascii="Arial" w:hAnsi="Arial" w:cs="Arial"/>
            <w:lang w:val="fr-FR"/>
          </w:rPr>
          <w:t xml:space="preserve">, </w:t>
        </w:r>
        <w:proofErr w:type="spellStart"/>
        <w:r w:rsidRPr="00BA070C">
          <w:rPr>
            <w:rFonts w:ascii="Arial" w:hAnsi="Arial" w:cs="Arial"/>
            <w:lang w:val="fr-FR"/>
          </w:rPr>
          <w:t>după</w:t>
        </w:r>
        <w:proofErr w:type="spellEnd"/>
        <w:r w:rsidRPr="00BA070C">
          <w:rPr>
            <w:rFonts w:ascii="Arial" w:hAnsi="Arial" w:cs="Arial"/>
            <w:lang w:val="fr-FR"/>
          </w:rPr>
          <w:t xml:space="preserve"> </w:t>
        </w:r>
        <w:proofErr w:type="spellStart"/>
        <w:r w:rsidRPr="00BA070C">
          <w:rPr>
            <w:rFonts w:ascii="Arial" w:hAnsi="Arial" w:cs="Arial"/>
            <w:lang w:val="fr-FR"/>
          </w:rPr>
          <w:t>caz</w:t>
        </w:r>
        <w:proofErr w:type="spellEnd"/>
        <w:r w:rsidRPr="00BA070C">
          <w:rPr>
            <w:rFonts w:ascii="Arial" w:hAnsi="Arial" w:cs="Arial"/>
            <w:lang w:val="fr-FR"/>
          </w:rPr>
          <w:t>.</w:t>
        </w:r>
      </w:ins>
    </w:p>
    <w:p w14:paraId="52264A02" w14:textId="77777777" w:rsidR="00FB3049"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1032" w:author="Bogdan Dumitru" w:date="2016-12-12T16:46:00Z"/>
          <w:rFonts w:ascii="Arial" w:hAnsi="Arial" w:cs="Arial"/>
          <w:lang w:val="fr-FR"/>
        </w:rPr>
      </w:pPr>
      <w:ins w:id="1033" w:author="Bogdan Dumitru" w:date="2016-12-12T16:46:00Z">
        <w:r>
          <w:rPr>
            <w:rFonts w:ascii="Arial" w:hAnsi="Arial" w:cs="Arial"/>
            <w:b/>
            <w:lang w:val="fr-FR"/>
          </w:rPr>
          <w:t>13</w:t>
        </w:r>
        <w:r w:rsidRPr="00BA070C">
          <w:rPr>
            <w:rFonts w:ascii="Arial" w:hAnsi="Arial" w:cs="Arial"/>
            <w:b/>
            <w:lang w:val="fr-FR"/>
          </w:rPr>
          <w:t>.4</w:t>
        </w:r>
        <w:r>
          <w:rPr>
            <w:rFonts w:ascii="Arial" w:hAnsi="Arial" w:cs="Arial"/>
            <w:lang w:val="fr-FR"/>
          </w:rPr>
          <w:t xml:space="preserve"> </w:t>
        </w:r>
        <w:proofErr w:type="spellStart"/>
        <w:r>
          <w:rPr>
            <w:rFonts w:ascii="Arial" w:hAnsi="Arial" w:cs="Arial"/>
            <w:lang w:val="fr-FR"/>
          </w:rPr>
          <w:t>Niciuna</w:t>
        </w:r>
        <w:proofErr w:type="spellEnd"/>
        <w:r>
          <w:rPr>
            <w:rFonts w:ascii="Arial" w:hAnsi="Arial" w:cs="Arial"/>
            <w:lang w:val="fr-FR"/>
          </w:rPr>
          <w:t xml:space="preserve"> </w:t>
        </w:r>
        <w:proofErr w:type="spellStart"/>
        <w:r>
          <w:rPr>
            <w:rFonts w:ascii="Arial" w:hAnsi="Arial" w:cs="Arial"/>
            <w:lang w:val="fr-FR"/>
          </w:rPr>
          <w:t>din</w:t>
        </w:r>
        <w:proofErr w:type="spellEnd"/>
        <w:r>
          <w:rPr>
            <w:rFonts w:ascii="Arial" w:hAnsi="Arial" w:cs="Arial"/>
            <w:lang w:val="fr-FR"/>
          </w:rPr>
          <w:t xml:space="preserve"> parti nu </w:t>
        </w:r>
        <w:proofErr w:type="spellStart"/>
        <w:r>
          <w:rPr>
            <w:rFonts w:ascii="Arial" w:hAnsi="Arial" w:cs="Arial"/>
            <w:lang w:val="fr-FR"/>
          </w:rPr>
          <w:t>poate</w:t>
        </w:r>
        <w:proofErr w:type="spellEnd"/>
        <w:r>
          <w:rPr>
            <w:rFonts w:ascii="Arial" w:hAnsi="Arial" w:cs="Arial"/>
            <w:lang w:val="fr-FR"/>
          </w:rPr>
          <w:t xml:space="preserve"> </w:t>
        </w:r>
        <w:proofErr w:type="spellStart"/>
        <w:r>
          <w:rPr>
            <w:rFonts w:ascii="Arial" w:hAnsi="Arial" w:cs="Arial"/>
            <w:lang w:val="fr-FR"/>
          </w:rPr>
          <w:t>cesiona</w:t>
        </w:r>
        <w:proofErr w:type="spellEnd"/>
        <w:r>
          <w:rPr>
            <w:rFonts w:ascii="Arial" w:hAnsi="Arial" w:cs="Arial"/>
            <w:lang w:val="fr-FR"/>
          </w:rPr>
          <w:t xml:space="preserve"> </w:t>
        </w:r>
        <w:proofErr w:type="spellStart"/>
        <w:r>
          <w:rPr>
            <w:rFonts w:ascii="Arial" w:hAnsi="Arial" w:cs="Arial"/>
            <w:lang w:val="fr-FR"/>
          </w:rPr>
          <w:t>drepturile</w:t>
        </w:r>
        <w:proofErr w:type="spellEnd"/>
        <w:r>
          <w:rPr>
            <w:rFonts w:ascii="Arial" w:hAnsi="Arial" w:cs="Arial"/>
            <w:lang w:val="fr-FR"/>
          </w:rPr>
          <w:t xml:space="preserve"> si </w:t>
        </w:r>
        <w:proofErr w:type="spellStart"/>
        <w:r>
          <w:rPr>
            <w:rFonts w:ascii="Arial" w:hAnsi="Arial" w:cs="Arial"/>
            <w:lang w:val="fr-FR"/>
          </w:rPr>
          <w:t>obligatiile</w:t>
        </w:r>
        <w:proofErr w:type="spellEnd"/>
        <w:r>
          <w:rPr>
            <w:rFonts w:ascii="Arial" w:hAnsi="Arial" w:cs="Arial"/>
            <w:lang w:val="fr-FR"/>
          </w:rPr>
          <w:t xml:space="preserve"> </w:t>
        </w:r>
        <w:proofErr w:type="spellStart"/>
        <w:r>
          <w:rPr>
            <w:rFonts w:ascii="Arial" w:hAnsi="Arial" w:cs="Arial"/>
            <w:lang w:val="fr-FR"/>
          </w:rPr>
          <w:t>care</w:t>
        </w:r>
        <w:proofErr w:type="spellEnd"/>
        <w:r>
          <w:rPr>
            <w:rFonts w:ascii="Arial" w:hAnsi="Arial" w:cs="Arial"/>
            <w:lang w:val="fr-FR"/>
          </w:rPr>
          <w:t xml:space="preserve"> ii </w:t>
        </w:r>
        <w:proofErr w:type="spellStart"/>
        <w:r>
          <w:rPr>
            <w:rFonts w:ascii="Arial" w:hAnsi="Arial" w:cs="Arial"/>
            <w:lang w:val="fr-FR"/>
          </w:rPr>
          <w:t>revin</w:t>
        </w:r>
        <w:proofErr w:type="spellEnd"/>
        <w:r>
          <w:rPr>
            <w:rFonts w:ascii="Arial" w:hAnsi="Arial" w:cs="Arial"/>
            <w:lang w:val="fr-FR"/>
          </w:rPr>
          <w:t xml:space="preserve"> in </w:t>
        </w:r>
        <w:proofErr w:type="spellStart"/>
        <w:r>
          <w:rPr>
            <w:rFonts w:ascii="Arial" w:hAnsi="Arial" w:cs="Arial"/>
            <w:lang w:val="fr-FR"/>
          </w:rPr>
          <w:t>temeiul</w:t>
        </w:r>
        <w:proofErr w:type="spellEnd"/>
        <w:r>
          <w:rPr>
            <w:rFonts w:ascii="Arial" w:hAnsi="Arial" w:cs="Arial"/>
            <w:lang w:val="fr-FR"/>
          </w:rPr>
          <w:t xml:space="preserve"> </w:t>
        </w:r>
        <w:proofErr w:type="spellStart"/>
        <w:r>
          <w:rPr>
            <w:rFonts w:ascii="Arial" w:hAnsi="Arial" w:cs="Arial"/>
            <w:lang w:val="fr-FR"/>
          </w:rPr>
          <w:t>prezentului</w:t>
        </w:r>
        <w:proofErr w:type="spellEnd"/>
        <w:r>
          <w:rPr>
            <w:rFonts w:ascii="Arial" w:hAnsi="Arial" w:cs="Arial"/>
            <w:lang w:val="fr-FR"/>
          </w:rPr>
          <w:t xml:space="preserve"> </w:t>
        </w:r>
        <w:proofErr w:type="spellStart"/>
        <w:r>
          <w:rPr>
            <w:rFonts w:ascii="Arial" w:hAnsi="Arial" w:cs="Arial"/>
            <w:lang w:val="fr-FR"/>
          </w:rPr>
          <w:t>contract</w:t>
        </w:r>
        <w:proofErr w:type="spellEnd"/>
        <w:r>
          <w:rPr>
            <w:rFonts w:ascii="Arial" w:hAnsi="Arial" w:cs="Arial"/>
            <w:lang w:val="fr-FR"/>
          </w:rPr>
          <w:t xml:space="preserve"> </w:t>
        </w:r>
        <w:proofErr w:type="spellStart"/>
        <w:r>
          <w:rPr>
            <w:rFonts w:ascii="Arial" w:hAnsi="Arial" w:cs="Arial"/>
            <w:lang w:val="fr-FR"/>
          </w:rPr>
          <w:t>fara</w:t>
        </w:r>
        <w:proofErr w:type="spellEnd"/>
        <w:r>
          <w:rPr>
            <w:rFonts w:ascii="Arial" w:hAnsi="Arial" w:cs="Arial"/>
            <w:lang w:val="fr-FR"/>
          </w:rPr>
          <w:t xml:space="preserve"> </w:t>
        </w:r>
        <w:proofErr w:type="spellStart"/>
        <w:r>
          <w:rPr>
            <w:rFonts w:ascii="Arial" w:hAnsi="Arial" w:cs="Arial"/>
            <w:lang w:val="fr-FR"/>
          </w:rPr>
          <w:t>acordul</w:t>
        </w:r>
        <w:proofErr w:type="spellEnd"/>
        <w:r>
          <w:rPr>
            <w:rFonts w:ascii="Arial" w:hAnsi="Arial" w:cs="Arial"/>
            <w:lang w:val="fr-FR"/>
          </w:rPr>
          <w:t xml:space="preserve"> </w:t>
        </w:r>
        <w:proofErr w:type="spellStart"/>
        <w:r>
          <w:rPr>
            <w:rFonts w:ascii="Arial" w:hAnsi="Arial" w:cs="Arial"/>
            <w:lang w:val="fr-FR"/>
          </w:rPr>
          <w:t>prealabil</w:t>
        </w:r>
        <w:proofErr w:type="spellEnd"/>
        <w:r>
          <w:rPr>
            <w:rFonts w:ascii="Arial" w:hAnsi="Arial" w:cs="Arial"/>
            <w:lang w:val="fr-FR"/>
          </w:rPr>
          <w:t xml:space="preserve">, </w:t>
        </w:r>
        <w:proofErr w:type="spellStart"/>
        <w:r>
          <w:rPr>
            <w:rFonts w:ascii="Arial" w:hAnsi="Arial" w:cs="Arial"/>
            <w:lang w:val="fr-FR"/>
          </w:rPr>
          <w:t>expres</w:t>
        </w:r>
        <w:proofErr w:type="spellEnd"/>
        <w:r>
          <w:rPr>
            <w:rFonts w:ascii="Arial" w:hAnsi="Arial" w:cs="Arial"/>
            <w:lang w:val="fr-FR"/>
          </w:rPr>
          <w:t xml:space="preserve"> si in </w:t>
        </w:r>
        <w:proofErr w:type="spellStart"/>
        <w:r>
          <w:rPr>
            <w:rFonts w:ascii="Arial" w:hAnsi="Arial" w:cs="Arial"/>
            <w:lang w:val="fr-FR"/>
          </w:rPr>
          <w:t>scris</w:t>
        </w:r>
        <w:proofErr w:type="spellEnd"/>
        <w:r>
          <w:rPr>
            <w:rFonts w:ascii="Arial" w:hAnsi="Arial" w:cs="Arial"/>
            <w:lang w:val="fr-FR"/>
          </w:rPr>
          <w:t xml:space="preserve"> al </w:t>
        </w:r>
        <w:proofErr w:type="spellStart"/>
        <w:r>
          <w:rPr>
            <w:rFonts w:ascii="Arial" w:hAnsi="Arial" w:cs="Arial"/>
            <w:lang w:val="fr-FR"/>
          </w:rPr>
          <w:t>celeilalte</w:t>
        </w:r>
        <w:proofErr w:type="spellEnd"/>
        <w:r>
          <w:rPr>
            <w:rFonts w:ascii="Arial" w:hAnsi="Arial" w:cs="Arial"/>
            <w:lang w:val="fr-FR"/>
          </w:rPr>
          <w:t xml:space="preserve"> parti.</w:t>
        </w:r>
      </w:ins>
    </w:p>
    <w:p w14:paraId="21F21C59" w14:textId="77777777" w:rsidR="00FB3049"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1034" w:author="Bogdan Dumitru" w:date="2016-12-12T16:46:00Z"/>
          <w:rFonts w:ascii="Arial" w:hAnsi="Arial" w:cs="Arial"/>
          <w:lang w:val="fr-FR"/>
        </w:rPr>
      </w:pPr>
      <w:ins w:id="1035" w:author="Bogdan Dumitru" w:date="2016-12-12T16:46:00Z">
        <w:r>
          <w:rPr>
            <w:rFonts w:ascii="Arial" w:hAnsi="Arial" w:cs="Arial"/>
            <w:lang w:val="fr-FR"/>
          </w:rPr>
          <w:t xml:space="preserve">13.5 </w:t>
        </w:r>
        <w:proofErr w:type="spellStart"/>
        <w:r w:rsidRPr="00BA070C">
          <w:rPr>
            <w:rFonts w:ascii="Arial" w:hAnsi="Arial" w:cs="Arial"/>
            <w:lang w:val="fr-FR"/>
          </w:rPr>
          <w:t>Prezentul</w:t>
        </w:r>
        <w:proofErr w:type="spellEnd"/>
        <w:r w:rsidRPr="00BA070C">
          <w:rPr>
            <w:rFonts w:ascii="Arial" w:hAnsi="Arial" w:cs="Arial"/>
            <w:lang w:val="fr-FR"/>
          </w:rPr>
          <w:t xml:space="preserve"> </w:t>
        </w:r>
        <w:proofErr w:type="spellStart"/>
        <w:r w:rsidRPr="00BA070C">
          <w:rPr>
            <w:rFonts w:ascii="Arial" w:hAnsi="Arial" w:cs="Arial"/>
            <w:lang w:val="fr-FR"/>
          </w:rPr>
          <w:t>contract</w:t>
        </w:r>
        <w:proofErr w:type="spellEnd"/>
        <w:r w:rsidRPr="00BA070C">
          <w:rPr>
            <w:rFonts w:ascii="Arial" w:hAnsi="Arial" w:cs="Arial"/>
            <w:lang w:val="fr-FR"/>
          </w:rPr>
          <w:t xml:space="preserve"> </w:t>
        </w:r>
        <w:proofErr w:type="spellStart"/>
        <w:r w:rsidRPr="00BA070C">
          <w:rPr>
            <w:rFonts w:ascii="Arial" w:hAnsi="Arial" w:cs="Arial"/>
            <w:lang w:val="fr-FR"/>
          </w:rPr>
          <w:t>reprezinta</w:t>
        </w:r>
        <w:proofErr w:type="spellEnd"/>
        <w:r w:rsidRPr="00BA070C">
          <w:rPr>
            <w:rFonts w:ascii="Arial" w:hAnsi="Arial" w:cs="Arial"/>
            <w:lang w:val="fr-FR"/>
          </w:rPr>
          <w:t xml:space="preserve"> </w:t>
        </w:r>
        <w:proofErr w:type="spellStart"/>
        <w:r w:rsidRPr="00BA070C">
          <w:rPr>
            <w:rFonts w:ascii="Arial" w:hAnsi="Arial" w:cs="Arial"/>
            <w:lang w:val="fr-FR"/>
          </w:rPr>
          <w:t>integralitatea</w:t>
        </w:r>
        <w:proofErr w:type="spellEnd"/>
        <w:r w:rsidRPr="00BA070C">
          <w:rPr>
            <w:rFonts w:ascii="Arial" w:hAnsi="Arial" w:cs="Arial"/>
            <w:lang w:val="fr-FR"/>
          </w:rPr>
          <w:t xml:space="preserve"> </w:t>
        </w:r>
        <w:proofErr w:type="spellStart"/>
        <w:r w:rsidRPr="00BA070C">
          <w:rPr>
            <w:rFonts w:ascii="Arial" w:hAnsi="Arial" w:cs="Arial"/>
            <w:lang w:val="fr-FR"/>
          </w:rPr>
          <w:t>intelegerii</w:t>
        </w:r>
        <w:proofErr w:type="spellEnd"/>
        <w:r w:rsidRPr="00BA070C">
          <w:rPr>
            <w:rFonts w:ascii="Arial" w:hAnsi="Arial" w:cs="Arial"/>
            <w:lang w:val="fr-FR"/>
          </w:rPr>
          <w:t xml:space="preserve"> </w:t>
        </w:r>
        <w:proofErr w:type="spellStart"/>
        <w:r w:rsidRPr="00BA070C">
          <w:rPr>
            <w:rFonts w:ascii="Arial" w:hAnsi="Arial" w:cs="Arial"/>
            <w:lang w:val="fr-FR"/>
          </w:rPr>
          <w:t>dintre</w:t>
        </w:r>
        <w:proofErr w:type="spellEnd"/>
        <w:r w:rsidRPr="00BA070C">
          <w:rPr>
            <w:rFonts w:ascii="Arial" w:hAnsi="Arial" w:cs="Arial"/>
            <w:lang w:val="fr-FR"/>
          </w:rPr>
          <w:t xml:space="preserve"> parti si </w:t>
        </w:r>
        <w:proofErr w:type="spellStart"/>
        <w:r w:rsidRPr="00BA070C">
          <w:rPr>
            <w:rFonts w:ascii="Arial" w:hAnsi="Arial" w:cs="Arial"/>
            <w:lang w:val="fr-FR"/>
          </w:rPr>
          <w:t>inlocuieste</w:t>
        </w:r>
        <w:proofErr w:type="spellEnd"/>
        <w:r w:rsidRPr="00BA070C">
          <w:rPr>
            <w:rFonts w:ascii="Arial" w:hAnsi="Arial" w:cs="Arial"/>
            <w:lang w:val="fr-FR"/>
          </w:rPr>
          <w:t xml:space="preserve"> </w:t>
        </w:r>
        <w:proofErr w:type="spellStart"/>
        <w:r w:rsidRPr="00BA070C">
          <w:rPr>
            <w:rFonts w:ascii="Arial" w:hAnsi="Arial" w:cs="Arial"/>
            <w:lang w:val="fr-FR"/>
          </w:rPr>
          <w:t>orice</w:t>
        </w:r>
        <w:proofErr w:type="spellEnd"/>
        <w:r w:rsidRPr="00BA070C">
          <w:rPr>
            <w:rFonts w:ascii="Arial" w:hAnsi="Arial" w:cs="Arial"/>
            <w:lang w:val="fr-FR"/>
          </w:rPr>
          <w:t xml:space="preserve"> </w:t>
        </w:r>
        <w:proofErr w:type="spellStart"/>
        <w:r w:rsidRPr="00BA070C">
          <w:rPr>
            <w:rFonts w:ascii="Arial" w:hAnsi="Arial" w:cs="Arial"/>
            <w:lang w:val="fr-FR"/>
          </w:rPr>
          <w:t>intelegere</w:t>
        </w:r>
        <w:proofErr w:type="spellEnd"/>
        <w:r w:rsidRPr="00BA070C">
          <w:rPr>
            <w:rFonts w:ascii="Arial" w:hAnsi="Arial" w:cs="Arial"/>
            <w:lang w:val="fr-FR"/>
          </w:rPr>
          <w:t xml:space="preserve"> </w:t>
        </w:r>
        <w:proofErr w:type="spellStart"/>
        <w:r w:rsidRPr="00BA070C">
          <w:rPr>
            <w:rFonts w:ascii="Arial" w:hAnsi="Arial" w:cs="Arial"/>
            <w:lang w:val="fr-FR"/>
          </w:rPr>
          <w:t>anterioara</w:t>
        </w:r>
        <w:proofErr w:type="spellEnd"/>
        <w:r w:rsidRPr="00BA070C">
          <w:rPr>
            <w:rFonts w:ascii="Arial" w:hAnsi="Arial" w:cs="Arial"/>
            <w:lang w:val="fr-FR"/>
          </w:rPr>
          <w:t xml:space="preserve">, </w:t>
        </w:r>
        <w:proofErr w:type="spellStart"/>
        <w:r w:rsidRPr="00BA070C">
          <w:rPr>
            <w:rFonts w:ascii="Arial" w:hAnsi="Arial" w:cs="Arial"/>
            <w:lang w:val="fr-FR"/>
          </w:rPr>
          <w:t>scrisa</w:t>
        </w:r>
        <w:proofErr w:type="spellEnd"/>
        <w:r w:rsidRPr="00BA070C">
          <w:rPr>
            <w:rFonts w:ascii="Arial" w:hAnsi="Arial" w:cs="Arial"/>
            <w:lang w:val="fr-FR"/>
          </w:rPr>
          <w:t xml:space="preserve"> </w:t>
        </w:r>
        <w:proofErr w:type="spellStart"/>
        <w:r w:rsidRPr="00BA070C">
          <w:rPr>
            <w:rFonts w:ascii="Arial" w:hAnsi="Arial" w:cs="Arial"/>
            <w:lang w:val="fr-FR"/>
          </w:rPr>
          <w:t>sau</w:t>
        </w:r>
        <w:proofErr w:type="spellEnd"/>
        <w:r w:rsidRPr="00BA070C">
          <w:rPr>
            <w:rFonts w:ascii="Arial" w:hAnsi="Arial" w:cs="Arial"/>
            <w:lang w:val="fr-FR"/>
          </w:rPr>
          <w:t xml:space="preserve"> </w:t>
        </w:r>
        <w:proofErr w:type="spellStart"/>
        <w:r w:rsidRPr="00BA070C">
          <w:rPr>
            <w:rFonts w:ascii="Arial" w:hAnsi="Arial" w:cs="Arial"/>
            <w:lang w:val="fr-FR"/>
          </w:rPr>
          <w:t>verbala</w:t>
        </w:r>
        <w:proofErr w:type="spellEnd"/>
        <w:r w:rsidRPr="00BA070C">
          <w:rPr>
            <w:rFonts w:ascii="Arial" w:hAnsi="Arial" w:cs="Arial"/>
            <w:lang w:val="fr-FR"/>
          </w:rPr>
          <w:t>.</w:t>
        </w:r>
      </w:ins>
    </w:p>
    <w:p w14:paraId="60365234" w14:textId="77777777" w:rsidR="00FB3049" w:rsidRPr="00BA070C"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1036" w:author="Bogdan Dumitru" w:date="2016-12-12T16:46:00Z"/>
          <w:rFonts w:ascii="Arial" w:hAnsi="Arial" w:cs="Arial"/>
          <w:lang w:val="fr-FR"/>
        </w:rPr>
      </w:pPr>
      <w:ins w:id="1037" w:author="Bogdan Dumitru" w:date="2016-12-12T16:46:00Z">
        <w:r>
          <w:rPr>
            <w:rFonts w:ascii="Arial" w:hAnsi="Arial" w:cs="Arial"/>
            <w:b/>
            <w:lang w:val="fr-FR"/>
          </w:rPr>
          <w:lastRenderedPageBreak/>
          <w:t>13</w:t>
        </w:r>
        <w:r w:rsidRPr="00BA070C">
          <w:rPr>
            <w:rFonts w:ascii="Arial" w:hAnsi="Arial" w:cs="Arial"/>
            <w:b/>
            <w:lang w:val="fr-FR"/>
          </w:rPr>
          <w:t>.</w:t>
        </w:r>
        <w:r>
          <w:rPr>
            <w:rFonts w:ascii="Arial" w:hAnsi="Arial" w:cs="Arial"/>
            <w:b/>
            <w:lang w:val="fr-FR"/>
          </w:rPr>
          <w:t>6</w:t>
        </w:r>
        <w:r>
          <w:rPr>
            <w:rFonts w:ascii="Arial" w:hAnsi="Arial" w:cs="Arial"/>
            <w:lang w:val="fr-FR"/>
          </w:rPr>
          <w:t xml:space="preserve"> </w:t>
        </w:r>
        <w:proofErr w:type="spellStart"/>
        <w:r w:rsidRPr="00BA070C">
          <w:rPr>
            <w:rFonts w:ascii="Arial" w:hAnsi="Arial" w:cs="Arial"/>
            <w:lang w:val="fr-FR"/>
          </w:rPr>
          <w:t>Partile</w:t>
        </w:r>
        <w:proofErr w:type="spellEnd"/>
        <w:r w:rsidRPr="00BA070C">
          <w:rPr>
            <w:rFonts w:ascii="Arial" w:hAnsi="Arial" w:cs="Arial"/>
            <w:lang w:val="fr-FR"/>
          </w:rPr>
          <w:t xml:space="preserve"> </w:t>
        </w:r>
        <w:proofErr w:type="spellStart"/>
        <w:r w:rsidRPr="00BA070C">
          <w:rPr>
            <w:rFonts w:ascii="Arial" w:hAnsi="Arial" w:cs="Arial"/>
            <w:lang w:val="fr-FR"/>
          </w:rPr>
          <w:t>declara</w:t>
        </w:r>
        <w:proofErr w:type="spellEnd"/>
        <w:r w:rsidRPr="00BA070C">
          <w:rPr>
            <w:rFonts w:ascii="Arial" w:hAnsi="Arial" w:cs="Arial"/>
            <w:lang w:val="fr-FR"/>
          </w:rPr>
          <w:t xml:space="preserve"> ca au </w:t>
        </w:r>
        <w:proofErr w:type="spellStart"/>
        <w:r w:rsidRPr="00BA070C">
          <w:rPr>
            <w:rFonts w:ascii="Arial" w:hAnsi="Arial" w:cs="Arial"/>
            <w:lang w:val="fr-FR"/>
          </w:rPr>
          <w:t>negociat</w:t>
        </w:r>
        <w:proofErr w:type="spellEnd"/>
        <w:r w:rsidRPr="00BA070C">
          <w:rPr>
            <w:rFonts w:ascii="Arial" w:hAnsi="Arial" w:cs="Arial"/>
            <w:lang w:val="fr-FR"/>
          </w:rPr>
          <w:t xml:space="preserve"> </w:t>
        </w:r>
        <w:proofErr w:type="spellStart"/>
        <w:r w:rsidRPr="00BA070C">
          <w:rPr>
            <w:rFonts w:ascii="Arial" w:hAnsi="Arial" w:cs="Arial"/>
            <w:lang w:val="fr-FR"/>
          </w:rPr>
          <w:t>cu</w:t>
        </w:r>
        <w:proofErr w:type="spellEnd"/>
        <w:r w:rsidRPr="00BA070C">
          <w:rPr>
            <w:rFonts w:ascii="Arial" w:hAnsi="Arial" w:cs="Arial"/>
            <w:lang w:val="fr-FR"/>
          </w:rPr>
          <w:t xml:space="preserve"> </w:t>
        </w:r>
        <w:proofErr w:type="spellStart"/>
        <w:r w:rsidRPr="00BA070C">
          <w:rPr>
            <w:rFonts w:ascii="Arial" w:hAnsi="Arial" w:cs="Arial"/>
            <w:lang w:val="fr-FR"/>
          </w:rPr>
          <w:t>buna-credinta</w:t>
        </w:r>
        <w:proofErr w:type="spellEnd"/>
        <w:r w:rsidRPr="00BA070C">
          <w:rPr>
            <w:rFonts w:ascii="Arial" w:hAnsi="Arial" w:cs="Arial"/>
            <w:lang w:val="fr-FR"/>
          </w:rPr>
          <w:t xml:space="preserve"> </w:t>
        </w:r>
        <w:proofErr w:type="spellStart"/>
        <w:r w:rsidRPr="00BA070C">
          <w:rPr>
            <w:rFonts w:ascii="Arial" w:hAnsi="Arial" w:cs="Arial"/>
            <w:lang w:val="fr-FR"/>
          </w:rPr>
          <w:t>prezentul</w:t>
        </w:r>
        <w:proofErr w:type="spellEnd"/>
        <w:r w:rsidRPr="00BA070C">
          <w:rPr>
            <w:rFonts w:ascii="Arial" w:hAnsi="Arial" w:cs="Arial"/>
            <w:lang w:val="fr-FR"/>
          </w:rPr>
          <w:t xml:space="preserve"> </w:t>
        </w:r>
        <w:proofErr w:type="spellStart"/>
        <w:r w:rsidRPr="00BA070C">
          <w:rPr>
            <w:rFonts w:ascii="Arial" w:hAnsi="Arial" w:cs="Arial"/>
            <w:lang w:val="fr-FR"/>
          </w:rPr>
          <w:t>contract</w:t>
        </w:r>
        <w:proofErr w:type="spellEnd"/>
        <w:r w:rsidRPr="00BA070C">
          <w:rPr>
            <w:rFonts w:ascii="Arial" w:hAnsi="Arial" w:cs="Arial"/>
            <w:lang w:val="fr-FR"/>
          </w:rPr>
          <w:t xml:space="preserve">, </w:t>
        </w:r>
        <w:proofErr w:type="spellStart"/>
        <w:r w:rsidRPr="00BA070C">
          <w:rPr>
            <w:rFonts w:ascii="Arial" w:hAnsi="Arial" w:cs="Arial"/>
            <w:lang w:val="fr-FR"/>
          </w:rPr>
          <w:t>clauza</w:t>
        </w:r>
        <w:proofErr w:type="spellEnd"/>
        <w:r w:rsidRPr="00BA070C">
          <w:rPr>
            <w:rFonts w:ascii="Arial" w:hAnsi="Arial" w:cs="Arial"/>
            <w:lang w:val="fr-FR"/>
          </w:rPr>
          <w:t xml:space="preserve"> </w:t>
        </w:r>
        <w:proofErr w:type="spellStart"/>
        <w:r w:rsidRPr="00BA070C">
          <w:rPr>
            <w:rFonts w:ascii="Arial" w:hAnsi="Arial" w:cs="Arial"/>
            <w:lang w:val="fr-FR"/>
          </w:rPr>
          <w:t>cu</w:t>
        </w:r>
        <w:proofErr w:type="spellEnd"/>
        <w:r w:rsidRPr="00BA070C">
          <w:rPr>
            <w:rFonts w:ascii="Arial" w:hAnsi="Arial" w:cs="Arial"/>
            <w:lang w:val="fr-FR"/>
          </w:rPr>
          <w:t xml:space="preserve"> </w:t>
        </w:r>
        <w:proofErr w:type="spellStart"/>
        <w:r w:rsidRPr="00BA070C">
          <w:rPr>
            <w:rFonts w:ascii="Arial" w:hAnsi="Arial" w:cs="Arial"/>
            <w:lang w:val="fr-FR"/>
          </w:rPr>
          <w:t>clauza</w:t>
        </w:r>
        <w:proofErr w:type="spellEnd"/>
        <w:r w:rsidRPr="00BA070C">
          <w:rPr>
            <w:rFonts w:ascii="Arial" w:hAnsi="Arial" w:cs="Arial"/>
            <w:lang w:val="fr-FR"/>
          </w:rPr>
          <w:t xml:space="preserve">, </w:t>
        </w:r>
        <w:proofErr w:type="spellStart"/>
        <w:r w:rsidRPr="00BA070C">
          <w:rPr>
            <w:rFonts w:ascii="Arial" w:hAnsi="Arial" w:cs="Arial"/>
            <w:lang w:val="fr-FR"/>
          </w:rPr>
          <w:t>inteleg</w:t>
        </w:r>
        <w:proofErr w:type="spellEnd"/>
        <w:r w:rsidRPr="00BA070C">
          <w:rPr>
            <w:rFonts w:ascii="Arial" w:hAnsi="Arial" w:cs="Arial"/>
            <w:lang w:val="fr-FR"/>
          </w:rPr>
          <w:t xml:space="preserve"> </w:t>
        </w:r>
        <w:proofErr w:type="spellStart"/>
        <w:r w:rsidRPr="00BA070C">
          <w:rPr>
            <w:rFonts w:ascii="Arial" w:hAnsi="Arial" w:cs="Arial"/>
            <w:lang w:val="fr-FR"/>
          </w:rPr>
          <w:t>pe</w:t>
        </w:r>
        <w:proofErr w:type="spellEnd"/>
        <w:r w:rsidRPr="00BA070C">
          <w:rPr>
            <w:rFonts w:ascii="Arial" w:hAnsi="Arial" w:cs="Arial"/>
            <w:lang w:val="fr-FR"/>
          </w:rPr>
          <w:t xml:space="preserve"> </w:t>
        </w:r>
        <w:proofErr w:type="spellStart"/>
        <w:r w:rsidRPr="00BA070C">
          <w:rPr>
            <w:rFonts w:ascii="Arial" w:hAnsi="Arial" w:cs="Arial"/>
            <w:lang w:val="fr-FR"/>
          </w:rPr>
          <w:t>deplin</w:t>
        </w:r>
        <w:proofErr w:type="spellEnd"/>
        <w:r w:rsidRPr="00BA070C">
          <w:rPr>
            <w:rFonts w:ascii="Arial" w:hAnsi="Arial" w:cs="Arial"/>
            <w:lang w:val="fr-FR"/>
          </w:rPr>
          <w:t xml:space="preserve"> </w:t>
        </w:r>
        <w:proofErr w:type="spellStart"/>
        <w:r w:rsidRPr="00BA070C">
          <w:rPr>
            <w:rFonts w:ascii="Arial" w:hAnsi="Arial" w:cs="Arial"/>
            <w:lang w:val="fr-FR"/>
          </w:rPr>
          <w:t>efectele</w:t>
        </w:r>
        <w:proofErr w:type="spellEnd"/>
        <w:r w:rsidRPr="00BA070C">
          <w:rPr>
            <w:rFonts w:ascii="Arial" w:hAnsi="Arial" w:cs="Arial"/>
            <w:lang w:val="fr-FR"/>
          </w:rPr>
          <w:t xml:space="preserve"> </w:t>
        </w:r>
        <w:proofErr w:type="spellStart"/>
        <w:r w:rsidRPr="00BA070C">
          <w:rPr>
            <w:rFonts w:ascii="Arial" w:hAnsi="Arial" w:cs="Arial"/>
            <w:lang w:val="fr-FR"/>
          </w:rPr>
          <w:t>clauzelor</w:t>
        </w:r>
        <w:proofErr w:type="spellEnd"/>
        <w:r w:rsidRPr="00BA070C">
          <w:rPr>
            <w:rFonts w:ascii="Arial" w:hAnsi="Arial" w:cs="Arial"/>
            <w:lang w:val="fr-FR"/>
          </w:rPr>
          <w:t xml:space="preserve"> </w:t>
        </w:r>
        <w:proofErr w:type="spellStart"/>
        <w:r w:rsidRPr="00BA070C">
          <w:rPr>
            <w:rFonts w:ascii="Arial" w:hAnsi="Arial" w:cs="Arial"/>
            <w:lang w:val="fr-FR"/>
          </w:rPr>
          <w:t>contractului</w:t>
        </w:r>
        <w:proofErr w:type="spellEnd"/>
        <w:r w:rsidRPr="00BA070C">
          <w:rPr>
            <w:rFonts w:ascii="Arial" w:hAnsi="Arial" w:cs="Arial"/>
            <w:lang w:val="fr-FR"/>
          </w:rPr>
          <w:t xml:space="preserve">, </w:t>
        </w:r>
        <w:proofErr w:type="spellStart"/>
        <w:r w:rsidRPr="00BA070C">
          <w:rPr>
            <w:rFonts w:ascii="Arial" w:hAnsi="Arial" w:cs="Arial"/>
            <w:lang w:val="fr-FR"/>
          </w:rPr>
          <w:t>pe</w:t>
        </w:r>
        <w:proofErr w:type="spellEnd"/>
        <w:r w:rsidRPr="00BA070C">
          <w:rPr>
            <w:rFonts w:ascii="Arial" w:hAnsi="Arial" w:cs="Arial"/>
            <w:lang w:val="fr-FR"/>
          </w:rPr>
          <w:t xml:space="preserve"> </w:t>
        </w:r>
        <w:proofErr w:type="spellStart"/>
        <w:r w:rsidRPr="00BA070C">
          <w:rPr>
            <w:rFonts w:ascii="Arial" w:hAnsi="Arial" w:cs="Arial"/>
            <w:lang w:val="fr-FR"/>
          </w:rPr>
          <w:t>care</w:t>
        </w:r>
        <w:proofErr w:type="spellEnd"/>
        <w:r w:rsidRPr="00BA070C">
          <w:rPr>
            <w:rFonts w:ascii="Arial" w:hAnsi="Arial" w:cs="Arial"/>
            <w:lang w:val="fr-FR"/>
          </w:rPr>
          <w:t xml:space="preserve"> le accepta in </w:t>
        </w:r>
        <w:proofErr w:type="spellStart"/>
        <w:r w:rsidRPr="00BA070C">
          <w:rPr>
            <w:rFonts w:ascii="Arial" w:hAnsi="Arial" w:cs="Arial"/>
            <w:lang w:val="fr-FR"/>
          </w:rPr>
          <w:t>mod</w:t>
        </w:r>
        <w:proofErr w:type="spellEnd"/>
        <w:r w:rsidRPr="00BA070C">
          <w:rPr>
            <w:rFonts w:ascii="Arial" w:hAnsi="Arial" w:cs="Arial"/>
            <w:lang w:val="fr-FR"/>
          </w:rPr>
          <w:t xml:space="preserve"> </w:t>
        </w:r>
        <w:proofErr w:type="spellStart"/>
        <w:r w:rsidRPr="00BA070C">
          <w:rPr>
            <w:rFonts w:ascii="Arial" w:hAnsi="Arial" w:cs="Arial"/>
            <w:lang w:val="fr-FR"/>
          </w:rPr>
          <w:t>expres</w:t>
        </w:r>
        <w:proofErr w:type="spellEnd"/>
        <w:r w:rsidRPr="00BA070C">
          <w:rPr>
            <w:rFonts w:ascii="Arial" w:hAnsi="Arial" w:cs="Arial"/>
            <w:lang w:val="fr-FR"/>
          </w:rPr>
          <w:t xml:space="preserve">, </w:t>
        </w:r>
        <w:proofErr w:type="spellStart"/>
        <w:r w:rsidRPr="00BA070C">
          <w:rPr>
            <w:rFonts w:ascii="Arial" w:hAnsi="Arial" w:cs="Arial"/>
            <w:lang w:val="fr-FR"/>
          </w:rPr>
          <w:t>acestea</w:t>
        </w:r>
        <w:proofErr w:type="spellEnd"/>
        <w:r w:rsidRPr="00BA070C">
          <w:rPr>
            <w:rFonts w:ascii="Arial" w:hAnsi="Arial" w:cs="Arial"/>
            <w:lang w:val="fr-FR"/>
          </w:rPr>
          <w:t xml:space="preserve"> </w:t>
        </w:r>
        <w:proofErr w:type="spellStart"/>
        <w:r w:rsidRPr="00BA070C">
          <w:rPr>
            <w:rFonts w:ascii="Arial" w:hAnsi="Arial" w:cs="Arial"/>
            <w:lang w:val="fr-FR"/>
          </w:rPr>
          <w:t>reflectand</w:t>
        </w:r>
        <w:proofErr w:type="spellEnd"/>
        <w:r w:rsidRPr="00BA070C">
          <w:rPr>
            <w:rFonts w:ascii="Arial" w:hAnsi="Arial" w:cs="Arial"/>
            <w:lang w:val="fr-FR"/>
          </w:rPr>
          <w:t xml:space="preserve"> </w:t>
        </w:r>
        <w:proofErr w:type="spellStart"/>
        <w:r w:rsidRPr="00BA070C">
          <w:rPr>
            <w:rFonts w:ascii="Arial" w:hAnsi="Arial" w:cs="Arial"/>
            <w:lang w:val="fr-FR"/>
          </w:rPr>
          <w:t>vointa</w:t>
        </w:r>
        <w:proofErr w:type="spellEnd"/>
        <w:r w:rsidRPr="00BA070C">
          <w:rPr>
            <w:rFonts w:ascii="Arial" w:hAnsi="Arial" w:cs="Arial"/>
            <w:lang w:val="fr-FR"/>
          </w:rPr>
          <w:t xml:space="preserve"> </w:t>
        </w:r>
        <w:proofErr w:type="spellStart"/>
        <w:r w:rsidRPr="00BA070C">
          <w:rPr>
            <w:rFonts w:ascii="Arial" w:hAnsi="Arial" w:cs="Arial"/>
            <w:lang w:val="fr-FR"/>
          </w:rPr>
          <w:t>comuna</w:t>
        </w:r>
        <w:proofErr w:type="spellEnd"/>
        <w:r w:rsidRPr="00BA070C">
          <w:rPr>
            <w:rFonts w:ascii="Arial" w:hAnsi="Arial" w:cs="Arial"/>
            <w:lang w:val="fr-FR"/>
          </w:rPr>
          <w:t xml:space="preserve"> si </w:t>
        </w:r>
        <w:proofErr w:type="spellStart"/>
        <w:r w:rsidRPr="00BA070C">
          <w:rPr>
            <w:rFonts w:ascii="Arial" w:hAnsi="Arial" w:cs="Arial"/>
            <w:lang w:val="fr-FR"/>
          </w:rPr>
          <w:t>neingradita</w:t>
        </w:r>
        <w:proofErr w:type="spellEnd"/>
        <w:r w:rsidRPr="00BA070C">
          <w:rPr>
            <w:rFonts w:ascii="Arial" w:hAnsi="Arial" w:cs="Arial"/>
            <w:lang w:val="fr-FR"/>
          </w:rPr>
          <w:t xml:space="preserve"> a </w:t>
        </w:r>
        <w:proofErr w:type="spellStart"/>
        <w:r w:rsidRPr="00BA070C">
          <w:rPr>
            <w:rFonts w:ascii="Arial" w:hAnsi="Arial" w:cs="Arial"/>
            <w:lang w:val="fr-FR"/>
          </w:rPr>
          <w:t>partilor</w:t>
        </w:r>
        <w:proofErr w:type="spellEnd"/>
        <w:r w:rsidRPr="00BA070C">
          <w:rPr>
            <w:rFonts w:ascii="Arial" w:hAnsi="Arial" w:cs="Arial"/>
            <w:lang w:val="fr-FR"/>
          </w:rPr>
          <w:t>.</w:t>
        </w:r>
      </w:ins>
    </w:p>
    <w:p w14:paraId="1EFC86DC" w14:textId="77777777" w:rsidR="00FB3049" w:rsidRDefault="00FB3049" w:rsidP="00FB3049">
      <w:pPr>
        <w:pStyle w:val="Default"/>
        <w:contextualSpacing/>
        <w:jc w:val="both"/>
        <w:rPr>
          <w:ins w:id="1038" w:author="Bogdan Dumitru" w:date="2016-12-12T16:49:00Z"/>
          <w:b/>
          <w:bCs/>
        </w:rPr>
      </w:pPr>
    </w:p>
    <w:p w14:paraId="65B10FB2" w14:textId="25C831E8" w:rsidR="00FB3049" w:rsidRPr="005545C5" w:rsidRDefault="005545C5" w:rsidP="00FB3049">
      <w:pPr>
        <w:pStyle w:val="Default"/>
        <w:contextualSpacing/>
        <w:jc w:val="both"/>
        <w:rPr>
          <w:ins w:id="1039" w:author="Bogdan Dumitru" w:date="2016-12-12T17:14:00Z"/>
          <w:rFonts w:asciiTheme="minorHAnsi" w:hAnsiTheme="minorHAnsi"/>
          <w:lang w:val="ro-RO"/>
          <w:rPrChange w:id="1040" w:author="Bogdan Dumitru" w:date="2016-12-12T17:14:00Z">
            <w:rPr>
              <w:ins w:id="1041" w:author="Bogdan Dumitru" w:date="2016-12-12T17:14:00Z"/>
              <w:rFonts w:asciiTheme="minorHAnsi" w:hAnsiTheme="minorHAnsi"/>
              <w:b/>
              <w:lang w:val="ro-RO"/>
            </w:rPr>
          </w:rPrChange>
        </w:rPr>
      </w:pPr>
      <w:proofErr w:type="spellStart"/>
      <w:ins w:id="1042" w:author="Bogdan Dumitru" w:date="2016-12-12T17:14:00Z">
        <w:r w:rsidRPr="005545C5">
          <w:rPr>
            <w:bCs/>
            <w:rPrChange w:id="1043" w:author="Bogdan Dumitru" w:date="2016-12-12T17:14:00Z">
              <w:rPr>
                <w:b/>
                <w:bCs/>
              </w:rPr>
            </w:rPrChange>
          </w:rPr>
          <w:t>Prezentul</w:t>
        </w:r>
        <w:proofErr w:type="spellEnd"/>
        <w:r w:rsidRPr="005545C5">
          <w:rPr>
            <w:bCs/>
            <w:rPrChange w:id="1044" w:author="Bogdan Dumitru" w:date="2016-12-12T17:14:00Z">
              <w:rPr>
                <w:b/>
                <w:bCs/>
              </w:rPr>
            </w:rPrChange>
          </w:rPr>
          <w:t xml:space="preserve"> contract a fost </w:t>
        </w:r>
        <w:proofErr w:type="spellStart"/>
        <w:r w:rsidRPr="005545C5">
          <w:rPr>
            <w:bCs/>
            <w:rPrChange w:id="1045" w:author="Bogdan Dumitru" w:date="2016-12-12T17:14:00Z">
              <w:rPr>
                <w:b/>
                <w:bCs/>
              </w:rPr>
            </w:rPrChange>
          </w:rPr>
          <w:t>incheiat</w:t>
        </w:r>
        <w:proofErr w:type="spellEnd"/>
        <w:r w:rsidRPr="005545C5">
          <w:rPr>
            <w:bCs/>
            <w:rPrChange w:id="1046" w:author="Bogdan Dumitru" w:date="2016-12-12T17:14:00Z">
              <w:rPr>
                <w:b/>
                <w:bCs/>
              </w:rPr>
            </w:rPrChange>
          </w:rPr>
          <w:t xml:space="preserve"> </w:t>
        </w:r>
        <w:proofErr w:type="spellStart"/>
        <w:r w:rsidRPr="005545C5">
          <w:rPr>
            <w:bCs/>
            <w:rPrChange w:id="1047" w:author="Bogdan Dumitru" w:date="2016-12-12T17:14:00Z">
              <w:rPr>
                <w:b/>
                <w:bCs/>
              </w:rPr>
            </w:rPrChange>
          </w:rPr>
          <w:t>azi</w:t>
        </w:r>
        <w:proofErr w:type="spellEnd"/>
        <w:r w:rsidRPr="005545C5">
          <w:rPr>
            <w:bCs/>
            <w:rPrChange w:id="1048" w:author="Bogdan Dumitru" w:date="2016-12-12T17:14:00Z">
              <w:rPr>
                <w:b/>
                <w:bCs/>
              </w:rPr>
            </w:rPrChange>
          </w:rPr>
          <w:t xml:space="preserve">, </w:t>
        </w:r>
        <w:r w:rsidRPr="005545C5">
          <w:rPr>
            <w:rFonts w:asciiTheme="minorHAnsi" w:hAnsiTheme="minorHAnsi"/>
            <w:highlight w:val="yellow"/>
            <w:lang w:val="ro-RO"/>
            <w:rPrChange w:id="1049" w:author="Bogdan Dumitru" w:date="2016-12-12T17:14:00Z">
              <w:rPr>
                <w:rFonts w:asciiTheme="minorHAnsi" w:hAnsiTheme="minorHAnsi"/>
                <w:b/>
                <w:highlight w:val="yellow"/>
                <w:lang w:val="ro-RO"/>
              </w:rPr>
            </w:rPrChange>
          </w:rPr>
          <w:t>[</w:t>
        </w:r>
        <w:r w:rsidRPr="005545C5">
          <w:rPr>
            <w:rFonts w:ascii="Wingdings" w:hAnsi="Wingdings"/>
            <w:highlight w:val="yellow"/>
          </w:rPr>
          <w:t></w:t>
        </w:r>
        <w:r w:rsidRPr="005545C5">
          <w:rPr>
            <w:rFonts w:asciiTheme="minorHAnsi" w:hAnsiTheme="minorHAnsi"/>
            <w:highlight w:val="yellow"/>
            <w:lang w:val="ro-RO"/>
            <w:rPrChange w:id="1050" w:author="Bogdan Dumitru" w:date="2016-12-12T17:14:00Z">
              <w:rPr>
                <w:rFonts w:asciiTheme="minorHAnsi" w:hAnsiTheme="minorHAnsi"/>
                <w:b/>
                <w:highlight w:val="yellow"/>
                <w:lang w:val="ro-RO"/>
              </w:rPr>
            </w:rPrChange>
          </w:rPr>
          <w:t>]</w:t>
        </w:r>
        <w:r w:rsidRPr="005545C5">
          <w:rPr>
            <w:rFonts w:asciiTheme="minorHAnsi" w:hAnsiTheme="minorHAnsi"/>
            <w:lang w:val="ro-RO"/>
            <w:rPrChange w:id="1051" w:author="Bogdan Dumitru" w:date="2016-12-12T17:14:00Z">
              <w:rPr>
                <w:rFonts w:asciiTheme="minorHAnsi" w:hAnsiTheme="minorHAnsi"/>
                <w:b/>
                <w:lang w:val="ro-RO"/>
              </w:rPr>
            </w:rPrChange>
          </w:rPr>
          <w:t>.</w:t>
        </w:r>
        <w:r w:rsidRPr="005545C5">
          <w:rPr>
            <w:rFonts w:asciiTheme="minorHAnsi" w:hAnsiTheme="minorHAnsi"/>
            <w:highlight w:val="yellow"/>
            <w:lang w:val="ro-RO"/>
            <w:rPrChange w:id="1052" w:author="Bogdan Dumitru" w:date="2016-12-12T17:14:00Z">
              <w:rPr>
                <w:rFonts w:asciiTheme="minorHAnsi" w:hAnsiTheme="minorHAnsi"/>
                <w:b/>
                <w:highlight w:val="yellow"/>
                <w:lang w:val="ro-RO"/>
              </w:rPr>
            </w:rPrChange>
          </w:rPr>
          <w:t>[</w:t>
        </w:r>
        <w:r w:rsidRPr="005545C5">
          <w:rPr>
            <w:rFonts w:ascii="Wingdings" w:hAnsi="Wingdings"/>
            <w:highlight w:val="yellow"/>
          </w:rPr>
          <w:t></w:t>
        </w:r>
        <w:r w:rsidRPr="005545C5">
          <w:rPr>
            <w:rFonts w:asciiTheme="minorHAnsi" w:hAnsiTheme="minorHAnsi"/>
            <w:highlight w:val="yellow"/>
            <w:lang w:val="ro-RO"/>
            <w:rPrChange w:id="1053" w:author="Bogdan Dumitru" w:date="2016-12-12T17:14:00Z">
              <w:rPr>
                <w:rFonts w:asciiTheme="minorHAnsi" w:hAnsiTheme="minorHAnsi"/>
                <w:b/>
                <w:highlight w:val="yellow"/>
                <w:lang w:val="ro-RO"/>
              </w:rPr>
            </w:rPrChange>
          </w:rPr>
          <w:t>]</w:t>
        </w:r>
        <w:r w:rsidRPr="005545C5">
          <w:rPr>
            <w:rFonts w:asciiTheme="minorHAnsi" w:hAnsiTheme="minorHAnsi"/>
            <w:lang w:val="ro-RO"/>
            <w:rPrChange w:id="1054" w:author="Bogdan Dumitru" w:date="2016-12-12T17:14:00Z">
              <w:rPr>
                <w:rFonts w:asciiTheme="minorHAnsi" w:hAnsiTheme="minorHAnsi"/>
                <w:b/>
                <w:lang w:val="ro-RO"/>
              </w:rPr>
            </w:rPrChange>
          </w:rPr>
          <w:t>.2016, in doua exemplare originale, cate unul pentru fiecare parte contractanta.</w:t>
        </w:r>
      </w:ins>
    </w:p>
    <w:p w14:paraId="7CCB7EB0" w14:textId="77777777" w:rsidR="005545C5" w:rsidRPr="009C1DE3" w:rsidRDefault="005545C5" w:rsidP="00FB3049">
      <w:pPr>
        <w:pStyle w:val="Default"/>
        <w:contextualSpacing/>
        <w:jc w:val="both"/>
        <w:rPr>
          <w:ins w:id="1055" w:author="Bogdan Dumitru" w:date="2016-12-12T16:46:00Z"/>
          <w:b/>
          <w:bCs/>
        </w:rPr>
      </w:pPr>
    </w:p>
    <w:p w14:paraId="385CAF90" w14:textId="77C76268" w:rsidR="00FB3049" w:rsidRPr="00C100D8" w:rsidRDefault="00FB3049" w:rsidP="00FB3049">
      <w:pPr>
        <w:pStyle w:val="Default"/>
        <w:contextualSpacing/>
        <w:jc w:val="both"/>
        <w:rPr>
          <w:ins w:id="1056" w:author="Bogdan Dumitru" w:date="2016-12-12T16:47:00Z"/>
          <w:b/>
          <w:lang w:val="de-DE"/>
        </w:rPr>
      </w:pPr>
      <w:proofErr w:type="spellStart"/>
      <w:ins w:id="1057" w:author="Bogdan Dumitru" w:date="2016-12-12T16:47:00Z">
        <w:r>
          <w:rPr>
            <w:b/>
            <w:lang w:val="de-DE"/>
          </w:rPr>
          <w:t>PRESTATOR</w:t>
        </w:r>
        <w:proofErr w:type="spellEnd"/>
        <w:r w:rsidRPr="00C100D8">
          <w:rPr>
            <w:b/>
            <w:lang w:val="de-DE"/>
          </w:rPr>
          <w:tab/>
        </w:r>
        <w:r w:rsidRPr="00C100D8">
          <w:rPr>
            <w:b/>
            <w:lang w:val="de-DE"/>
          </w:rPr>
          <w:tab/>
        </w:r>
        <w:r w:rsidRPr="00C100D8">
          <w:rPr>
            <w:b/>
            <w:lang w:val="de-DE"/>
          </w:rPr>
          <w:tab/>
          <w:t xml:space="preserve">                                                     </w:t>
        </w:r>
        <w:r>
          <w:rPr>
            <w:b/>
            <w:lang w:val="de-DE"/>
          </w:rPr>
          <w:t xml:space="preserve">     </w:t>
        </w:r>
        <w:proofErr w:type="spellStart"/>
        <w:r w:rsidRPr="00C100D8">
          <w:rPr>
            <w:b/>
            <w:lang w:val="de-DE"/>
          </w:rPr>
          <w:t>BENEFICIAR</w:t>
        </w:r>
        <w:proofErr w:type="spellEnd"/>
      </w:ins>
    </w:p>
    <w:p w14:paraId="56C7F10A" w14:textId="77777777" w:rsidR="00FB3049" w:rsidRPr="00C100D8" w:rsidRDefault="00FB3049" w:rsidP="00FB3049">
      <w:pPr>
        <w:pStyle w:val="Default"/>
        <w:contextualSpacing/>
        <w:jc w:val="both"/>
        <w:rPr>
          <w:ins w:id="1058" w:author="Bogdan Dumitru" w:date="2016-12-12T16:47:00Z"/>
          <w:b/>
          <w:lang w:val="de-DE"/>
        </w:rPr>
      </w:pPr>
    </w:p>
    <w:tbl>
      <w:tblPr>
        <w:tblStyle w:val="TableGrid"/>
        <w:tblW w:w="0" w:type="auto"/>
        <w:tblInd w:w="108" w:type="dxa"/>
        <w:tblLook w:val="04A0" w:firstRow="1" w:lastRow="0" w:firstColumn="1" w:lastColumn="0" w:noHBand="0" w:noVBand="1"/>
      </w:tblPr>
      <w:tblGrid>
        <w:gridCol w:w="4590"/>
        <w:gridCol w:w="4229"/>
      </w:tblGrid>
      <w:tr w:rsidR="00FB3049" w:rsidRPr="004F334F" w14:paraId="4B095DC4" w14:textId="77777777" w:rsidTr="00FB3049">
        <w:trPr>
          <w:ins w:id="1059" w:author="Bogdan Dumitru" w:date="2016-12-12T16:47:00Z"/>
        </w:trPr>
        <w:tc>
          <w:tcPr>
            <w:tcW w:w="5034" w:type="dxa"/>
          </w:tcPr>
          <w:p w14:paraId="097E8B4E" w14:textId="77777777" w:rsidR="00FB3049" w:rsidRPr="004F334F" w:rsidRDefault="00FB3049" w:rsidP="00FB3049">
            <w:pPr>
              <w:contextualSpacing/>
              <w:jc w:val="both"/>
              <w:rPr>
                <w:ins w:id="1060" w:author="Bogdan Dumitru" w:date="2016-12-12T16:48:00Z"/>
                <w:rFonts w:cs="Arial"/>
                <w:b/>
                <w:lang w:val="de-DE"/>
              </w:rPr>
            </w:pPr>
            <w:proofErr w:type="spellStart"/>
            <w:ins w:id="1061" w:author="Bogdan Dumitru" w:date="2016-12-12T16:47:00Z">
              <w:r w:rsidRPr="004F334F">
                <w:rPr>
                  <w:rFonts w:cs="Arial"/>
                  <w:b/>
                  <w:lang w:val="de-DE"/>
                </w:rPr>
                <w:t>SOCIETATEA</w:t>
              </w:r>
              <w:proofErr w:type="spellEnd"/>
              <w:r w:rsidRPr="004F334F">
                <w:rPr>
                  <w:rFonts w:cs="Arial"/>
                  <w:b/>
                  <w:lang w:val="de-DE"/>
                </w:rPr>
                <w:t xml:space="preserve"> </w:t>
              </w:r>
            </w:ins>
          </w:p>
          <w:p w14:paraId="4F7702A5" w14:textId="56B2F2EC" w:rsidR="00FB3049" w:rsidRPr="004F334F" w:rsidRDefault="00FB3049" w:rsidP="00FB3049">
            <w:pPr>
              <w:contextualSpacing/>
              <w:jc w:val="both"/>
              <w:rPr>
                <w:ins w:id="1062" w:author="Bogdan Dumitru" w:date="2016-12-12T16:47:00Z"/>
                <w:rFonts w:cs="Arial"/>
                <w:b/>
                <w:lang w:val="de-DE"/>
              </w:rPr>
            </w:pPr>
            <w:ins w:id="1063" w:author="Bogdan Dumitru" w:date="2016-12-12T16:48:00Z">
              <w:r w:rsidRPr="00FB3049">
                <w:rPr>
                  <w:b/>
                  <w:lang w:val="ro-RO"/>
                </w:rPr>
                <w:t>HIGH-TECH SYSTEMS &amp; SOFTWARE S.R.L.</w:t>
              </w:r>
            </w:ins>
          </w:p>
        </w:tc>
        <w:tc>
          <w:tcPr>
            <w:tcW w:w="4434" w:type="dxa"/>
          </w:tcPr>
          <w:p w14:paraId="4F65541E" w14:textId="77777777" w:rsidR="00FB3049" w:rsidRPr="004F334F" w:rsidRDefault="00FB3049" w:rsidP="00FB3049">
            <w:pPr>
              <w:contextualSpacing/>
              <w:jc w:val="right"/>
              <w:rPr>
                <w:ins w:id="1064" w:author="Bogdan Dumitru" w:date="2016-12-12T16:48:00Z"/>
                <w:rFonts w:cs="Arial"/>
                <w:b/>
                <w:lang w:val="de-DE"/>
              </w:rPr>
            </w:pPr>
            <w:proofErr w:type="spellStart"/>
            <w:ins w:id="1065" w:author="Bogdan Dumitru" w:date="2016-12-12T16:47:00Z">
              <w:r w:rsidRPr="004F334F">
                <w:rPr>
                  <w:rFonts w:cs="Arial"/>
                  <w:b/>
                  <w:lang w:val="de-DE"/>
                </w:rPr>
                <w:t>SOCIETATEA</w:t>
              </w:r>
              <w:proofErr w:type="spellEnd"/>
              <w:r w:rsidRPr="004F334F">
                <w:rPr>
                  <w:rFonts w:cs="Arial"/>
                  <w:b/>
                  <w:lang w:val="de-DE"/>
                </w:rPr>
                <w:t xml:space="preserve"> </w:t>
              </w:r>
            </w:ins>
          </w:p>
          <w:p w14:paraId="23AD5101" w14:textId="6A6E8BE8" w:rsidR="00FB3049" w:rsidRPr="004F334F" w:rsidRDefault="00FB3049" w:rsidP="00FB3049">
            <w:pPr>
              <w:contextualSpacing/>
              <w:jc w:val="right"/>
              <w:rPr>
                <w:ins w:id="1066" w:author="Bogdan Dumitru" w:date="2016-12-12T16:47:00Z"/>
                <w:rFonts w:cs="Arial"/>
                <w:b/>
                <w:lang w:val="de-DE"/>
              </w:rPr>
            </w:pPr>
            <w:ins w:id="1067" w:author="Bogdan Dumitru" w:date="2016-12-12T16:47:00Z">
              <w:del w:id="1068" w:author="Andrei Ionut DAMIAN" w:date="2016-12-13T10:52:00Z">
                <w:r w:rsidRPr="004F334F" w:rsidDel="00631615">
                  <w:rPr>
                    <w:rFonts w:cs="Arial"/>
                    <w:b/>
                    <w:lang w:val="de-DE"/>
                  </w:rPr>
                  <w:delText>4E SOFTWARE</w:delText>
                </w:r>
              </w:del>
            </w:ins>
            <w:proofErr w:type="spellStart"/>
            <w:ins w:id="1069" w:author="Andrei Ionut DAMIAN" w:date="2016-12-13T10:52:00Z">
              <w:r w:rsidR="00631615">
                <w:rPr>
                  <w:rFonts w:cs="Arial"/>
                  <w:b/>
                  <w:lang w:val="de-DE"/>
                </w:rPr>
                <w:t>CLOUDIFIER</w:t>
              </w:r>
            </w:ins>
            <w:proofErr w:type="spellEnd"/>
            <w:ins w:id="1070" w:author="Bogdan Dumitru" w:date="2016-12-12T16:47:00Z">
              <w:r w:rsidRPr="004F334F">
                <w:rPr>
                  <w:rFonts w:cs="Arial"/>
                  <w:b/>
                  <w:lang w:val="de-DE"/>
                </w:rPr>
                <w:t xml:space="preserve"> S.R.L.</w:t>
              </w:r>
            </w:ins>
          </w:p>
        </w:tc>
      </w:tr>
      <w:tr w:rsidR="00FB3049" w:rsidRPr="004F334F" w14:paraId="66ADF2C0" w14:textId="77777777" w:rsidTr="00FB3049">
        <w:trPr>
          <w:ins w:id="1071" w:author="Bogdan Dumitru" w:date="2016-12-12T16:47:00Z"/>
        </w:trPr>
        <w:tc>
          <w:tcPr>
            <w:tcW w:w="5034" w:type="dxa"/>
          </w:tcPr>
          <w:p w14:paraId="415F1034" w14:textId="77777777" w:rsidR="00FB3049" w:rsidRPr="004F334F" w:rsidRDefault="00FB3049" w:rsidP="00FB3049">
            <w:pPr>
              <w:contextualSpacing/>
              <w:jc w:val="both"/>
              <w:rPr>
                <w:ins w:id="1072" w:author="Bogdan Dumitru" w:date="2016-12-12T16:47:00Z"/>
                <w:rFonts w:cs="Arial"/>
                <w:lang w:val="de-DE"/>
              </w:rPr>
            </w:pPr>
            <w:proofErr w:type="spellStart"/>
            <w:ins w:id="1073" w:author="Bogdan Dumitru" w:date="2016-12-12T16:47:00Z">
              <w:r w:rsidRPr="004F334F">
                <w:rPr>
                  <w:rFonts w:cs="Arial"/>
                  <w:lang w:val="de-DE"/>
                </w:rPr>
                <w:t>prin</w:t>
              </w:r>
              <w:proofErr w:type="spellEnd"/>
              <w:r w:rsidRPr="004F334F">
                <w:rPr>
                  <w:rFonts w:cs="Arial"/>
                  <w:lang w:val="de-DE"/>
                </w:rPr>
                <w:t xml:space="preserve"> </w:t>
              </w:r>
            </w:ins>
          </w:p>
          <w:p w14:paraId="76FD7939" w14:textId="603F0ADD" w:rsidR="00FB3049" w:rsidRPr="004F334F" w:rsidRDefault="00FB3049" w:rsidP="00FB3049">
            <w:pPr>
              <w:contextualSpacing/>
              <w:jc w:val="both"/>
              <w:rPr>
                <w:ins w:id="1074" w:author="Bogdan Dumitru" w:date="2016-12-12T16:47:00Z"/>
                <w:rFonts w:cs="Arial"/>
                <w:lang w:val="de-DE"/>
              </w:rPr>
            </w:pPr>
            <w:ins w:id="1075" w:author="Bogdan Dumitru" w:date="2016-12-12T16:48:00Z">
              <w:r w:rsidRPr="003A5C10">
                <w:rPr>
                  <w:lang w:val="ro-RO"/>
                </w:rPr>
                <w:t>IONUT CIRNARU</w:t>
              </w:r>
            </w:ins>
            <w:ins w:id="1076" w:author="Bogdan Dumitru" w:date="2016-12-12T16:47:00Z">
              <w:r w:rsidRPr="00FB3049">
                <w:rPr>
                  <w:rFonts w:cs="Arial"/>
                  <w:lang w:val="de-DE"/>
                </w:rPr>
                <w:t>,</w:t>
              </w:r>
            </w:ins>
          </w:p>
          <w:p w14:paraId="752073D8" w14:textId="28129769" w:rsidR="00FB3049" w:rsidRPr="004F334F" w:rsidRDefault="00FB3049" w:rsidP="00FB3049">
            <w:pPr>
              <w:contextualSpacing/>
              <w:jc w:val="both"/>
              <w:rPr>
                <w:ins w:id="1077" w:author="Bogdan Dumitru" w:date="2016-12-12T16:47:00Z"/>
                <w:rFonts w:cs="Arial"/>
                <w:lang w:val="de-DE"/>
              </w:rPr>
            </w:pPr>
            <w:ins w:id="1078" w:author="Bogdan Dumitru" w:date="2016-12-12T16:47:00Z">
              <w:r w:rsidRPr="004F334F">
                <w:rPr>
                  <w:rFonts w:cs="Arial"/>
                  <w:lang w:val="de-DE"/>
                </w:rPr>
                <w:t xml:space="preserve">in </w:t>
              </w:r>
              <w:proofErr w:type="spellStart"/>
              <w:r w:rsidRPr="004F334F">
                <w:rPr>
                  <w:rFonts w:cs="Arial"/>
                  <w:lang w:val="de-DE"/>
                </w:rPr>
                <w:t>calitate</w:t>
              </w:r>
              <w:proofErr w:type="spellEnd"/>
              <w:r w:rsidRPr="004F334F">
                <w:rPr>
                  <w:rFonts w:cs="Arial"/>
                  <w:lang w:val="de-DE"/>
                </w:rPr>
                <w:t xml:space="preserve"> de </w:t>
              </w:r>
            </w:ins>
            <w:ins w:id="1079" w:author="Bogdan Dumitru" w:date="2016-12-12T16:48:00Z">
              <w:r>
                <w:t xml:space="preserve">administrator </w:t>
              </w:r>
              <w:proofErr w:type="spellStart"/>
              <w:r>
                <w:t>unic</w:t>
              </w:r>
            </w:ins>
            <w:proofErr w:type="spellEnd"/>
          </w:p>
        </w:tc>
        <w:tc>
          <w:tcPr>
            <w:tcW w:w="4434" w:type="dxa"/>
          </w:tcPr>
          <w:p w14:paraId="79091449" w14:textId="77777777" w:rsidR="00FB3049" w:rsidRPr="004F334F" w:rsidRDefault="00FB3049" w:rsidP="00FB3049">
            <w:pPr>
              <w:contextualSpacing/>
              <w:jc w:val="right"/>
              <w:rPr>
                <w:ins w:id="1080" w:author="Bogdan Dumitru" w:date="2016-12-12T16:47:00Z"/>
                <w:rFonts w:cs="Arial"/>
                <w:lang w:val="de-DE"/>
              </w:rPr>
            </w:pPr>
            <w:proofErr w:type="spellStart"/>
            <w:ins w:id="1081" w:author="Bogdan Dumitru" w:date="2016-12-12T16:47:00Z">
              <w:r w:rsidRPr="004F334F">
                <w:rPr>
                  <w:rFonts w:cs="Arial"/>
                  <w:lang w:val="de-DE"/>
                </w:rPr>
                <w:t>prin</w:t>
              </w:r>
              <w:proofErr w:type="spellEnd"/>
            </w:ins>
          </w:p>
          <w:p w14:paraId="6C5C273B" w14:textId="77777777" w:rsidR="00FB3049" w:rsidRPr="004F334F" w:rsidRDefault="00FB3049" w:rsidP="00FB3049">
            <w:pPr>
              <w:contextualSpacing/>
              <w:jc w:val="right"/>
              <w:rPr>
                <w:ins w:id="1082" w:author="Bogdan Dumitru" w:date="2016-12-12T16:47:00Z"/>
                <w:rFonts w:cs="Arial"/>
                <w:lang w:val="de-DE"/>
              </w:rPr>
            </w:pPr>
            <w:ins w:id="1083" w:author="Bogdan Dumitru" w:date="2016-12-12T16:47:00Z">
              <w:r w:rsidRPr="004F334F">
                <w:rPr>
                  <w:rFonts w:cs="Arial"/>
                  <w:lang w:val="de-DE"/>
                </w:rPr>
                <w:t>DAMIAN IONUT ANDREI</w:t>
              </w:r>
            </w:ins>
          </w:p>
          <w:p w14:paraId="265A063C" w14:textId="1C88BFA3" w:rsidR="00FB3049" w:rsidRPr="004F334F" w:rsidRDefault="00FB3049">
            <w:pPr>
              <w:contextualSpacing/>
              <w:jc w:val="right"/>
              <w:rPr>
                <w:ins w:id="1084" w:author="Bogdan Dumitru" w:date="2016-12-12T16:47:00Z"/>
                <w:rFonts w:cs="Arial"/>
                <w:lang w:val="de-DE"/>
              </w:rPr>
            </w:pPr>
            <w:ins w:id="1085" w:author="Bogdan Dumitru" w:date="2016-12-12T16:47:00Z">
              <w:r w:rsidRPr="004F334F">
                <w:rPr>
                  <w:rFonts w:cs="Arial"/>
                  <w:lang w:val="de-DE"/>
                </w:rPr>
                <w:t xml:space="preserve">in </w:t>
              </w:r>
              <w:proofErr w:type="spellStart"/>
              <w:r w:rsidRPr="004F334F">
                <w:rPr>
                  <w:rFonts w:cs="Arial"/>
                  <w:lang w:val="de-DE"/>
                </w:rPr>
                <w:t>calitate</w:t>
              </w:r>
              <w:proofErr w:type="spellEnd"/>
              <w:r w:rsidRPr="004F334F">
                <w:rPr>
                  <w:rFonts w:cs="Arial"/>
                  <w:lang w:val="de-DE"/>
                </w:rPr>
                <w:t xml:space="preserve"> de </w:t>
              </w:r>
            </w:ins>
            <w:ins w:id="1086" w:author="Bogdan Dumitru" w:date="2016-12-12T16:49:00Z">
              <w:del w:id="1087" w:author="Andrei Ionut DAMIAN" w:date="2016-12-13T10:52:00Z">
                <w:r w:rsidDel="00631615">
                  <w:delText>administrator</w:delText>
                </w:r>
              </w:del>
            </w:ins>
            <w:proofErr w:type="spellStart"/>
            <w:ins w:id="1088" w:author="Andrei Ionut DAMIAN" w:date="2016-12-13T10:52:00Z">
              <w:r w:rsidR="00631615">
                <w:t>reprezentant</w:t>
              </w:r>
              <w:proofErr w:type="spellEnd"/>
              <w:r w:rsidR="00631615">
                <w:t xml:space="preserve"> legal</w:t>
              </w:r>
            </w:ins>
          </w:p>
        </w:tc>
      </w:tr>
    </w:tbl>
    <w:p w14:paraId="502A6142" w14:textId="7DAD8520" w:rsidR="00305260" w:rsidRPr="004F334F" w:rsidDel="00FB3049" w:rsidRDefault="00305260">
      <w:pPr>
        <w:numPr>
          <w:ilvl w:val="0"/>
          <w:numId w:val="44"/>
        </w:numPr>
        <w:ind w:left="0" w:firstLine="0"/>
        <w:contextualSpacing/>
        <w:jc w:val="both"/>
        <w:rPr>
          <w:del w:id="1089" w:author="Bogdan Dumitru" w:date="2016-12-12T16:46:00Z"/>
          <w:rFonts w:asciiTheme="minorHAnsi" w:hAnsiTheme="minorHAnsi" w:cs="Arial"/>
          <w:b/>
          <w:caps/>
          <w:lang w:val="ro-RO"/>
        </w:rPr>
        <w:pPrChange w:id="1090" w:author="Bogdan Dumitru" w:date="2016-12-12T16:40:00Z">
          <w:pPr>
            <w:numPr>
              <w:numId w:val="23"/>
            </w:numPr>
            <w:ind w:left="495" w:hanging="495"/>
            <w:contextualSpacing/>
            <w:jc w:val="both"/>
          </w:pPr>
        </w:pPrChange>
      </w:pPr>
      <w:del w:id="1091" w:author="Bogdan Dumitru" w:date="2016-12-12T16:46:00Z">
        <w:r w:rsidRPr="004F334F" w:rsidDel="00FB3049">
          <w:rPr>
            <w:rFonts w:asciiTheme="minorHAnsi" w:hAnsiTheme="minorHAnsi" w:cs="Arial"/>
            <w:b/>
            <w:caps/>
            <w:lang w:val="ro-RO"/>
          </w:rPr>
          <w:delText>DISPOZI</w:delText>
        </w:r>
        <w:r w:rsidR="00F31761" w:rsidRPr="004F334F" w:rsidDel="00FB3049">
          <w:rPr>
            <w:rFonts w:asciiTheme="minorHAnsi" w:hAnsiTheme="minorHAnsi" w:cs="Arial"/>
            <w:b/>
            <w:caps/>
            <w:lang w:val="ro-RO"/>
          </w:rPr>
          <w:delText>T</w:delText>
        </w:r>
        <w:r w:rsidRPr="004F334F" w:rsidDel="00FB3049">
          <w:rPr>
            <w:rFonts w:asciiTheme="minorHAnsi" w:hAnsiTheme="minorHAnsi" w:cs="Arial"/>
            <w:b/>
            <w:caps/>
            <w:lang w:val="ro-RO"/>
          </w:rPr>
          <w:delText>II FINALE</w:delText>
        </w:r>
      </w:del>
    </w:p>
    <w:p w14:paraId="2299557C" w14:textId="1889FEE3" w:rsidR="00D01BC9" w:rsidRPr="004F334F" w:rsidDel="00FB3049" w:rsidRDefault="00D01BC9">
      <w:pPr>
        <w:numPr>
          <w:ilvl w:val="1"/>
          <w:numId w:val="44"/>
        </w:numPr>
        <w:ind w:left="0" w:firstLine="0"/>
        <w:contextualSpacing/>
        <w:jc w:val="both"/>
        <w:rPr>
          <w:del w:id="1092" w:author="Bogdan Dumitru" w:date="2016-12-12T16:46:00Z"/>
          <w:rFonts w:asciiTheme="minorHAnsi" w:hAnsiTheme="minorHAnsi"/>
          <w:lang w:val="ro-RO"/>
        </w:rPr>
        <w:pPrChange w:id="1093" w:author="Bogdan Dumitru" w:date="2016-12-12T16:40:00Z">
          <w:pPr>
            <w:numPr>
              <w:ilvl w:val="1"/>
              <w:numId w:val="23"/>
            </w:numPr>
            <w:ind w:left="360" w:hanging="360"/>
            <w:contextualSpacing/>
            <w:jc w:val="both"/>
          </w:pPr>
        </w:pPrChange>
      </w:pPr>
      <w:del w:id="1094" w:author="Bogdan Dumitru" w:date="2016-12-12T16:46:00Z">
        <w:r w:rsidRPr="004F334F" w:rsidDel="00FB3049">
          <w:rPr>
            <w:rFonts w:asciiTheme="minorHAnsi" w:hAnsiTheme="minorHAnsi"/>
            <w:lang w:val="ro-RO"/>
          </w:rPr>
          <w:delText>Limba care guverneaza contractul este limba româna, iar contractul va fi interpretat conform legilor din România.</w:delText>
        </w:r>
      </w:del>
    </w:p>
    <w:p w14:paraId="6F71295F" w14:textId="0103FBEC" w:rsidR="00D01BC9" w:rsidRPr="004F334F" w:rsidDel="00FB3049" w:rsidRDefault="00D01BC9">
      <w:pPr>
        <w:numPr>
          <w:ilvl w:val="1"/>
          <w:numId w:val="44"/>
        </w:numPr>
        <w:ind w:left="0" w:firstLine="0"/>
        <w:contextualSpacing/>
        <w:jc w:val="both"/>
        <w:rPr>
          <w:del w:id="1095" w:author="Bogdan Dumitru" w:date="2016-12-12T16:46:00Z"/>
          <w:rFonts w:asciiTheme="minorHAnsi" w:hAnsiTheme="minorHAnsi"/>
          <w:lang w:val="ro-RO"/>
        </w:rPr>
        <w:pPrChange w:id="1096" w:author="Bogdan Dumitru" w:date="2016-12-12T16:40:00Z">
          <w:pPr>
            <w:numPr>
              <w:ilvl w:val="1"/>
              <w:numId w:val="23"/>
            </w:numPr>
            <w:ind w:left="360" w:hanging="360"/>
            <w:contextualSpacing/>
            <w:jc w:val="both"/>
          </w:pPr>
        </w:pPrChange>
      </w:pPr>
      <w:del w:id="1097" w:author="Bogdan Dumitru" w:date="2016-12-12T16:46:00Z">
        <w:r w:rsidRPr="004F334F" w:rsidDel="00FB3049">
          <w:rPr>
            <w:rFonts w:asciiTheme="minorHAnsi" w:hAnsiTheme="minorHAnsi"/>
            <w:lang w:val="ro-RO"/>
          </w:rPr>
          <w:delText>Partile declara ca clauzele neuzuale din prezentul Contract, in acceptiunea art. 1203 din Codul Civil, au fost acceptate in mod expres de ambele Parti.</w:delText>
        </w:r>
      </w:del>
    </w:p>
    <w:p w14:paraId="04E1EEAE" w14:textId="77F4A32D" w:rsidR="00305260" w:rsidRPr="004F334F" w:rsidDel="00FB3049" w:rsidRDefault="00305260">
      <w:pPr>
        <w:numPr>
          <w:ilvl w:val="1"/>
          <w:numId w:val="44"/>
        </w:numPr>
        <w:ind w:left="0" w:firstLine="0"/>
        <w:contextualSpacing/>
        <w:jc w:val="both"/>
        <w:rPr>
          <w:del w:id="1098" w:author="Bogdan Dumitru" w:date="2016-12-12T16:46:00Z"/>
          <w:rFonts w:asciiTheme="minorHAnsi" w:hAnsiTheme="minorHAnsi"/>
          <w:lang w:val="ro-RO"/>
        </w:rPr>
        <w:pPrChange w:id="1099" w:author="Bogdan Dumitru" w:date="2016-12-12T16:40:00Z">
          <w:pPr>
            <w:numPr>
              <w:ilvl w:val="1"/>
              <w:numId w:val="23"/>
            </w:numPr>
            <w:ind w:left="360" w:hanging="360"/>
            <w:contextualSpacing/>
            <w:jc w:val="both"/>
          </w:pPr>
        </w:pPrChange>
      </w:pPr>
      <w:del w:id="1100" w:author="Bogdan Dumitru" w:date="2016-12-12T16:46:00Z">
        <w:r w:rsidRPr="004F334F" w:rsidDel="00FB3049">
          <w:rPr>
            <w:rFonts w:asciiTheme="minorHAnsi" w:hAnsiTheme="minorHAnsi"/>
            <w:lang w:val="ro-RO"/>
          </w:rPr>
          <w:delText>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ile garanteaz</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reprezentan</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ii desemna</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ale 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ror semn</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turi apar mai jos au fost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sunt investi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la data încheierii prezentului contract cu toat</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puterea juridic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semneze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execute acest contract.</w:delText>
        </w:r>
      </w:del>
    </w:p>
    <w:p w14:paraId="6A8E4A8C" w14:textId="44C53863" w:rsidR="00F302B6" w:rsidRPr="004F334F" w:rsidDel="00FB3049" w:rsidRDefault="00F302B6">
      <w:pPr>
        <w:numPr>
          <w:ilvl w:val="1"/>
          <w:numId w:val="44"/>
        </w:numPr>
        <w:ind w:left="0" w:firstLine="0"/>
        <w:contextualSpacing/>
        <w:jc w:val="both"/>
        <w:rPr>
          <w:del w:id="1101" w:author="Bogdan Dumitru" w:date="2016-12-12T16:46:00Z"/>
          <w:rFonts w:asciiTheme="minorHAnsi" w:hAnsiTheme="minorHAnsi"/>
          <w:lang w:val="ro-RO"/>
        </w:rPr>
        <w:pPrChange w:id="1102" w:author="Bogdan Dumitru" w:date="2016-12-12T16:40:00Z">
          <w:pPr>
            <w:numPr>
              <w:ilvl w:val="1"/>
              <w:numId w:val="23"/>
            </w:numPr>
            <w:ind w:left="360" w:hanging="360"/>
            <w:contextualSpacing/>
            <w:jc w:val="both"/>
          </w:pPr>
        </w:pPrChange>
      </w:pPr>
      <w:del w:id="1103" w:author="Bogdan Dumitru" w:date="2016-12-12T16:46:00Z">
        <w:r w:rsidRPr="004F334F" w:rsidDel="00FB3049">
          <w:rPr>
            <w:rFonts w:asciiTheme="minorHAnsi" w:hAnsiTheme="minorHAnsi"/>
            <w:lang w:val="ro-RO"/>
          </w:rPr>
          <w:delText>Prezentul Contract contine intreaga intelegere si intregul acord dintre Parti si inlocuieste orice acord sau intelegere anterioara, scrisa sau verbala, cu privire la continutul prezentului Contract.</w:delText>
        </w:r>
      </w:del>
    </w:p>
    <w:p w14:paraId="6FCEC5AE" w14:textId="6EBEDA07" w:rsidR="00F302B6" w:rsidRPr="004F334F" w:rsidDel="00FB3049" w:rsidRDefault="00F302B6">
      <w:pPr>
        <w:numPr>
          <w:ilvl w:val="1"/>
          <w:numId w:val="44"/>
        </w:numPr>
        <w:ind w:left="0" w:firstLine="0"/>
        <w:contextualSpacing/>
        <w:jc w:val="both"/>
        <w:rPr>
          <w:del w:id="1104" w:author="Bogdan Dumitru" w:date="2016-12-12T16:46:00Z"/>
          <w:rFonts w:asciiTheme="minorHAnsi" w:hAnsiTheme="minorHAnsi"/>
          <w:lang w:val="ro-RO"/>
        </w:rPr>
        <w:pPrChange w:id="1105" w:author="Bogdan Dumitru" w:date="2016-12-12T16:40:00Z">
          <w:pPr>
            <w:numPr>
              <w:ilvl w:val="1"/>
              <w:numId w:val="23"/>
            </w:numPr>
            <w:ind w:left="360" w:hanging="360"/>
            <w:contextualSpacing/>
            <w:jc w:val="both"/>
          </w:pPr>
        </w:pPrChange>
      </w:pPr>
      <w:del w:id="1106" w:author="Bogdan Dumitru" w:date="2016-12-12T16:46:00Z">
        <w:r w:rsidRPr="004F334F" w:rsidDel="00FB3049">
          <w:rPr>
            <w:rFonts w:asciiTheme="minorHAnsi" w:hAnsiTheme="minorHAnsi"/>
            <w:lang w:val="ro-RO"/>
          </w:rPr>
          <w:delText>Nici un termen sau prevedere din Contract nu se va schimba sau modifica printr-o declaratie, actiune sau fapta anterioara sau ulterioara a vreuneia dintre Parti, cu exceptia faptului ca Partile pot modifica prezentul Contract, in scris, printr-un act semnat de sau in numele Partilor la prezentul Contract.</w:delText>
        </w:r>
      </w:del>
    </w:p>
    <w:p w14:paraId="6A82A8D5" w14:textId="09DBE4AB" w:rsidR="00F302B6" w:rsidRPr="004F334F" w:rsidDel="00FB3049" w:rsidRDefault="00F302B6">
      <w:pPr>
        <w:numPr>
          <w:ilvl w:val="1"/>
          <w:numId w:val="44"/>
        </w:numPr>
        <w:ind w:left="0" w:firstLine="0"/>
        <w:contextualSpacing/>
        <w:jc w:val="both"/>
        <w:rPr>
          <w:del w:id="1107" w:author="Bogdan Dumitru" w:date="2016-12-12T16:46:00Z"/>
          <w:rFonts w:asciiTheme="minorHAnsi" w:hAnsiTheme="minorHAnsi"/>
          <w:lang w:val="ro-RO"/>
        </w:rPr>
        <w:pPrChange w:id="1108" w:author="Bogdan Dumitru" w:date="2016-12-12T16:40:00Z">
          <w:pPr>
            <w:numPr>
              <w:ilvl w:val="1"/>
              <w:numId w:val="23"/>
            </w:numPr>
            <w:ind w:left="360" w:hanging="360"/>
            <w:contextualSpacing/>
            <w:jc w:val="both"/>
          </w:pPr>
        </w:pPrChange>
      </w:pPr>
      <w:del w:id="1109" w:author="Bogdan Dumitru" w:date="2016-12-12T16:46:00Z">
        <w:r w:rsidRPr="004F334F" w:rsidDel="00FB3049">
          <w:rPr>
            <w:rFonts w:asciiTheme="minorHAnsi" w:hAnsiTheme="minorHAnsi"/>
            <w:lang w:val="ro-RO"/>
          </w:rPr>
          <w:delText>In cazul in care o prevedere din prezentul Contract este considerata nula sau neexecutorie, acest lucru si anularea respectiva (daca e cazul) nu vor afecta restul Contractului, care va ramane in vigoare si va produce efecte ca si cum prevederea respectiva nici nu a facut parte din acesta, si nici nu va afecta valabilitatea sau caracterul executoriu al prevederii respective in orice alta jurisdictie.</w:delText>
        </w:r>
      </w:del>
    </w:p>
    <w:p w14:paraId="3193E0B3" w14:textId="5FE614F5" w:rsidR="00F302B6" w:rsidRPr="004F334F" w:rsidDel="00FB3049" w:rsidRDefault="00F302B6">
      <w:pPr>
        <w:numPr>
          <w:ilvl w:val="1"/>
          <w:numId w:val="44"/>
        </w:numPr>
        <w:ind w:left="0" w:firstLine="0"/>
        <w:contextualSpacing/>
        <w:jc w:val="both"/>
        <w:rPr>
          <w:del w:id="1110" w:author="Bogdan Dumitru" w:date="2016-12-12T16:46:00Z"/>
          <w:rFonts w:asciiTheme="minorHAnsi" w:hAnsiTheme="minorHAnsi"/>
          <w:lang w:val="ro-RO"/>
        </w:rPr>
        <w:pPrChange w:id="1111" w:author="Bogdan Dumitru" w:date="2016-12-12T16:40:00Z">
          <w:pPr>
            <w:numPr>
              <w:ilvl w:val="1"/>
              <w:numId w:val="23"/>
            </w:numPr>
            <w:ind w:left="360" w:hanging="360"/>
            <w:contextualSpacing/>
            <w:jc w:val="both"/>
          </w:pPr>
        </w:pPrChange>
      </w:pPr>
      <w:del w:id="1112" w:author="Bogdan Dumitru" w:date="2016-12-12T16:46:00Z">
        <w:r w:rsidRPr="004F334F" w:rsidDel="00FB3049">
          <w:rPr>
            <w:rFonts w:asciiTheme="minorHAnsi" w:hAnsiTheme="minorHAnsi"/>
            <w:lang w:val="ro-RO"/>
          </w:rPr>
          <w:delText xml:space="preserve">IN CONSECINTA, PARTILE au semnat prezentul Contract astazi, </w:delText>
        </w:r>
        <w:r w:rsidR="004418F9" w:rsidRPr="004F334F" w:rsidDel="00FB3049">
          <w:rPr>
            <w:rFonts w:asciiTheme="minorHAnsi" w:hAnsiTheme="minorHAnsi"/>
            <w:lang w:val="ro-RO"/>
          </w:rPr>
          <w:delText>..........................</w:delText>
        </w:r>
        <w:r w:rsidR="003C0063" w:rsidRPr="004F334F" w:rsidDel="00FB3049">
          <w:rPr>
            <w:rFonts w:asciiTheme="minorHAnsi" w:hAnsiTheme="minorHAnsi"/>
            <w:lang w:val="ro-RO"/>
          </w:rPr>
          <w:delText xml:space="preserve">, </w:delText>
        </w:r>
        <w:r w:rsidRPr="004F334F" w:rsidDel="00FB3049">
          <w:rPr>
            <w:rFonts w:asciiTheme="minorHAnsi" w:hAnsiTheme="minorHAnsi"/>
            <w:lang w:val="ro-RO"/>
          </w:rPr>
          <w:delText>in 2 (doua) exemplare originale, in limba romana, cate o copie pentru fiecare parte</w:delText>
        </w:r>
        <w:r w:rsidR="004418F9" w:rsidRPr="004F334F" w:rsidDel="00FB3049">
          <w:rPr>
            <w:rFonts w:asciiTheme="minorHAnsi" w:hAnsiTheme="minorHAnsi"/>
            <w:lang w:val="ro-RO"/>
          </w:rPr>
          <w:delText>.</w:delText>
        </w:r>
      </w:del>
    </w:p>
    <w:p w14:paraId="75694943" w14:textId="18BEE87A" w:rsidR="00D01BC9" w:rsidRPr="004F334F" w:rsidDel="00FB3049" w:rsidRDefault="00D01BC9" w:rsidP="003A5C10">
      <w:pPr>
        <w:contextualSpacing/>
        <w:jc w:val="both"/>
        <w:rPr>
          <w:del w:id="1113" w:author="Bogdan Dumitru" w:date="2016-12-12T16:46:00Z"/>
          <w:rFonts w:asciiTheme="minorHAnsi" w:hAnsiTheme="minorHAnsi"/>
          <w:lang w:val="ro-RO"/>
        </w:rPr>
      </w:pPr>
    </w:p>
    <w:p w14:paraId="592ABADF" w14:textId="77777777" w:rsidR="00E005F4" w:rsidRPr="004F334F" w:rsidRDefault="00E005F4" w:rsidP="003A5C10">
      <w:pPr>
        <w:contextualSpacing/>
        <w:jc w:val="both"/>
        <w:rPr>
          <w:rFonts w:asciiTheme="minorHAnsi" w:hAnsiTheme="minorHAnsi"/>
          <w:lang w:val="ro-RO"/>
        </w:rPr>
      </w:pPr>
    </w:p>
    <w:p w14:paraId="574FEB01" w14:textId="069A0890" w:rsidR="00702F4C" w:rsidRPr="004F334F" w:rsidDel="00FB3049" w:rsidRDefault="00702F4C" w:rsidP="003A5C10">
      <w:pPr>
        <w:contextualSpacing/>
        <w:jc w:val="both"/>
        <w:rPr>
          <w:del w:id="1114" w:author="Bogdan Dumitru" w:date="2016-12-12T16:49:00Z"/>
          <w:rFonts w:asciiTheme="minorHAnsi" w:hAnsiTheme="minorHAnsi" w:cs="Arial"/>
          <w:b/>
          <w:bCs/>
          <w:lang w:val="ro-RO"/>
        </w:rPr>
      </w:pPr>
    </w:p>
    <w:p w14:paraId="2FF77814" w14:textId="75C1E2C9" w:rsidR="00305260" w:rsidRPr="004F334F" w:rsidDel="00FB3049" w:rsidRDefault="00305260" w:rsidP="003A5C10">
      <w:pPr>
        <w:contextualSpacing/>
        <w:jc w:val="both"/>
        <w:rPr>
          <w:del w:id="1115" w:author="Bogdan Dumitru" w:date="2016-12-12T16:49:00Z"/>
          <w:rFonts w:asciiTheme="minorHAnsi" w:hAnsiTheme="minorHAnsi" w:cs="Arial"/>
          <w:b/>
          <w:bCs/>
          <w:lang w:val="ro-RO"/>
        </w:rPr>
      </w:pPr>
      <w:del w:id="1116" w:author="Bogdan Dumitru" w:date="2016-12-12T16:49:00Z">
        <w:r w:rsidRPr="004F334F" w:rsidDel="00FB3049">
          <w:rPr>
            <w:rFonts w:asciiTheme="minorHAnsi" w:hAnsiTheme="minorHAnsi" w:cs="Arial"/>
            <w:b/>
            <w:bCs/>
            <w:lang w:val="ro-RO"/>
          </w:rPr>
          <w:delText>BENEFICIAR</w:delText>
        </w:r>
        <w:r w:rsidR="00702F4C" w:rsidRPr="004F334F" w:rsidDel="00FB3049">
          <w:rPr>
            <w:rFonts w:asciiTheme="minorHAnsi" w:hAnsiTheme="minorHAnsi" w:cs="Arial"/>
            <w:b/>
            <w:bCs/>
            <w:lang w:val="ro-RO"/>
          </w:rPr>
          <w:tab/>
        </w:r>
        <w:r w:rsidR="00702F4C" w:rsidRPr="004F334F" w:rsidDel="00FB3049">
          <w:rPr>
            <w:rFonts w:asciiTheme="minorHAnsi" w:hAnsiTheme="minorHAnsi" w:cs="Arial"/>
            <w:b/>
            <w:bCs/>
            <w:lang w:val="ro-RO"/>
          </w:rPr>
          <w:tab/>
        </w:r>
        <w:r w:rsidR="00702F4C" w:rsidRPr="004F334F" w:rsidDel="00FB3049">
          <w:rPr>
            <w:rFonts w:asciiTheme="minorHAnsi" w:hAnsiTheme="minorHAnsi" w:cs="Arial"/>
            <w:b/>
            <w:bCs/>
            <w:lang w:val="ro-RO"/>
          </w:rPr>
          <w:tab/>
        </w:r>
        <w:r w:rsidR="00702F4C" w:rsidRPr="004F334F" w:rsidDel="00FB3049">
          <w:rPr>
            <w:rFonts w:asciiTheme="minorHAnsi" w:hAnsiTheme="minorHAnsi" w:cs="Arial"/>
            <w:b/>
            <w:bCs/>
            <w:lang w:val="ro-RO"/>
          </w:rPr>
          <w:tab/>
        </w:r>
        <w:r w:rsidRPr="004F334F" w:rsidDel="00FB3049">
          <w:rPr>
            <w:rFonts w:asciiTheme="minorHAnsi" w:hAnsiTheme="minorHAnsi" w:cs="Arial"/>
            <w:b/>
            <w:bCs/>
            <w:lang w:val="ro-RO"/>
          </w:rPr>
          <w:tab/>
        </w:r>
        <w:r w:rsidR="00702F4C" w:rsidRPr="004F334F" w:rsidDel="00FB3049">
          <w:rPr>
            <w:rFonts w:asciiTheme="minorHAnsi" w:hAnsiTheme="minorHAnsi" w:cs="Arial"/>
            <w:b/>
            <w:bCs/>
            <w:lang w:val="ro-RO"/>
          </w:rPr>
          <w:tab/>
        </w:r>
        <w:r w:rsidRPr="004F334F" w:rsidDel="00FB3049">
          <w:rPr>
            <w:rFonts w:asciiTheme="minorHAnsi" w:hAnsiTheme="minorHAnsi" w:cs="Arial"/>
            <w:b/>
            <w:bCs/>
            <w:lang w:val="ro-RO"/>
          </w:rPr>
          <w:delText>PRESTATOR</w:delText>
        </w:r>
      </w:del>
    </w:p>
    <w:p w14:paraId="43C674A0" w14:textId="4B52E3B9" w:rsidR="00E56C23" w:rsidRPr="004F334F" w:rsidRDefault="006546CF" w:rsidP="003A5C10">
      <w:pPr>
        <w:contextualSpacing/>
        <w:jc w:val="both"/>
        <w:rPr>
          <w:rFonts w:asciiTheme="minorHAnsi" w:hAnsiTheme="minorHAnsi"/>
        </w:rPr>
      </w:pPr>
      <w:del w:id="1117" w:author="Bogdan Dumitru" w:date="2016-12-12T16:49:00Z">
        <w:r w:rsidRPr="004F334F" w:rsidDel="00FB3049">
          <w:rPr>
            <w:rFonts w:asciiTheme="minorHAnsi" w:hAnsiTheme="minorHAnsi"/>
            <w:b/>
            <w:lang w:val="ro-RO"/>
          </w:rPr>
          <w:delText xml:space="preserve">[***] </w:delText>
        </w:r>
        <w:r w:rsidR="00613271" w:rsidRPr="004F334F" w:rsidDel="00FB3049">
          <w:rPr>
            <w:rFonts w:asciiTheme="minorHAnsi" w:hAnsiTheme="minorHAnsi"/>
            <w:b/>
            <w:lang w:val="ro-RO"/>
          </w:rPr>
          <w:delText>SRL</w:delText>
        </w:r>
        <w:r w:rsidR="00382F89" w:rsidRPr="004F334F" w:rsidDel="00FB3049">
          <w:rPr>
            <w:rFonts w:asciiTheme="minorHAnsi" w:hAnsiTheme="minorHAnsi"/>
            <w:b/>
            <w:lang w:val="ro-RO"/>
          </w:rPr>
          <w:tab/>
        </w:r>
        <w:r w:rsidR="00382F89" w:rsidRPr="004F334F" w:rsidDel="00FB3049">
          <w:rPr>
            <w:rFonts w:asciiTheme="minorHAnsi" w:hAnsiTheme="minorHAnsi"/>
            <w:b/>
            <w:lang w:val="ro-RO"/>
          </w:rPr>
          <w:tab/>
        </w:r>
        <w:r w:rsidR="00382F89" w:rsidRPr="004F334F" w:rsidDel="00FB3049">
          <w:rPr>
            <w:rFonts w:asciiTheme="minorHAnsi" w:hAnsiTheme="minorHAnsi"/>
            <w:b/>
            <w:lang w:val="ro-RO"/>
          </w:rPr>
          <w:tab/>
        </w:r>
        <w:r w:rsidR="00382F89" w:rsidRPr="004F334F" w:rsidDel="00FB3049">
          <w:rPr>
            <w:rFonts w:asciiTheme="minorHAnsi" w:hAnsiTheme="minorHAnsi"/>
          </w:rPr>
          <w:tab/>
        </w:r>
        <w:r w:rsidR="00382F89" w:rsidRPr="004F334F" w:rsidDel="00FB3049">
          <w:rPr>
            <w:rFonts w:asciiTheme="minorHAnsi" w:hAnsiTheme="minorHAnsi"/>
          </w:rPr>
          <w:tab/>
        </w:r>
        <w:r w:rsidR="00382F89" w:rsidRPr="004F334F" w:rsidDel="00FB3049">
          <w:rPr>
            <w:rFonts w:asciiTheme="minorHAnsi" w:hAnsiTheme="minorHAnsi"/>
            <w:b/>
            <w:lang w:val="ro-RO"/>
          </w:rPr>
          <w:delText>HIGH-TECH SYSTEM &amp; SOFTWARE SRL</w:delText>
        </w:r>
      </w:del>
    </w:p>
    <w:sectPr w:rsidR="00E56C23" w:rsidRPr="004F334F" w:rsidSect="00FB3049">
      <w:footerReference w:type="even" r:id="rId13"/>
      <w:footerReference w:type="default" r:id="rId14"/>
      <w:pgSz w:w="11907" w:h="16840" w:code="9"/>
      <w:pgMar w:top="1440" w:right="1440" w:bottom="1170" w:left="1530" w:header="706" w:footer="706" w:gutter="0"/>
      <w:cols w:space="708"/>
      <w:docGrid w:linePitch="360"/>
      <w:sectPrChange w:id="1118" w:author="Bogdan Dumitru" w:date="2016-12-12T16:46:00Z">
        <w:sectPr w:rsidR="00E56C23" w:rsidRPr="004F334F" w:rsidSect="00FB3049">
          <w:pgMar w:top="1440" w:right="1440" w:bottom="1440" w:left="1440" w:header="706" w:footer="706"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1" w:author="Bogdan Dumitru" w:date="2016-12-12T15:54:00Z" w:initials="BD">
    <w:p w14:paraId="59A0D8E0" w14:textId="5C3E34A6" w:rsidR="00FB3049" w:rsidRDefault="00FB3049">
      <w:pPr>
        <w:pStyle w:val="CommentText"/>
      </w:pPr>
      <w:r>
        <w:rPr>
          <w:rStyle w:val="CommentReference"/>
        </w:rPr>
        <w:annotationRef/>
      </w:r>
      <w:proofErr w:type="spellStart"/>
      <w:r>
        <w:t>Formularea</w:t>
      </w:r>
      <w:proofErr w:type="spellEnd"/>
      <w:r>
        <w:t xml:space="preserve"> e </w:t>
      </w:r>
      <w:proofErr w:type="spellStart"/>
      <w:r>
        <w:t>prea</w:t>
      </w:r>
      <w:proofErr w:type="spellEnd"/>
      <w:r>
        <w:t xml:space="preserve"> generala, </w:t>
      </w:r>
      <w:proofErr w:type="spellStart"/>
      <w:r>
        <w:t>propun</w:t>
      </w:r>
      <w:proofErr w:type="spellEnd"/>
      <w:r>
        <w:t xml:space="preserve"> </w:t>
      </w:r>
      <w:proofErr w:type="spellStart"/>
      <w:r>
        <w:t>sa</w:t>
      </w:r>
      <w:proofErr w:type="spellEnd"/>
      <w:r>
        <w:t xml:space="preserve"> </w:t>
      </w:r>
      <w:proofErr w:type="spellStart"/>
      <w:r>
        <w:t>ne</w:t>
      </w:r>
      <w:proofErr w:type="spellEnd"/>
      <w:r>
        <w:t xml:space="preserve"> </w:t>
      </w:r>
      <w:proofErr w:type="spellStart"/>
      <w:r>
        <w:t>consultam</w:t>
      </w:r>
      <w:proofErr w:type="spellEnd"/>
      <w:r>
        <w:t xml:space="preserve"> si </w:t>
      </w:r>
      <w:proofErr w:type="spellStart"/>
      <w:r>
        <w:t>sa</w:t>
      </w:r>
      <w:proofErr w:type="spellEnd"/>
      <w:r>
        <w:t xml:space="preserve"> o </w:t>
      </w:r>
      <w:proofErr w:type="spellStart"/>
      <w:r>
        <w:t>ajustam</w:t>
      </w:r>
      <w:proofErr w:type="spellEnd"/>
    </w:p>
  </w:comment>
  <w:comment w:id="146" w:author="Bogdan Dumitru" w:date="2016-12-12T16:00:00Z" w:initials="BD">
    <w:p w14:paraId="7AA28F05" w14:textId="62303529" w:rsidR="00FB3049" w:rsidRDefault="00FB3049">
      <w:pPr>
        <w:pStyle w:val="CommentText"/>
      </w:pPr>
      <w:r>
        <w:rPr>
          <w:rStyle w:val="CommentReference"/>
        </w:rPr>
        <w:annotationRef/>
      </w:r>
      <w:r>
        <w:t xml:space="preserve">La art. 5.3 se </w:t>
      </w:r>
      <w:proofErr w:type="spellStart"/>
      <w:r>
        <w:t>vorbeste</w:t>
      </w:r>
      <w:proofErr w:type="spellEnd"/>
      <w:r>
        <w:t xml:space="preserve"> si de </w:t>
      </w:r>
      <w:proofErr w:type="spellStart"/>
      <w:r>
        <w:t>implmentare</w:t>
      </w:r>
      <w:proofErr w:type="spellEnd"/>
      <w:r>
        <w:t xml:space="preserve">. De </w:t>
      </w:r>
      <w:proofErr w:type="spellStart"/>
      <w:r>
        <w:t>clarificat</w:t>
      </w:r>
      <w:proofErr w:type="spellEnd"/>
      <w:r>
        <w:t xml:space="preserve"> daca </w:t>
      </w:r>
      <w:proofErr w:type="spellStart"/>
      <w:r>
        <w:t>serviciile</w:t>
      </w:r>
      <w:proofErr w:type="spellEnd"/>
      <w:r>
        <w:t xml:space="preserve"> de implementare </w:t>
      </w:r>
      <w:proofErr w:type="spellStart"/>
      <w:r>
        <w:t>fac</w:t>
      </w:r>
      <w:proofErr w:type="spellEnd"/>
      <w:r>
        <w:t xml:space="preserve"> </w:t>
      </w:r>
      <w:proofErr w:type="spellStart"/>
      <w:r>
        <w:t>parte</w:t>
      </w:r>
      <w:proofErr w:type="spellEnd"/>
      <w:r>
        <w:t xml:space="preserve"> din </w:t>
      </w:r>
      <w:proofErr w:type="spellStart"/>
      <w:r>
        <w:t>obiectul</w:t>
      </w:r>
      <w:proofErr w:type="spellEnd"/>
      <w:r>
        <w:t xml:space="preserve"> </w:t>
      </w:r>
      <w:proofErr w:type="spellStart"/>
      <w:r>
        <w:t>contractului</w:t>
      </w:r>
      <w:proofErr w:type="spellEnd"/>
      <w:r>
        <w:t xml:space="preserve">, </w:t>
      </w:r>
      <w:proofErr w:type="spellStart"/>
      <w:r>
        <w:t>alturi</w:t>
      </w:r>
      <w:proofErr w:type="spellEnd"/>
      <w:r>
        <w:t xml:space="preserve"> de </w:t>
      </w:r>
      <w:proofErr w:type="spellStart"/>
      <w:r>
        <w:t>serviciile</w:t>
      </w:r>
      <w:proofErr w:type="spellEnd"/>
      <w:r>
        <w:t xml:space="preserve"> de </w:t>
      </w:r>
      <w:proofErr w:type="spellStart"/>
      <w:r>
        <w:t>cercetare</w:t>
      </w:r>
      <w:proofErr w:type="spellEnd"/>
      <w:r>
        <w:t xml:space="preserve"> si </w:t>
      </w:r>
      <w:proofErr w:type="spellStart"/>
      <w:r>
        <w:t>dezvoltare</w:t>
      </w:r>
      <w:proofErr w:type="spellEnd"/>
    </w:p>
  </w:comment>
  <w:comment w:id="219" w:author="Bogdan Dumitru" w:date="2016-12-12T16:02:00Z" w:initials="BD">
    <w:p w14:paraId="4DA5D139" w14:textId="020FA50B" w:rsidR="00FB3049" w:rsidRDefault="00FB3049">
      <w:pPr>
        <w:pStyle w:val="CommentText"/>
      </w:pPr>
      <w:r>
        <w:rPr>
          <w:rStyle w:val="CommentReference"/>
        </w:rPr>
        <w:annotationRef/>
      </w:r>
      <w:proofErr w:type="spellStart"/>
      <w:r>
        <w:t>Cred</w:t>
      </w:r>
      <w:proofErr w:type="spellEnd"/>
      <w:r>
        <w:t xml:space="preserve"> ca </w:t>
      </w:r>
      <w:proofErr w:type="spellStart"/>
      <w:r>
        <w:t>Prestatorul</w:t>
      </w:r>
      <w:proofErr w:type="spellEnd"/>
      <w:r>
        <w:t xml:space="preserve"> e </w:t>
      </w:r>
      <w:proofErr w:type="spellStart"/>
      <w:r>
        <w:t>ce</w:t>
      </w:r>
      <w:proofErr w:type="spellEnd"/>
      <w:r>
        <w:t xml:space="preserve"> l care va </w:t>
      </w:r>
      <w:proofErr w:type="spellStart"/>
      <w:r>
        <w:t>factura</w:t>
      </w:r>
      <w:proofErr w:type="spellEnd"/>
      <w:r>
        <w:t xml:space="preserve">, de </w:t>
      </w:r>
      <w:proofErr w:type="spellStart"/>
      <w:r>
        <w:t>clarificat</w:t>
      </w:r>
      <w:proofErr w:type="spellEnd"/>
    </w:p>
  </w:comment>
  <w:comment w:id="254" w:author="Bogdan Dumitru" w:date="2016-12-12T16:00:00Z" w:initials="BD">
    <w:p w14:paraId="110B139A" w14:textId="0AF42EA9" w:rsidR="00FB3049" w:rsidRDefault="00FB3049">
      <w:pPr>
        <w:pStyle w:val="CommentText"/>
      </w:pPr>
      <w:r>
        <w:rPr>
          <w:rStyle w:val="CommentReference"/>
        </w:rPr>
        <w:annotationRef/>
      </w:r>
      <w:proofErr w:type="spellStart"/>
      <w:r>
        <w:t>Vezi</w:t>
      </w:r>
      <w:proofErr w:type="spellEnd"/>
      <w:r>
        <w:t xml:space="preserve"> </w:t>
      </w:r>
      <w:proofErr w:type="spellStart"/>
      <w:r>
        <w:t>comentariul</w:t>
      </w:r>
      <w:proofErr w:type="spellEnd"/>
      <w:r>
        <w:t xml:space="preserve"> de la art. 3.2 de mai sus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A0D8E0" w15:done="0"/>
  <w15:commentEx w15:paraId="7AA28F05" w15:done="0"/>
  <w15:commentEx w15:paraId="4DA5D139" w15:done="0"/>
  <w15:commentEx w15:paraId="110B139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B5D14" w14:textId="77777777" w:rsidR="0079056D" w:rsidRDefault="0079056D">
      <w:r>
        <w:separator/>
      </w:r>
    </w:p>
  </w:endnote>
  <w:endnote w:type="continuationSeparator" w:id="0">
    <w:p w14:paraId="5D92C4EE" w14:textId="77777777" w:rsidR="0079056D" w:rsidRDefault="0079056D">
      <w:r>
        <w:continuationSeparator/>
      </w:r>
    </w:p>
  </w:endnote>
  <w:endnote w:type="continuationNotice" w:id="1">
    <w:p w14:paraId="3F2BE90A" w14:textId="77777777" w:rsidR="0079056D" w:rsidRDefault="00790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0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C65B" w14:textId="77777777" w:rsidR="00FB3049" w:rsidRPr="00855B8A" w:rsidRDefault="00FB3049" w:rsidP="00855B8A">
    <w:pPr>
      <w:pStyle w:val="Footer"/>
      <w:rPr>
        <w:rFonts w:ascii="Arial Narrow" w:hAnsi="Arial Narrow"/>
        <w:sz w:val="20"/>
        <w:szCs w:val="20"/>
      </w:rPr>
    </w:pPr>
    <w:r w:rsidRPr="00124051">
      <w:rPr>
        <w:rFonts w:ascii="Arial Narrow" w:hAnsi="Arial Narrow"/>
        <w:sz w:val="20"/>
        <w:szCs w:val="20"/>
        <w:lang w:val="ro-RO"/>
      </w:rPr>
      <w:t xml:space="preserve">Pag.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PAGE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2</w:t>
    </w:r>
    <w:r w:rsidRPr="00124051">
      <w:rPr>
        <w:rStyle w:val="PageNumber"/>
        <w:rFonts w:ascii="Arial Narrow" w:hAnsi="Arial Narrow"/>
        <w:sz w:val="20"/>
        <w:szCs w:val="20"/>
      </w:rPr>
      <w:fldChar w:fldCharType="end"/>
    </w:r>
    <w:r w:rsidRPr="00124051">
      <w:rPr>
        <w:rStyle w:val="PageNumber"/>
        <w:rFonts w:ascii="Arial Narrow" w:hAnsi="Arial Narrow"/>
        <w:sz w:val="20"/>
        <w:szCs w:val="20"/>
      </w:rPr>
      <w:t xml:space="preserve"> din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NUMPAGES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7</w:t>
    </w:r>
    <w:r w:rsidRPr="00124051">
      <w:rPr>
        <w:rStyle w:val="PageNumber"/>
        <w:rFonts w:ascii="Arial Narrow" w:hAnsi="Arial Narrow"/>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032998"/>
      <w:docPartObj>
        <w:docPartGallery w:val="Page Numbers (Bottom of Page)"/>
        <w:docPartUnique/>
      </w:docPartObj>
    </w:sdtPr>
    <w:sdtEndPr/>
    <w:sdtContent>
      <w:sdt>
        <w:sdtPr>
          <w:id w:val="-1669238322"/>
          <w:docPartObj>
            <w:docPartGallery w:val="Page Numbers (Top of Page)"/>
            <w:docPartUnique/>
          </w:docPartObj>
        </w:sdtPr>
        <w:sdtEndPr/>
        <w:sdtContent>
          <w:p w14:paraId="2C47C5F1" w14:textId="434226C0" w:rsidR="00FB3049" w:rsidRDefault="00FB3049">
            <w:pPr>
              <w:pStyle w:val="Footer"/>
              <w:jc w:val="center"/>
            </w:pPr>
            <w:r>
              <w:t xml:space="preserve">Page </w:t>
            </w:r>
            <w:r>
              <w:rPr>
                <w:b/>
                <w:bCs/>
              </w:rPr>
              <w:fldChar w:fldCharType="begin"/>
            </w:r>
            <w:r>
              <w:rPr>
                <w:b/>
                <w:bCs/>
              </w:rPr>
              <w:instrText xml:space="preserve"> PAGE </w:instrText>
            </w:r>
            <w:r>
              <w:rPr>
                <w:b/>
                <w:bCs/>
              </w:rPr>
              <w:fldChar w:fldCharType="separate"/>
            </w:r>
            <w:r w:rsidR="00946563">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946563">
              <w:rPr>
                <w:b/>
                <w:bCs/>
                <w:noProof/>
              </w:rPr>
              <w:t>9</w:t>
            </w:r>
            <w:r>
              <w:rPr>
                <w:b/>
                <w:bCs/>
              </w:rPr>
              <w:fldChar w:fldCharType="end"/>
            </w:r>
          </w:p>
        </w:sdtContent>
      </w:sdt>
    </w:sdtContent>
  </w:sdt>
  <w:p w14:paraId="58817F19" w14:textId="77777777" w:rsidR="00FB3049" w:rsidRPr="00453BD9" w:rsidRDefault="00FB3049" w:rsidP="00453BD9">
    <w:pPr>
      <w:pStyle w:val="Footer"/>
      <w:jc w:val="right"/>
      <w:rPr>
        <w:rFonts w:ascii="Arial Narrow" w:hAnsi="Arial Narrow"/>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7956B" w14:textId="77777777" w:rsidR="0079056D" w:rsidRDefault="0079056D">
      <w:r>
        <w:separator/>
      </w:r>
    </w:p>
  </w:footnote>
  <w:footnote w:type="continuationSeparator" w:id="0">
    <w:p w14:paraId="181EEA74" w14:textId="77777777" w:rsidR="0079056D" w:rsidRDefault="0079056D">
      <w:r>
        <w:continuationSeparator/>
      </w:r>
    </w:p>
  </w:footnote>
  <w:footnote w:type="continuationNotice" w:id="1">
    <w:p w14:paraId="44158722" w14:textId="77777777" w:rsidR="0079056D" w:rsidRDefault="0079056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94808300"/>
    <w:name w:val="AOHead"/>
    <w:lvl w:ilvl="0">
      <w:start w:val="1"/>
      <w:numFmt w:val="decimal"/>
      <w:pStyle w:val="AOHead1"/>
      <w:lvlText w:val="%1."/>
      <w:lvlJc w:val="left"/>
      <w:pPr>
        <w:widowControl w:val="0"/>
        <w:tabs>
          <w:tab w:val="num" w:pos="720"/>
        </w:tabs>
        <w:autoSpaceDE w:val="0"/>
        <w:autoSpaceDN w:val="0"/>
        <w:adjustRightInd w:val="0"/>
        <w:ind w:left="720" w:hanging="720"/>
      </w:pPr>
      <w:rPr>
        <w:rFonts w:ascii="Times New Roman" w:hAnsi="Times New Roman" w:cs="Times New Roman" w:hint="default"/>
        <w:b/>
        <w:bCs/>
        <w:caps/>
        <w:kern w:val="28"/>
        <w:sz w:val="22"/>
        <w:szCs w:val="22"/>
      </w:rPr>
    </w:lvl>
    <w:lvl w:ilvl="1">
      <w:start w:val="1"/>
      <w:numFmt w:val="decimal"/>
      <w:pStyle w:val="AOHead2"/>
      <w:lvlText w:val="%1.%2"/>
      <w:lvlJc w:val="left"/>
      <w:pPr>
        <w:widowControl w:val="0"/>
        <w:tabs>
          <w:tab w:val="num" w:pos="720"/>
        </w:tabs>
        <w:autoSpaceDE w:val="0"/>
        <w:autoSpaceDN w:val="0"/>
        <w:adjustRightInd w:val="0"/>
        <w:ind w:left="720" w:hanging="720"/>
      </w:pPr>
      <w:rPr>
        <w:rFonts w:ascii="Times New Roman" w:hAnsi="Times New Roman" w:cs="Times New Roman" w:hint="default"/>
        <w:b/>
        <w:bCs/>
        <w:sz w:val="22"/>
        <w:szCs w:val="22"/>
      </w:rPr>
    </w:lvl>
    <w:lvl w:ilvl="2">
      <w:start w:val="1"/>
      <w:numFmt w:val="lowerLetter"/>
      <w:pStyle w:val="AOHead3"/>
      <w:lvlText w:val="(%3)"/>
      <w:lvlJc w:val="left"/>
      <w:pPr>
        <w:widowControl w:val="0"/>
        <w:tabs>
          <w:tab w:val="num" w:pos="1440"/>
        </w:tabs>
        <w:autoSpaceDE w:val="0"/>
        <w:autoSpaceDN w:val="0"/>
        <w:adjustRightInd w:val="0"/>
        <w:ind w:left="1440" w:hanging="720"/>
      </w:pPr>
      <w:rPr>
        <w:rFonts w:ascii="Times New Roman" w:hAnsi="Times New Roman" w:cs="Times New Roman" w:hint="default"/>
        <w:sz w:val="22"/>
        <w:szCs w:val="22"/>
      </w:rPr>
    </w:lvl>
    <w:lvl w:ilvl="3">
      <w:start w:val="1"/>
      <w:numFmt w:val="lowerRoman"/>
      <w:pStyle w:val="AOHead4"/>
      <w:lvlText w:val="(%4)"/>
      <w:lvlJc w:val="left"/>
      <w:pPr>
        <w:widowControl w:val="0"/>
        <w:tabs>
          <w:tab w:val="num" w:pos="2150"/>
        </w:tabs>
        <w:autoSpaceDE w:val="0"/>
        <w:autoSpaceDN w:val="0"/>
        <w:adjustRightInd w:val="0"/>
        <w:ind w:left="2150" w:hanging="720"/>
      </w:pPr>
      <w:rPr>
        <w:rFonts w:ascii="Times New Roman" w:hAnsi="Times New Roman" w:cs="Times New Roman" w:hint="default"/>
        <w:sz w:val="22"/>
        <w:szCs w:val="22"/>
      </w:rPr>
    </w:lvl>
    <w:lvl w:ilvl="4">
      <w:start w:val="1"/>
      <w:numFmt w:val="upperLetter"/>
      <w:pStyle w:val="AOHead5"/>
      <w:lvlText w:val="(%5)"/>
      <w:lvlJc w:val="left"/>
      <w:pPr>
        <w:widowControl w:val="0"/>
        <w:tabs>
          <w:tab w:val="num" w:pos="2880"/>
        </w:tabs>
        <w:autoSpaceDE w:val="0"/>
        <w:autoSpaceDN w:val="0"/>
        <w:adjustRightInd w:val="0"/>
        <w:ind w:left="2880" w:hanging="720"/>
      </w:pPr>
      <w:rPr>
        <w:rFonts w:ascii="SimSun" w:hAnsi="Times New Roman" w:cs="SimSun"/>
        <w:sz w:val="22"/>
        <w:szCs w:val="22"/>
      </w:rPr>
    </w:lvl>
    <w:lvl w:ilvl="5">
      <w:start w:val="1"/>
      <w:numFmt w:val="upperRoman"/>
      <w:pStyle w:val="AOHead6"/>
      <w:lvlText w:val="%6."/>
      <w:lvlJc w:val="left"/>
      <w:pPr>
        <w:widowControl w:val="0"/>
        <w:tabs>
          <w:tab w:val="num" w:pos="3600"/>
        </w:tabs>
        <w:autoSpaceDE w:val="0"/>
        <w:autoSpaceDN w:val="0"/>
        <w:adjustRightInd w:val="0"/>
        <w:ind w:left="3600" w:hanging="720"/>
      </w:pPr>
      <w:rPr>
        <w:rFonts w:ascii="SimSun" w:hAnsi="Times New Roman" w:cs="SimSun"/>
        <w:sz w:val="22"/>
        <w:szCs w:val="22"/>
      </w:rPr>
    </w:lvl>
    <w:lvl w:ilvl="6">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7">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8">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abstractNum>
  <w:abstractNum w:abstractNumId="1">
    <w:nsid w:val="01C10A67"/>
    <w:multiLevelType w:val="hybridMultilevel"/>
    <w:tmpl w:val="7D44F844"/>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
    <w:nsid w:val="02B87F1A"/>
    <w:multiLevelType w:val="multilevel"/>
    <w:tmpl w:val="984ABF3C"/>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5AC38DA"/>
    <w:multiLevelType w:val="hybridMultilevel"/>
    <w:tmpl w:val="5B764E4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955B5"/>
    <w:multiLevelType w:val="multilevel"/>
    <w:tmpl w:val="DE8672BA"/>
    <w:lvl w:ilvl="0">
      <w:start w:val="10"/>
      <w:numFmt w:val="decimal"/>
      <w:lvlText w:val="%1"/>
      <w:lvlJc w:val="left"/>
      <w:pPr>
        <w:tabs>
          <w:tab w:val="num" w:pos="465"/>
        </w:tabs>
        <w:ind w:left="465" w:hanging="465"/>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nsid w:val="09CA32A6"/>
    <w:multiLevelType w:val="hybridMultilevel"/>
    <w:tmpl w:val="AC548478"/>
    <w:lvl w:ilvl="0" w:tplc="47841B54">
      <w:start w:val="8"/>
      <w:numFmt w:val="bullet"/>
      <w:lvlText w:val="-"/>
      <w:lvlJc w:val="left"/>
      <w:pPr>
        <w:ind w:left="720" w:hanging="360"/>
      </w:pPr>
      <w:rPr>
        <w:rFonts w:ascii="Arial Narrow" w:eastAsia="Times New Roman" w:hAnsi="Arial Narrow" w:cs="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137103E4"/>
    <w:multiLevelType w:val="hybridMultilevel"/>
    <w:tmpl w:val="F592934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7">
    <w:nsid w:val="14D142C5"/>
    <w:multiLevelType w:val="multilevel"/>
    <w:tmpl w:val="2372132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643300E"/>
    <w:multiLevelType w:val="hybridMultilevel"/>
    <w:tmpl w:val="747E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024D4"/>
    <w:multiLevelType w:val="hybridMultilevel"/>
    <w:tmpl w:val="1FA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5640C"/>
    <w:multiLevelType w:val="multilevel"/>
    <w:tmpl w:val="B2FE45F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78D3F48"/>
    <w:multiLevelType w:val="hybridMultilevel"/>
    <w:tmpl w:val="EFB6A1B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12">
    <w:nsid w:val="1C580E3B"/>
    <w:multiLevelType w:val="multilevel"/>
    <w:tmpl w:val="203E5C78"/>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30E75DCA"/>
    <w:multiLevelType w:val="multilevel"/>
    <w:tmpl w:val="ABBCF00E"/>
    <w:lvl w:ilvl="0">
      <w:start w:val="1"/>
      <w:numFmt w:val="decimal"/>
      <w:pStyle w:val="ContractParagraphcont"/>
      <w:lvlText w:val="%1.1"/>
      <w:lvlJc w:val="left"/>
      <w:pPr>
        <w:tabs>
          <w:tab w:val="num" w:pos="360"/>
        </w:tabs>
        <w:ind w:left="360" w:hanging="360"/>
      </w:pPr>
      <w:rPr>
        <w:rFonts w:cs="Times New Roman" w:hint="default"/>
        <w:b/>
        <w:i w:val="0"/>
      </w:rPr>
    </w:lvl>
    <w:lvl w:ilvl="1">
      <w:start w:val="1"/>
      <w:numFmt w:val="decimal"/>
      <w:lvlText w:val="%1.%2."/>
      <w:lvlJc w:val="left"/>
      <w:pPr>
        <w:tabs>
          <w:tab w:val="num" w:pos="792"/>
        </w:tabs>
        <w:ind w:left="792" w:hanging="432"/>
      </w:pPr>
      <w:rPr>
        <w:rFonts w:cs="Times New Roman" w:hint="default"/>
        <w:b/>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320945D0"/>
    <w:multiLevelType w:val="hybridMultilevel"/>
    <w:tmpl w:val="DB8AFCCE"/>
    <w:lvl w:ilvl="0" w:tplc="461CF1C6">
      <w:numFmt w:val="bullet"/>
      <w:lvlText w:val="-"/>
      <w:lvlJc w:val="left"/>
      <w:pPr>
        <w:ind w:left="1080" w:hanging="360"/>
      </w:pPr>
      <w:rPr>
        <w:rFonts w:ascii="Arial Narrow" w:eastAsia="Times New Roman" w:hAnsi="Arial Narro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7456D4"/>
    <w:multiLevelType w:val="multilevel"/>
    <w:tmpl w:val="8A26677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2CE56AD"/>
    <w:multiLevelType w:val="hybridMultilevel"/>
    <w:tmpl w:val="E7367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A73CBD"/>
    <w:multiLevelType w:val="hybridMultilevel"/>
    <w:tmpl w:val="A04E4024"/>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8">
    <w:nsid w:val="3487661C"/>
    <w:multiLevelType w:val="hybridMultilevel"/>
    <w:tmpl w:val="16783E14"/>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9">
    <w:nsid w:val="36C85229"/>
    <w:multiLevelType w:val="hybridMultilevel"/>
    <w:tmpl w:val="62085C10"/>
    <w:name w:val="WW8Num42"/>
    <w:lvl w:ilvl="0" w:tplc="FFFFFFFF">
      <w:start w:val="1"/>
      <w:numFmt w:val="low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0">
    <w:nsid w:val="373072C5"/>
    <w:multiLevelType w:val="multilevel"/>
    <w:tmpl w:val="73DC21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A90570C"/>
    <w:multiLevelType w:val="multilevel"/>
    <w:tmpl w:val="5314A758"/>
    <w:lvl w:ilvl="0">
      <w:start w:val="1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3ECA0C48"/>
    <w:multiLevelType w:val="hybridMultilevel"/>
    <w:tmpl w:val="9070AEF6"/>
    <w:lvl w:ilvl="0" w:tplc="6E5E999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9A1D20"/>
    <w:multiLevelType w:val="hybridMultilevel"/>
    <w:tmpl w:val="F1DE60BC"/>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4">
    <w:nsid w:val="487458AA"/>
    <w:multiLevelType w:val="multilevel"/>
    <w:tmpl w:val="5146846A"/>
    <w:lvl w:ilvl="0">
      <w:start w:val="2"/>
      <w:numFmt w:val="decimal"/>
      <w:lvlText w:val="%1."/>
      <w:lvlJc w:val="left"/>
      <w:pPr>
        <w:tabs>
          <w:tab w:val="num" w:pos="360"/>
        </w:tabs>
        <w:ind w:left="360" w:hanging="360"/>
      </w:pPr>
      <w:rPr>
        <w:rFonts w:cs="Times New Roman" w:hint="default"/>
        <w:b/>
        <w:i w:val="0"/>
        <w:sz w:val="22"/>
      </w:rPr>
    </w:lvl>
    <w:lvl w:ilvl="1">
      <w:start w:val="1"/>
      <w:numFmt w:val="decimal"/>
      <w:lvlText w:val="%1.%2."/>
      <w:lvlJc w:val="left"/>
      <w:pPr>
        <w:tabs>
          <w:tab w:val="num" w:pos="432"/>
        </w:tabs>
        <w:ind w:left="432" w:hanging="432"/>
      </w:pPr>
      <w:rPr>
        <w:rFonts w:cs="Times New Roman" w:hint="default"/>
        <w:b/>
        <w:bCs/>
        <w:i w:val="0"/>
        <w:color w:val="auto"/>
        <w:sz w:val="20"/>
        <w:szCs w:val="20"/>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25">
    <w:nsid w:val="4A8935A0"/>
    <w:multiLevelType w:val="hybridMultilevel"/>
    <w:tmpl w:val="F3AA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7E322B"/>
    <w:multiLevelType w:val="hybridMultilevel"/>
    <w:tmpl w:val="C1846B1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B564E0"/>
    <w:multiLevelType w:val="multilevel"/>
    <w:tmpl w:val="899A6D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8">
    <w:nsid w:val="53024051"/>
    <w:multiLevelType w:val="hybridMultilevel"/>
    <w:tmpl w:val="624C6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B87E5A"/>
    <w:multiLevelType w:val="hybridMultilevel"/>
    <w:tmpl w:val="45542E28"/>
    <w:lvl w:ilvl="0" w:tplc="AA26E4A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5188F"/>
    <w:multiLevelType w:val="multilevel"/>
    <w:tmpl w:val="9C365810"/>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nsid w:val="5C9D2CBF"/>
    <w:multiLevelType w:val="multilevel"/>
    <w:tmpl w:val="999683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5F2C5343"/>
    <w:multiLevelType w:val="multilevel"/>
    <w:tmpl w:val="3FF4E34C"/>
    <w:lvl w:ilvl="0">
      <w:start w:val="1"/>
      <w:numFmt w:val="decimal"/>
      <w:pStyle w:val="Article"/>
      <w:lvlText w:val="%1."/>
      <w:lvlJc w:val="left"/>
      <w:pPr>
        <w:tabs>
          <w:tab w:val="num" w:pos="360"/>
        </w:tabs>
        <w:ind w:left="360" w:hanging="360"/>
      </w:pPr>
      <w:rPr>
        <w:rFonts w:cs="Times New Roman" w:hint="default"/>
        <w:b/>
        <w:i w:val="0"/>
        <w:sz w:val="22"/>
      </w:rPr>
    </w:lvl>
    <w:lvl w:ilvl="1">
      <w:start w:val="4"/>
      <w:numFmt w:val="decimal"/>
      <w:pStyle w:val="ContractParagraph"/>
      <w:lvlText w:val="%1.%2."/>
      <w:lvlJc w:val="left"/>
      <w:pPr>
        <w:tabs>
          <w:tab w:val="num" w:pos="702"/>
        </w:tabs>
        <w:ind w:left="702" w:hanging="432"/>
      </w:pPr>
      <w:rPr>
        <w:rFonts w:cs="Times New Roman" w:hint="default"/>
        <w:b/>
        <w:bCs/>
        <w:i w:val="0"/>
        <w:color w:val="auto"/>
        <w:sz w:val="24"/>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33">
    <w:nsid w:val="64514007"/>
    <w:multiLevelType w:val="hybridMultilevel"/>
    <w:tmpl w:val="BF164D4C"/>
    <w:lvl w:ilvl="0" w:tplc="AD180366">
      <w:start w:val="1"/>
      <w:numFmt w:val="lowerLetter"/>
      <w:lvlText w:val="%1."/>
      <w:lvlJc w:val="left"/>
      <w:pPr>
        <w:tabs>
          <w:tab w:val="num" w:pos="720"/>
        </w:tabs>
        <w:ind w:left="720" w:hanging="360"/>
      </w:pPr>
      <w:rPr>
        <w:rFonts w:ascii="Arial Narrow" w:hAnsi="Arial Narrow" w:cs="Arial" w:hint="default"/>
        <w:b/>
        <w:sz w:val="24"/>
        <w:szCs w:val="24"/>
      </w:rPr>
    </w:lvl>
    <w:lvl w:ilvl="1" w:tplc="6E5E999E">
      <w:start w:val="1"/>
      <w:numFmt w:val="lowerLetter"/>
      <w:lvlText w:val="%2)"/>
      <w:lvlJc w:val="left"/>
      <w:pPr>
        <w:tabs>
          <w:tab w:val="num" w:pos="1440"/>
        </w:tabs>
        <w:ind w:left="1440" w:hanging="360"/>
      </w:pPr>
      <w:rPr>
        <w:rFonts w:hint="default"/>
      </w:rPr>
    </w:lvl>
    <w:lvl w:ilvl="2" w:tplc="E1C03D46">
      <w:start w:val="1"/>
      <w:numFmt w:val="lowerLetter"/>
      <w:lvlText w:val="(%3)"/>
      <w:lvlJc w:val="left"/>
      <w:pPr>
        <w:ind w:left="2556" w:hanging="576"/>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161786"/>
    <w:multiLevelType w:val="multilevel"/>
    <w:tmpl w:val="C5DAC176"/>
    <w:lvl w:ilvl="0">
      <w:start w:val="6"/>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BAC7CEF"/>
    <w:multiLevelType w:val="hybridMultilevel"/>
    <w:tmpl w:val="4DAAC8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nsid w:val="6FA85B41"/>
    <w:multiLevelType w:val="multilevel"/>
    <w:tmpl w:val="89E6A6AE"/>
    <w:lvl w:ilvl="0">
      <w:start w:val="1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nsid w:val="6FF25E8B"/>
    <w:multiLevelType w:val="hybridMultilevel"/>
    <w:tmpl w:val="9580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5B532E"/>
    <w:multiLevelType w:val="hybridMultilevel"/>
    <w:tmpl w:val="B066C0D0"/>
    <w:lvl w:ilvl="0" w:tplc="6E5E999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B37D06"/>
    <w:multiLevelType w:val="singleLevel"/>
    <w:tmpl w:val="BA087AC0"/>
    <w:lvl w:ilvl="0">
      <w:start w:val="1"/>
      <w:numFmt w:val="lowerLetter"/>
      <w:lvlText w:val="%1)"/>
      <w:legacy w:legacy="1" w:legacySpace="0" w:legacyIndent="360"/>
      <w:lvlJc w:val="left"/>
      <w:rPr>
        <w:rFonts w:ascii="Times New Roman" w:hAnsi="Times New Roman" w:cs="Times New Roman" w:hint="default"/>
      </w:rPr>
    </w:lvl>
  </w:abstractNum>
  <w:abstractNum w:abstractNumId="40">
    <w:nsid w:val="761D7833"/>
    <w:multiLevelType w:val="multilevel"/>
    <w:tmpl w:val="8A3C8B8A"/>
    <w:lvl w:ilvl="0">
      <w:start w:val="4"/>
      <w:numFmt w:val="decimal"/>
      <w:lvlText w:val="%1."/>
      <w:lvlJc w:val="left"/>
      <w:pPr>
        <w:ind w:left="495" w:hanging="495"/>
      </w:pPr>
      <w:rPr>
        <w:rFonts w:hint="default"/>
      </w:rPr>
    </w:lvl>
    <w:lvl w:ilvl="1">
      <w:start w:val="1"/>
      <w:numFmt w:val="lowerLetter"/>
      <w:lvlText w:val="%2)"/>
      <w:lvlJc w:val="left"/>
      <w:pPr>
        <w:ind w:left="360" w:hanging="360"/>
      </w:pPr>
      <w:rPr>
        <w:rFonts w:hint="default"/>
        <w:b w:val="0"/>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63B7932"/>
    <w:multiLevelType w:val="hybridMultilevel"/>
    <w:tmpl w:val="97869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01468"/>
    <w:multiLevelType w:val="multilevel"/>
    <w:tmpl w:val="19B6CAEA"/>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3">
    <w:nsid w:val="78647384"/>
    <w:multiLevelType w:val="hybridMultilevel"/>
    <w:tmpl w:val="CF1ABC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FAE0028"/>
    <w:multiLevelType w:val="multilevel"/>
    <w:tmpl w:val="E8C0A29A"/>
    <w:lvl w:ilvl="0">
      <w:start w:val="1"/>
      <w:numFmt w:val="bullet"/>
      <w:lvlText w:val=""/>
      <w:lvlJc w:val="left"/>
      <w:pPr>
        <w:tabs>
          <w:tab w:val="num" w:pos="630"/>
        </w:tabs>
        <w:ind w:left="610" w:hanging="340"/>
      </w:pPr>
      <w:rPr>
        <w:rFonts w:ascii="Symbol" w:hAnsi="Symbol" w:hint="default"/>
      </w:rPr>
    </w:lvl>
    <w:lvl w:ilvl="1">
      <w:start w:val="1"/>
      <w:numFmt w:val="decimal"/>
      <w:lvlText w:val="%1.%2"/>
      <w:lvlJc w:val="left"/>
      <w:pPr>
        <w:tabs>
          <w:tab w:val="num" w:pos="1710"/>
        </w:tabs>
        <w:ind w:left="990" w:hanging="360"/>
      </w:pPr>
      <w:rPr>
        <w:rFonts w:cs="Times New Roman" w:hint="default"/>
      </w:rPr>
    </w:lvl>
    <w:lvl w:ilvl="2">
      <w:start w:val="1"/>
      <w:numFmt w:val="lowerRoman"/>
      <w:lvlText w:val="%3)"/>
      <w:lvlJc w:val="left"/>
      <w:pPr>
        <w:tabs>
          <w:tab w:val="num" w:pos="1710"/>
        </w:tabs>
        <w:ind w:left="1350" w:hanging="360"/>
      </w:pPr>
      <w:rPr>
        <w:rFonts w:cs="Times New Roman" w:hint="default"/>
      </w:rPr>
    </w:lvl>
    <w:lvl w:ilvl="3">
      <w:start w:val="1"/>
      <w:numFmt w:val="decimal"/>
      <w:lvlText w:val="(%4)"/>
      <w:lvlJc w:val="left"/>
      <w:pPr>
        <w:tabs>
          <w:tab w:val="num" w:pos="1710"/>
        </w:tabs>
        <w:ind w:left="1710" w:hanging="360"/>
      </w:pPr>
      <w:rPr>
        <w:rFonts w:cs="Times New Roman" w:hint="default"/>
      </w:rPr>
    </w:lvl>
    <w:lvl w:ilvl="4">
      <w:start w:val="1"/>
      <w:numFmt w:val="lowerLetter"/>
      <w:lvlText w:val="(%5)"/>
      <w:lvlJc w:val="left"/>
      <w:pPr>
        <w:tabs>
          <w:tab w:val="num" w:pos="2070"/>
        </w:tabs>
        <w:ind w:left="2070" w:hanging="360"/>
      </w:pPr>
      <w:rPr>
        <w:rFonts w:cs="Times New Roman" w:hint="default"/>
      </w:rPr>
    </w:lvl>
    <w:lvl w:ilvl="5">
      <w:start w:val="1"/>
      <w:numFmt w:val="lowerRoman"/>
      <w:lvlText w:val="(%6)"/>
      <w:lvlJc w:val="left"/>
      <w:pPr>
        <w:tabs>
          <w:tab w:val="num" w:pos="2430"/>
        </w:tabs>
        <w:ind w:left="2430" w:hanging="360"/>
      </w:pPr>
      <w:rPr>
        <w:rFonts w:cs="Times New Roman" w:hint="default"/>
      </w:rPr>
    </w:lvl>
    <w:lvl w:ilvl="6">
      <w:start w:val="1"/>
      <w:numFmt w:val="decimal"/>
      <w:lvlText w:val="%7."/>
      <w:lvlJc w:val="left"/>
      <w:pPr>
        <w:tabs>
          <w:tab w:val="num" w:pos="2790"/>
        </w:tabs>
        <w:ind w:left="2790" w:hanging="360"/>
      </w:pPr>
      <w:rPr>
        <w:rFonts w:cs="Times New Roman" w:hint="default"/>
      </w:rPr>
    </w:lvl>
    <w:lvl w:ilvl="7">
      <w:start w:val="1"/>
      <w:numFmt w:val="lowerLetter"/>
      <w:lvlText w:val="%8."/>
      <w:lvlJc w:val="left"/>
      <w:pPr>
        <w:tabs>
          <w:tab w:val="num" w:pos="3150"/>
        </w:tabs>
        <w:ind w:left="3150" w:hanging="360"/>
      </w:pPr>
      <w:rPr>
        <w:rFonts w:cs="Times New Roman" w:hint="default"/>
      </w:rPr>
    </w:lvl>
    <w:lvl w:ilvl="8">
      <w:start w:val="1"/>
      <w:numFmt w:val="lowerRoman"/>
      <w:lvlText w:val="%9."/>
      <w:lvlJc w:val="left"/>
      <w:pPr>
        <w:tabs>
          <w:tab w:val="num" w:pos="3510"/>
        </w:tabs>
        <w:ind w:left="3510" w:hanging="360"/>
      </w:pPr>
      <w:rPr>
        <w:rFonts w:cs="Times New Roman" w:hint="default"/>
      </w:rPr>
    </w:lvl>
  </w:abstractNum>
  <w:num w:numId="1">
    <w:abstractNumId w:val="33"/>
  </w:num>
  <w:num w:numId="2">
    <w:abstractNumId w:val="31"/>
  </w:num>
  <w:num w:numId="3">
    <w:abstractNumId w:val="38"/>
  </w:num>
  <w:num w:numId="4">
    <w:abstractNumId w:val="22"/>
  </w:num>
  <w:num w:numId="5">
    <w:abstractNumId w:val="1"/>
  </w:num>
  <w:num w:numId="6">
    <w:abstractNumId w:val="23"/>
  </w:num>
  <w:num w:numId="7">
    <w:abstractNumId w:val="11"/>
  </w:num>
  <w:num w:numId="8">
    <w:abstractNumId w:val="6"/>
  </w:num>
  <w:num w:numId="9">
    <w:abstractNumId w:val="5"/>
  </w:num>
  <w:num w:numId="10">
    <w:abstractNumId w:val="39"/>
    <w:lvlOverride w:ilvl="0">
      <w:lvl w:ilvl="0">
        <w:start w:val="2"/>
        <w:numFmt w:val="lowerLetter"/>
        <w:lvlText w:val="%1)"/>
        <w:legacy w:legacy="1" w:legacySpace="0" w:legacyIndent="360"/>
        <w:lvlJc w:val="left"/>
        <w:rPr>
          <w:rFonts w:ascii="Verdana" w:hAnsi="Verdana" w:cs="Times New Roman" w:hint="default"/>
        </w:rPr>
      </w:lvl>
    </w:lvlOverride>
  </w:num>
  <w:num w:numId="11">
    <w:abstractNumId w:val="39"/>
    <w:lvlOverride w:ilvl="0">
      <w:lvl w:ilvl="0">
        <w:start w:val="4"/>
        <w:numFmt w:val="lowerLetter"/>
        <w:lvlText w:val="%1)"/>
        <w:legacy w:legacy="1" w:legacySpace="0" w:legacyIndent="360"/>
        <w:lvlJc w:val="left"/>
        <w:rPr>
          <w:rFonts w:ascii="Verdana" w:hAnsi="Verdana" w:cs="Times New Roman" w:hint="default"/>
        </w:rPr>
      </w:lvl>
    </w:lvlOverride>
  </w:num>
  <w:num w:numId="12">
    <w:abstractNumId w:val="25"/>
  </w:num>
  <w:num w:numId="13">
    <w:abstractNumId w:val="19"/>
  </w:num>
  <w:num w:numId="14">
    <w:abstractNumId w:val="8"/>
  </w:num>
  <w:num w:numId="15">
    <w:abstractNumId w:val="35"/>
  </w:num>
  <w:num w:numId="16">
    <w:abstractNumId w:val="32"/>
  </w:num>
  <w:num w:numId="17">
    <w:abstractNumId w:val="17"/>
  </w:num>
  <w:num w:numId="18">
    <w:abstractNumId w:val="13"/>
  </w:num>
  <w:num w:numId="19">
    <w:abstractNumId w:val="41"/>
  </w:num>
  <w:num w:numId="20">
    <w:abstractNumId w:val="44"/>
  </w:num>
  <w:num w:numId="21">
    <w:abstractNumId w:val="24"/>
  </w:num>
  <w:num w:numId="22">
    <w:abstractNumId w:val="30"/>
  </w:num>
  <w:num w:numId="23">
    <w:abstractNumId w:val="40"/>
  </w:num>
  <w:num w:numId="24">
    <w:abstractNumId w:val="42"/>
  </w:num>
  <w:num w:numId="25">
    <w:abstractNumId w:val="4"/>
  </w:num>
  <w:num w:numId="26">
    <w:abstractNumId w:val="36"/>
  </w:num>
  <w:num w:numId="27">
    <w:abstractNumId w:val="18"/>
  </w:num>
  <w:num w:numId="28">
    <w:abstractNumId w:val="37"/>
  </w:num>
  <w:num w:numId="29">
    <w:abstractNumId w:val="26"/>
  </w:num>
  <w:num w:numId="30">
    <w:abstractNumId w:val="28"/>
  </w:num>
  <w:num w:numId="31">
    <w:abstractNumId w:val="27"/>
  </w:num>
  <w:num w:numId="32">
    <w:abstractNumId w:val="2"/>
  </w:num>
  <w:num w:numId="33">
    <w:abstractNumId w:val="14"/>
  </w:num>
  <w:num w:numId="34">
    <w:abstractNumId w:val="0"/>
  </w:num>
  <w:num w:numId="35">
    <w:abstractNumId w:val="9"/>
  </w:num>
  <w:num w:numId="36">
    <w:abstractNumId w:val="7"/>
  </w:num>
  <w:num w:numId="37">
    <w:abstractNumId w:val="34"/>
  </w:num>
  <w:num w:numId="38">
    <w:abstractNumId w:val="15"/>
  </w:num>
  <w:num w:numId="39">
    <w:abstractNumId w:val="12"/>
  </w:num>
  <w:num w:numId="40">
    <w:abstractNumId w:val="3"/>
  </w:num>
  <w:num w:numId="41">
    <w:abstractNumId w:val="10"/>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21"/>
  </w:num>
  <w:num w:numId="45">
    <w:abstractNumId w:val="16"/>
  </w:num>
  <w:num w:numId="46">
    <w:abstractNumId w:val="20"/>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 Ionut DAMIAN">
    <w15:presenceInfo w15:providerId="Windows Live" w15:userId="6c070d09eefb2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60"/>
    <w:rsid w:val="000008E1"/>
    <w:rsid w:val="00001DAD"/>
    <w:rsid w:val="000102EE"/>
    <w:rsid w:val="00011B00"/>
    <w:rsid w:val="00015111"/>
    <w:rsid w:val="0001681A"/>
    <w:rsid w:val="00017CF1"/>
    <w:rsid w:val="000303CC"/>
    <w:rsid w:val="00041550"/>
    <w:rsid w:val="00047ED2"/>
    <w:rsid w:val="00062BA8"/>
    <w:rsid w:val="00064846"/>
    <w:rsid w:val="00066684"/>
    <w:rsid w:val="0007028B"/>
    <w:rsid w:val="00076599"/>
    <w:rsid w:val="00077659"/>
    <w:rsid w:val="0008075C"/>
    <w:rsid w:val="00080968"/>
    <w:rsid w:val="000813DB"/>
    <w:rsid w:val="00096786"/>
    <w:rsid w:val="000976C6"/>
    <w:rsid w:val="000A0FF6"/>
    <w:rsid w:val="000A30B8"/>
    <w:rsid w:val="000B1109"/>
    <w:rsid w:val="000B5857"/>
    <w:rsid w:val="000C6542"/>
    <w:rsid w:val="000D1CC2"/>
    <w:rsid w:val="000D6D33"/>
    <w:rsid w:val="000D6D80"/>
    <w:rsid w:val="000F25CD"/>
    <w:rsid w:val="000F5B96"/>
    <w:rsid w:val="001007FE"/>
    <w:rsid w:val="0010207A"/>
    <w:rsid w:val="00104ABB"/>
    <w:rsid w:val="00111458"/>
    <w:rsid w:val="00115811"/>
    <w:rsid w:val="00120F09"/>
    <w:rsid w:val="00127305"/>
    <w:rsid w:val="001273B5"/>
    <w:rsid w:val="00130C71"/>
    <w:rsid w:val="00130FDF"/>
    <w:rsid w:val="00131081"/>
    <w:rsid w:val="00133F5F"/>
    <w:rsid w:val="00140CB0"/>
    <w:rsid w:val="00141AF3"/>
    <w:rsid w:val="00150A38"/>
    <w:rsid w:val="00151710"/>
    <w:rsid w:val="00155D01"/>
    <w:rsid w:val="00156E79"/>
    <w:rsid w:val="00173B47"/>
    <w:rsid w:val="00182B65"/>
    <w:rsid w:val="00182CBC"/>
    <w:rsid w:val="00186CDB"/>
    <w:rsid w:val="001921EC"/>
    <w:rsid w:val="00194712"/>
    <w:rsid w:val="00194B92"/>
    <w:rsid w:val="001A63C8"/>
    <w:rsid w:val="001B2E0F"/>
    <w:rsid w:val="001B3546"/>
    <w:rsid w:val="001B7EE8"/>
    <w:rsid w:val="001D075B"/>
    <w:rsid w:val="001D4187"/>
    <w:rsid w:val="001E2F95"/>
    <w:rsid w:val="001E6829"/>
    <w:rsid w:val="001F2D1C"/>
    <w:rsid w:val="001F3CE6"/>
    <w:rsid w:val="001F69D1"/>
    <w:rsid w:val="00200197"/>
    <w:rsid w:val="00213FCE"/>
    <w:rsid w:val="00220E0D"/>
    <w:rsid w:val="00221C42"/>
    <w:rsid w:val="00235A5C"/>
    <w:rsid w:val="0023787B"/>
    <w:rsid w:val="00240F26"/>
    <w:rsid w:val="002411D2"/>
    <w:rsid w:val="00241A44"/>
    <w:rsid w:val="00242027"/>
    <w:rsid w:val="00243485"/>
    <w:rsid w:val="00245C29"/>
    <w:rsid w:val="00247BEE"/>
    <w:rsid w:val="0025419D"/>
    <w:rsid w:val="00255103"/>
    <w:rsid w:val="00261E19"/>
    <w:rsid w:val="0026447B"/>
    <w:rsid w:val="00265874"/>
    <w:rsid w:val="00266259"/>
    <w:rsid w:val="00272E37"/>
    <w:rsid w:val="00275DB0"/>
    <w:rsid w:val="002776A3"/>
    <w:rsid w:val="002778F2"/>
    <w:rsid w:val="00282E7D"/>
    <w:rsid w:val="00290E2D"/>
    <w:rsid w:val="00296C8E"/>
    <w:rsid w:val="002A478D"/>
    <w:rsid w:val="002C05CC"/>
    <w:rsid w:val="002C1204"/>
    <w:rsid w:val="002C23BB"/>
    <w:rsid w:val="002C3CF4"/>
    <w:rsid w:val="002C40BB"/>
    <w:rsid w:val="002C4441"/>
    <w:rsid w:val="002D0212"/>
    <w:rsid w:val="002D2074"/>
    <w:rsid w:val="002D2888"/>
    <w:rsid w:val="002D538C"/>
    <w:rsid w:val="002D5D5C"/>
    <w:rsid w:val="002D6EF7"/>
    <w:rsid w:val="002E46BD"/>
    <w:rsid w:val="002E4E37"/>
    <w:rsid w:val="002E6411"/>
    <w:rsid w:val="002E689B"/>
    <w:rsid w:val="002F3ED4"/>
    <w:rsid w:val="003022CE"/>
    <w:rsid w:val="00305260"/>
    <w:rsid w:val="00310705"/>
    <w:rsid w:val="00311BBA"/>
    <w:rsid w:val="00314DA1"/>
    <w:rsid w:val="00320D4F"/>
    <w:rsid w:val="00323C3D"/>
    <w:rsid w:val="00324A45"/>
    <w:rsid w:val="003273F7"/>
    <w:rsid w:val="0033010F"/>
    <w:rsid w:val="0033187D"/>
    <w:rsid w:val="00332DB2"/>
    <w:rsid w:val="00342596"/>
    <w:rsid w:val="00343F55"/>
    <w:rsid w:val="00355B34"/>
    <w:rsid w:val="003601BC"/>
    <w:rsid w:val="0036030E"/>
    <w:rsid w:val="00361C5B"/>
    <w:rsid w:val="00362EAA"/>
    <w:rsid w:val="00366978"/>
    <w:rsid w:val="00367D02"/>
    <w:rsid w:val="003811E3"/>
    <w:rsid w:val="00382F89"/>
    <w:rsid w:val="0038644D"/>
    <w:rsid w:val="0038741D"/>
    <w:rsid w:val="0039004F"/>
    <w:rsid w:val="00390A0B"/>
    <w:rsid w:val="003A1722"/>
    <w:rsid w:val="003A3164"/>
    <w:rsid w:val="003A5C10"/>
    <w:rsid w:val="003B7E37"/>
    <w:rsid w:val="003C0063"/>
    <w:rsid w:val="003C0D3D"/>
    <w:rsid w:val="003C3C54"/>
    <w:rsid w:val="003C3FC6"/>
    <w:rsid w:val="003C4453"/>
    <w:rsid w:val="003D4574"/>
    <w:rsid w:val="003D6F0D"/>
    <w:rsid w:val="003E164F"/>
    <w:rsid w:val="003E54C7"/>
    <w:rsid w:val="003F1955"/>
    <w:rsid w:val="003F3AF8"/>
    <w:rsid w:val="003F7FB1"/>
    <w:rsid w:val="00404DAD"/>
    <w:rsid w:val="00412B3F"/>
    <w:rsid w:val="004204AC"/>
    <w:rsid w:val="00421AFC"/>
    <w:rsid w:val="004326D6"/>
    <w:rsid w:val="00434A63"/>
    <w:rsid w:val="004414AB"/>
    <w:rsid w:val="004418F9"/>
    <w:rsid w:val="00442750"/>
    <w:rsid w:val="004457C4"/>
    <w:rsid w:val="00450A22"/>
    <w:rsid w:val="00450F0F"/>
    <w:rsid w:val="00453827"/>
    <w:rsid w:val="00453BD9"/>
    <w:rsid w:val="00464721"/>
    <w:rsid w:val="0046788D"/>
    <w:rsid w:val="0047091A"/>
    <w:rsid w:val="00475231"/>
    <w:rsid w:val="00482635"/>
    <w:rsid w:val="00487A62"/>
    <w:rsid w:val="00490B7A"/>
    <w:rsid w:val="0049180D"/>
    <w:rsid w:val="00492994"/>
    <w:rsid w:val="004934F7"/>
    <w:rsid w:val="00497E77"/>
    <w:rsid w:val="004A0264"/>
    <w:rsid w:val="004A50F2"/>
    <w:rsid w:val="004B1A82"/>
    <w:rsid w:val="004B46AA"/>
    <w:rsid w:val="004C69F5"/>
    <w:rsid w:val="004D4AC8"/>
    <w:rsid w:val="004D79AC"/>
    <w:rsid w:val="004E09E7"/>
    <w:rsid w:val="004E48BE"/>
    <w:rsid w:val="004E535C"/>
    <w:rsid w:val="004E56A2"/>
    <w:rsid w:val="004F07E0"/>
    <w:rsid w:val="004F334F"/>
    <w:rsid w:val="004F4ECB"/>
    <w:rsid w:val="004F5019"/>
    <w:rsid w:val="00505C0A"/>
    <w:rsid w:val="005114E3"/>
    <w:rsid w:val="00511E87"/>
    <w:rsid w:val="0051207F"/>
    <w:rsid w:val="005150F9"/>
    <w:rsid w:val="00522683"/>
    <w:rsid w:val="005310C8"/>
    <w:rsid w:val="0053720B"/>
    <w:rsid w:val="0053738D"/>
    <w:rsid w:val="00537828"/>
    <w:rsid w:val="00544FDB"/>
    <w:rsid w:val="00545F71"/>
    <w:rsid w:val="005526F1"/>
    <w:rsid w:val="00553F62"/>
    <w:rsid w:val="0055422B"/>
    <w:rsid w:val="005545C5"/>
    <w:rsid w:val="0055622E"/>
    <w:rsid w:val="00557AB4"/>
    <w:rsid w:val="005621C1"/>
    <w:rsid w:val="00567CDA"/>
    <w:rsid w:val="005702B6"/>
    <w:rsid w:val="0057146C"/>
    <w:rsid w:val="00572CB7"/>
    <w:rsid w:val="00575E78"/>
    <w:rsid w:val="0058030C"/>
    <w:rsid w:val="005823E8"/>
    <w:rsid w:val="00591DF2"/>
    <w:rsid w:val="0059203F"/>
    <w:rsid w:val="005954B2"/>
    <w:rsid w:val="00597F2C"/>
    <w:rsid w:val="005A2EBA"/>
    <w:rsid w:val="005B66E0"/>
    <w:rsid w:val="005C16AD"/>
    <w:rsid w:val="005C1C0A"/>
    <w:rsid w:val="005C1D1A"/>
    <w:rsid w:val="005C758D"/>
    <w:rsid w:val="005D0D70"/>
    <w:rsid w:val="005D369F"/>
    <w:rsid w:val="005D4338"/>
    <w:rsid w:val="005D61C6"/>
    <w:rsid w:val="005D753A"/>
    <w:rsid w:val="005D77CA"/>
    <w:rsid w:val="005D7A3C"/>
    <w:rsid w:val="005E2209"/>
    <w:rsid w:val="005E72A8"/>
    <w:rsid w:val="005E78D5"/>
    <w:rsid w:val="005F24AC"/>
    <w:rsid w:val="005F2C99"/>
    <w:rsid w:val="005F56FD"/>
    <w:rsid w:val="00602609"/>
    <w:rsid w:val="00603156"/>
    <w:rsid w:val="0060645F"/>
    <w:rsid w:val="00607A6F"/>
    <w:rsid w:val="00613271"/>
    <w:rsid w:val="0061403A"/>
    <w:rsid w:val="0062110A"/>
    <w:rsid w:val="0062457E"/>
    <w:rsid w:val="00631615"/>
    <w:rsid w:val="00633253"/>
    <w:rsid w:val="00633674"/>
    <w:rsid w:val="00633BAF"/>
    <w:rsid w:val="00634420"/>
    <w:rsid w:val="006406ED"/>
    <w:rsid w:val="00640743"/>
    <w:rsid w:val="0064480A"/>
    <w:rsid w:val="00646DFB"/>
    <w:rsid w:val="006522D6"/>
    <w:rsid w:val="0065282D"/>
    <w:rsid w:val="006546CF"/>
    <w:rsid w:val="006573F8"/>
    <w:rsid w:val="006666C3"/>
    <w:rsid w:val="00670B99"/>
    <w:rsid w:val="0067452D"/>
    <w:rsid w:val="00685202"/>
    <w:rsid w:val="00686E7C"/>
    <w:rsid w:val="006879A7"/>
    <w:rsid w:val="00696B72"/>
    <w:rsid w:val="006A1474"/>
    <w:rsid w:val="006A49FE"/>
    <w:rsid w:val="006B384E"/>
    <w:rsid w:val="006B46FC"/>
    <w:rsid w:val="006B58FF"/>
    <w:rsid w:val="006B5E7E"/>
    <w:rsid w:val="006B6254"/>
    <w:rsid w:val="006C3062"/>
    <w:rsid w:val="006C52E4"/>
    <w:rsid w:val="006D06C0"/>
    <w:rsid w:val="006D1C30"/>
    <w:rsid w:val="006D1D6F"/>
    <w:rsid w:val="006D21D9"/>
    <w:rsid w:val="006E28F9"/>
    <w:rsid w:val="006E424A"/>
    <w:rsid w:val="006E64F3"/>
    <w:rsid w:val="006F61A5"/>
    <w:rsid w:val="00702035"/>
    <w:rsid w:val="00702F4C"/>
    <w:rsid w:val="007061EC"/>
    <w:rsid w:val="007066CA"/>
    <w:rsid w:val="00712EF5"/>
    <w:rsid w:val="00722B9C"/>
    <w:rsid w:val="00731EC2"/>
    <w:rsid w:val="00737F38"/>
    <w:rsid w:val="00744886"/>
    <w:rsid w:val="00744EB4"/>
    <w:rsid w:val="00746C92"/>
    <w:rsid w:val="00752CFB"/>
    <w:rsid w:val="00752D6C"/>
    <w:rsid w:val="00755031"/>
    <w:rsid w:val="00767D9B"/>
    <w:rsid w:val="007819A9"/>
    <w:rsid w:val="0079056D"/>
    <w:rsid w:val="0079270A"/>
    <w:rsid w:val="00792788"/>
    <w:rsid w:val="007A220F"/>
    <w:rsid w:val="007B33BA"/>
    <w:rsid w:val="007B62DD"/>
    <w:rsid w:val="007B67FA"/>
    <w:rsid w:val="007B68D1"/>
    <w:rsid w:val="007D0D33"/>
    <w:rsid w:val="007D42B7"/>
    <w:rsid w:val="007D7611"/>
    <w:rsid w:val="007E14B7"/>
    <w:rsid w:val="007E1D8C"/>
    <w:rsid w:val="007E2C18"/>
    <w:rsid w:val="007E6B14"/>
    <w:rsid w:val="007F28C7"/>
    <w:rsid w:val="007F397D"/>
    <w:rsid w:val="007F77F0"/>
    <w:rsid w:val="0080457D"/>
    <w:rsid w:val="00811290"/>
    <w:rsid w:val="008112A5"/>
    <w:rsid w:val="008170D3"/>
    <w:rsid w:val="00822231"/>
    <w:rsid w:val="00827821"/>
    <w:rsid w:val="0083399A"/>
    <w:rsid w:val="00835EAD"/>
    <w:rsid w:val="00836AEB"/>
    <w:rsid w:val="00840669"/>
    <w:rsid w:val="00847F20"/>
    <w:rsid w:val="008525D7"/>
    <w:rsid w:val="00855B8A"/>
    <w:rsid w:val="00864A52"/>
    <w:rsid w:val="00876D2C"/>
    <w:rsid w:val="00877307"/>
    <w:rsid w:val="008802EB"/>
    <w:rsid w:val="0088046E"/>
    <w:rsid w:val="00881AC1"/>
    <w:rsid w:val="0088671A"/>
    <w:rsid w:val="0088678F"/>
    <w:rsid w:val="0088791E"/>
    <w:rsid w:val="008952D0"/>
    <w:rsid w:val="008B33A3"/>
    <w:rsid w:val="008B3775"/>
    <w:rsid w:val="008C275A"/>
    <w:rsid w:val="008D1C4F"/>
    <w:rsid w:val="008D2D04"/>
    <w:rsid w:val="008D491F"/>
    <w:rsid w:val="008D7671"/>
    <w:rsid w:val="008E3C4A"/>
    <w:rsid w:val="008E5507"/>
    <w:rsid w:val="008F37CA"/>
    <w:rsid w:val="00900384"/>
    <w:rsid w:val="009005D4"/>
    <w:rsid w:val="00901546"/>
    <w:rsid w:val="00901A5A"/>
    <w:rsid w:val="00911727"/>
    <w:rsid w:val="00913841"/>
    <w:rsid w:val="0092265B"/>
    <w:rsid w:val="009255E5"/>
    <w:rsid w:val="00933483"/>
    <w:rsid w:val="00935C0F"/>
    <w:rsid w:val="00940452"/>
    <w:rsid w:val="00945FB0"/>
    <w:rsid w:val="00946563"/>
    <w:rsid w:val="0094691C"/>
    <w:rsid w:val="00950013"/>
    <w:rsid w:val="00953483"/>
    <w:rsid w:val="00955F97"/>
    <w:rsid w:val="00956A54"/>
    <w:rsid w:val="0096098B"/>
    <w:rsid w:val="009620AD"/>
    <w:rsid w:val="009623A7"/>
    <w:rsid w:val="00967A85"/>
    <w:rsid w:val="009730F5"/>
    <w:rsid w:val="009731B1"/>
    <w:rsid w:val="00973F1E"/>
    <w:rsid w:val="00975AA4"/>
    <w:rsid w:val="009841F6"/>
    <w:rsid w:val="0098423B"/>
    <w:rsid w:val="00995A9B"/>
    <w:rsid w:val="009A56FD"/>
    <w:rsid w:val="009A5BBB"/>
    <w:rsid w:val="009B1D8D"/>
    <w:rsid w:val="009C4D06"/>
    <w:rsid w:val="009C70D8"/>
    <w:rsid w:val="009D42D6"/>
    <w:rsid w:val="009D56FF"/>
    <w:rsid w:val="009E1198"/>
    <w:rsid w:val="009E3BEA"/>
    <w:rsid w:val="009F394E"/>
    <w:rsid w:val="009F6A9B"/>
    <w:rsid w:val="00A011C4"/>
    <w:rsid w:val="00A07472"/>
    <w:rsid w:val="00A07E31"/>
    <w:rsid w:val="00A13F45"/>
    <w:rsid w:val="00A25910"/>
    <w:rsid w:val="00A27778"/>
    <w:rsid w:val="00A278C7"/>
    <w:rsid w:val="00A3080A"/>
    <w:rsid w:val="00A3760F"/>
    <w:rsid w:val="00A410BA"/>
    <w:rsid w:val="00A44A29"/>
    <w:rsid w:val="00A456AC"/>
    <w:rsid w:val="00A45E03"/>
    <w:rsid w:val="00A54D91"/>
    <w:rsid w:val="00A55A10"/>
    <w:rsid w:val="00A57021"/>
    <w:rsid w:val="00A605D7"/>
    <w:rsid w:val="00A60DE6"/>
    <w:rsid w:val="00A61613"/>
    <w:rsid w:val="00A651BD"/>
    <w:rsid w:val="00A66A05"/>
    <w:rsid w:val="00A710A9"/>
    <w:rsid w:val="00A71B40"/>
    <w:rsid w:val="00A75858"/>
    <w:rsid w:val="00A75BE4"/>
    <w:rsid w:val="00A77017"/>
    <w:rsid w:val="00A8574A"/>
    <w:rsid w:val="00A85D33"/>
    <w:rsid w:val="00A878A4"/>
    <w:rsid w:val="00A90CB6"/>
    <w:rsid w:val="00A91C6E"/>
    <w:rsid w:val="00A9423F"/>
    <w:rsid w:val="00AA0418"/>
    <w:rsid w:val="00AC6E84"/>
    <w:rsid w:val="00AC7296"/>
    <w:rsid w:val="00AD5FC5"/>
    <w:rsid w:val="00AD61B1"/>
    <w:rsid w:val="00AD6F6C"/>
    <w:rsid w:val="00AD7EF5"/>
    <w:rsid w:val="00AE2A6A"/>
    <w:rsid w:val="00AE42D2"/>
    <w:rsid w:val="00AF2CCF"/>
    <w:rsid w:val="00AF32DD"/>
    <w:rsid w:val="00AF5CE1"/>
    <w:rsid w:val="00AF603B"/>
    <w:rsid w:val="00AF7F5E"/>
    <w:rsid w:val="00B0620F"/>
    <w:rsid w:val="00B107E0"/>
    <w:rsid w:val="00B1091B"/>
    <w:rsid w:val="00B11FE6"/>
    <w:rsid w:val="00B14953"/>
    <w:rsid w:val="00B20E9F"/>
    <w:rsid w:val="00B261D7"/>
    <w:rsid w:val="00B34A2C"/>
    <w:rsid w:val="00B35ABA"/>
    <w:rsid w:val="00B46207"/>
    <w:rsid w:val="00B711AA"/>
    <w:rsid w:val="00B75B0E"/>
    <w:rsid w:val="00B76044"/>
    <w:rsid w:val="00B80DE2"/>
    <w:rsid w:val="00B82B9E"/>
    <w:rsid w:val="00B943E6"/>
    <w:rsid w:val="00BA02C1"/>
    <w:rsid w:val="00BA3F21"/>
    <w:rsid w:val="00BB2C36"/>
    <w:rsid w:val="00BB3660"/>
    <w:rsid w:val="00BC0CF3"/>
    <w:rsid w:val="00BD7A41"/>
    <w:rsid w:val="00BF6D3D"/>
    <w:rsid w:val="00BF74D2"/>
    <w:rsid w:val="00C00219"/>
    <w:rsid w:val="00C06A4B"/>
    <w:rsid w:val="00C07909"/>
    <w:rsid w:val="00C116D9"/>
    <w:rsid w:val="00C240C4"/>
    <w:rsid w:val="00C24D90"/>
    <w:rsid w:val="00C3469B"/>
    <w:rsid w:val="00C47C55"/>
    <w:rsid w:val="00C52116"/>
    <w:rsid w:val="00C52CD3"/>
    <w:rsid w:val="00C533D4"/>
    <w:rsid w:val="00C66699"/>
    <w:rsid w:val="00C6678F"/>
    <w:rsid w:val="00C71603"/>
    <w:rsid w:val="00C81D11"/>
    <w:rsid w:val="00C84489"/>
    <w:rsid w:val="00C86733"/>
    <w:rsid w:val="00C8723F"/>
    <w:rsid w:val="00C90FDF"/>
    <w:rsid w:val="00CA039E"/>
    <w:rsid w:val="00CA37F6"/>
    <w:rsid w:val="00CB02CF"/>
    <w:rsid w:val="00CB60A3"/>
    <w:rsid w:val="00CC069F"/>
    <w:rsid w:val="00CC0F6C"/>
    <w:rsid w:val="00CC13F2"/>
    <w:rsid w:val="00CC28B5"/>
    <w:rsid w:val="00CC521F"/>
    <w:rsid w:val="00CC561A"/>
    <w:rsid w:val="00CC7B77"/>
    <w:rsid w:val="00CD3412"/>
    <w:rsid w:val="00CD4348"/>
    <w:rsid w:val="00CD5551"/>
    <w:rsid w:val="00CD7CB7"/>
    <w:rsid w:val="00CF19DB"/>
    <w:rsid w:val="00CF4D5A"/>
    <w:rsid w:val="00D01BC9"/>
    <w:rsid w:val="00D05999"/>
    <w:rsid w:val="00D07004"/>
    <w:rsid w:val="00D1267D"/>
    <w:rsid w:val="00D15CF7"/>
    <w:rsid w:val="00D269A9"/>
    <w:rsid w:val="00D27E5D"/>
    <w:rsid w:val="00D53C33"/>
    <w:rsid w:val="00D56B4B"/>
    <w:rsid w:val="00D60837"/>
    <w:rsid w:val="00D61492"/>
    <w:rsid w:val="00D61C89"/>
    <w:rsid w:val="00D61E87"/>
    <w:rsid w:val="00D736D1"/>
    <w:rsid w:val="00D7777D"/>
    <w:rsid w:val="00D811C6"/>
    <w:rsid w:val="00D832B0"/>
    <w:rsid w:val="00D86156"/>
    <w:rsid w:val="00D87956"/>
    <w:rsid w:val="00D87C6C"/>
    <w:rsid w:val="00D9125F"/>
    <w:rsid w:val="00DA01FF"/>
    <w:rsid w:val="00DA08BC"/>
    <w:rsid w:val="00DA4457"/>
    <w:rsid w:val="00DB1FB0"/>
    <w:rsid w:val="00DB2513"/>
    <w:rsid w:val="00DB361E"/>
    <w:rsid w:val="00DD14D2"/>
    <w:rsid w:val="00DD78F7"/>
    <w:rsid w:val="00DE262A"/>
    <w:rsid w:val="00DE3092"/>
    <w:rsid w:val="00DF5FA0"/>
    <w:rsid w:val="00E005F4"/>
    <w:rsid w:val="00E15995"/>
    <w:rsid w:val="00E166A3"/>
    <w:rsid w:val="00E22799"/>
    <w:rsid w:val="00E24C46"/>
    <w:rsid w:val="00E259B5"/>
    <w:rsid w:val="00E31664"/>
    <w:rsid w:val="00E322B8"/>
    <w:rsid w:val="00E3321F"/>
    <w:rsid w:val="00E3458C"/>
    <w:rsid w:val="00E35213"/>
    <w:rsid w:val="00E37515"/>
    <w:rsid w:val="00E531BF"/>
    <w:rsid w:val="00E56C23"/>
    <w:rsid w:val="00E74D1B"/>
    <w:rsid w:val="00E7727E"/>
    <w:rsid w:val="00E86A1A"/>
    <w:rsid w:val="00E9009F"/>
    <w:rsid w:val="00E91B63"/>
    <w:rsid w:val="00E93901"/>
    <w:rsid w:val="00EA3C72"/>
    <w:rsid w:val="00EA6ACB"/>
    <w:rsid w:val="00EB026D"/>
    <w:rsid w:val="00EB0996"/>
    <w:rsid w:val="00EB1089"/>
    <w:rsid w:val="00EB29E2"/>
    <w:rsid w:val="00EB45B2"/>
    <w:rsid w:val="00EB48FB"/>
    <w:rsid w:val="00EB4BD7"/>
    <w:rsid w:val="00EB6E0B"/>
    <w:rsid w:val="00EC2BB4"/>
    <w:rsid w:val="00EC3BE6"/>
    <w:rsid w:val="00EC58C6"/>
    <w:rsid w:val="00ED0864"/>
    <w:rsid w:val="00ED4F1D"/>
    <w:rsid w:val="00ED7BD3"/>
    <w:rsid w:val="00EE4355"/>
    <w:rsid w:val="00EE625E"/>
    <w:rsid w:val="00EF2613"/>
    <w:rsid w:val="00EF395A"/>
    <w:rsid w:val="00EF5C50"/>
    <w:rsid w:val="00F015F0"/>
    <w:rsid w:val="00F0175C"/>
    <w:rsid w:val="00F01A77"/>
    <w:rsid w:val="00F038A4"/>
    <w:rsid w:val="00F042AB"/>
    <w:rsid w:val="00F070C3"/>
    <w:rsid w:val="00F164DF"/>
    <w:rsid w:val="00F16FA2"/>
    <w:rsid w:val="00F25830"/>
    <w:rsid w:val="00F302B6"/>
    <w:rsid w:val="00F30C41"/>
    <w:rsid w:val="00F31761"/>
    <w:rsid w:val="00F34225"/>
    <w:rsid w:val="00F37D92"/>
    <w:rsid w:val="00F41287"/>
    <w:rsid w:val="00F50422"/>
    <w:rsid w:val="00F5138E"/>
    <w:rsid w:val="00F54C3B"/>
    <w:rsid w:val="00F716A0"/>
    <w:rsid w:val="00F7552A"/>
    <w:rsid w:val="00F82CFC"/>
    <w:rsid w:val="00F90329"/>
    <w:rsid w:val="00F95055"/>
    <w:rsid w:val="00F963D3"/>
    <w:rsid w:val="00F970BD"/>
    <w:rsid w:val="00F97F04"/>
    <w:rsid w:val="00FA0C82"/>
    <w:rsid w:val="00FA76AE"/>
    <w:rsid w:val="00FB2160"/>
    <w:rsid w:val="00FB3049"/>
    <w:rsid w:val="00FC2EC3"/>
    <w:rsid w:val="00FD32CD"/>
    <w:rsid w:val="00FD4562"/>
    <w:rsid w:val="00FD4EF9"/>
    <w:rsid w:val="00FE02DE"/>
    <w:rsid w:val="00FE0F14"/>
    <w:rsid w:val="00FF529F"/>
    <w:rsid w:val="00FF57E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E66DFD"/>
  <w15:docId w15:val="{62312ABD-D41E-41FB-88A0-FCF2C33B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05260"/>
    <w:rPr>
      <w:sz w:val="24"/>
      <w:szCs w:val="24"/>
      <w:lang w:val="en-US" w:eastAsia="en-US"/>
    </w:rPr>
  </w:style>
  <w:style w:type="paragraph" w:styleId="Heading1">
    <w:name w:val="heading 1"/>
    <w:basedOn w:val="Normal"/>
    <w:next w:val="Normal"/>
    <w:qFormat/>
    <w:rsid w:val="003052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05260"/>
    <w:pPr>
      <w:widowControl w:val="0"/>
      <w:autoSpaceDE w:val="0"/>
      <w:autoSpaceDN w:val="0"/>
      <w:adjustRightInd w:val="0"/>
      <w:outlineLvl w:val="1"/>
    </w:pPr>
    <w:rPr>
      <w:rFonts w:ascii="Arial" w:hAnsi="Arial"/>
    </w:rPr>
  </w:style>
  <w:style w:type="paragraph" w:styleId="Heading6">
    <w:name w:val="heading 6"/>
    <w:basedOn w:val="Normal"/>
    <w:next w:val="Normal"/>
    <w:qFormat/>
    <w:rsid w:val="003052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305260"/>
    <w:pPr>
      <w:keepNext/>
      <w:spacing w:before="100" w:after="100"/>
      <w:outlineLvl w:val="5"/>
    </w:pPr>
    <w:rPr>
      <w:b/>
      <w:snapToGrid w:val="0"/>
      <w:sz w:val="20"/>
      <w:szCs w:val="20"/>
      <w:lang w:val="ro-RO"/>
    </w:rPr>
  </w:style>
  <w:style w:type="paragraph" w:styleId="Footer">
    <w:name w:val="footer"/>
    <w:basedOn w:val="Normal"/>
    <w:link w:val="FooterChar"/>
    <w:uiPriority w:val="99"/>
    <w:rsid w:val="00305260"/>
    <w:pPr>
      <w:tabs>
        <w:tab w:val="center" w:pos="4320"/>
        <w:tab w:val="right" w:pos="8640"/>
      </w:tabs>
    </w:pPr>
  </w:style>
  <w:style w:type="paragraph" w:styleId="Header">
    <w:name w:val="header"/>
    <w:basedOn w:val="Normal"/>
    <w:rsid w:val="00305260"/>
    <w:pPr>
      <w:tabs>
        <w:tab w:val="center" w:pos="4320"/>
        <w:tab w:val="right" w:pos="8640"/>
      </w:tabs>
    </w:pPr>
  </w:style>
  <w:style w:type="character" w:styleId="PageNumber">
    <w:name w:val="page number"/>
    <w:basedOn w:val="DefaultParagraphFont"/>
    <w:rsid w:val="00305260"/>
  </w:style>
  <w:style w:type="paragraph" w:styleId="BodyText3">
    <w:name w:val="Body Text 3"/>
    <w:basedOn w:val="Normal"/>
    <w:rsid w:val="00305260"/>
    <w:pPr>
      <w:jc w:val="both"/>
    </w:pPr>
    <w:rPr>
      <w:sz w:val="20"/>
      <w:szCs w:val="20"/>
    </w:rPr>
  </w:style>
  <w:style w:type="paragraph" w:styleId="BodyText">
    <w:name w:val="Body Text"/>
    <w:basedOn w:val="Normal"/>
    <w:rsid w:val="00305260"/>
    <w:pPr>
      <w:spacing w:after="120"/>
    </w:pPr>
  </w:style>
  <w:style w:type="character" w:styleId="Emphasis">
    <w:name w:val="Emphasis"/>
    <w:qFormat/>
    <w:rsid w:val="00305260"/>
    <w:rPr>
      <w:i/>
      <w:iCs/>
    </w:rPr>
  </w:style>
  <w:style w:type="paragraph" w:styleId="Title">
    <w:name w:val="Title"/>
    <w:basedOn w:val="Normal"/>
    <w:qFormat/>
    <w:rsid w:val="00305260"/>
    <w:pPr>
      <w:ind w:firstLine="851"/>
      <w:jc w:val="center"/>
    </w:pPr>
    <w:rPr>
      <w:b/>
      <w:szCs w:val="20"/>
      <w:lang w:val="en-AU"/>
    </w:rPr>
  </w:style>
  <w:style w:type="paragraph" w:styleId="BalloonText">
    <w:name w:val="Balloon Text"/>
    <w:basedOn w:val="Normal"/>
    <w:semiHidden/>
    <w:rsid w:val="00640743"/>
    <w:rPr>
      <w:rFonts w:ascii="Tahoma" w:hAnsi="Tahoma" w:cs="Tahoma"/>
      <w:sz w:val="16"/>
      <w:szCs w:val="16"/>
    </w:rPr>
  </w:style>
  <w:style w:type="paragraph" w:customStyle="1" w:styleId="Text">
    <w:name w:val="Text"/>
    <w:rsid w:val="005B66E0"/>
    <w:pPr>
      <w:ind w:left="578" w:hanging="578"/>
    </w:pPr>
    <w:rPr>
      <w:snapToGrid w:val="0"/>
      <w:color w:val="000000"/>
      <w:sz w:val="24"/>
      <w:lang w:val="de-DE" w:eastAsia="de-DE"/>
    </w:rPr>
  </w:style>
  <w:style w:type="character" w:styleId="CommentReference">
    <w:name w:val="annotation reference"/>
    <w:rsid w:val="001E6829"/>
    <w:rPr>
      <w:sz w:val="16"/>
      <w:szCs w:val="16"/>
    </w:rPr>
  </w:style>
  <w:style w:type="paragraph" w:styleId="CommentText">
    <w:name w:val="annotation text"/>
    <w:basedOn w:val="Normal"/>
    <w:link w:val="CommentTextChar"/>
    <w:rsid w:val="001E6829"/>
    <w:rPr>
      <w:sz w:val="20"/>
      <w:szCs w:val="20"/>
    </w:rPr>
  </w:style>
  <w:style w:type="paragraph" w:styleId="CommentSubject">
    <w:name w:val="annotation subject"/>
    <w:basedOn w:val="CommentText"/>
    <w:next w:val="CommentText"/>
    <w:semiHidden/>
    <w:rsid w:val="001E6829"/>
    <w:rPr>
      <w:b/>
      <w:bCs/>
    </w:rPr>
  </w:style>
  <w:style w:type="paragraph" w:styleId="BodyTextIndent">
    <w:name w:val="Body Text Indent"/>
    <w:basedOn w:val="Normal"/>
    <w:link w:val="BodyTextIndentChar"/>
    <w:rsid w:val="00973F1E"/>
    <w:pPr>
      <w:spacing w:after="120"/>
      <w:ind w:left="283"/>
    </w:pPr>
  </w:style>
  <w:style w:type="character" w:customStyle="1" w:styleId="BodyTextIndentChar">
    <w:name w:val="Body Text Indent Char"/>
    <w:link w:val="BodyTextIndent"/>
    <w:rsid w:val="00973F1E"/>
    <w:rPr>
      <w:sz w:val="24"/>
      <w:szCs w:val="24"/>
    </w:rPr>
  </w:style>
  <w:style w:type="character" w:styleId="Hyperlink">
    <w:name w:val="Hyperlink"/>
    <w:uiPriority w:val="99"/>
    <w:unhideWhenUsed/>
    <w:rsid w:val="00EF2613"/>
    <w:rPr>
      <w:color w:val="0000FF"/>
      <w:u w:val="single"/>
    </w:rPr>
  </w:style>
  <w:style w:type="paragraph" w:customStyle="1" w:styleId="ContractParagraphcont">
    <w:name w:val="Contract Paragraph cont"/>
    <w:basedOn w:val="ContractParagraph"/>
    <w:uiPriority w:val="99"/>
    <w:rsid w:val="00901A5A"/>
    <w:pPr>
      <w:numPr>
        <w:ilvl w:val="0"/>
        <w:numId w:val="18"/>
      </w:numPr>
      <w:tabs>
        <w:tab w:val="clear" w:pos="360"/>
        <w:tab w:val="num" w:pos="1440"/>
      </w:tabs>
    </w:pPr>
  </w:style>
  <w:style w:type="paragraph" w:customStyle="1" w:styleId="ContractParagraph">
    <w:name w:val="Contract Paragraph"/>
    <w:basedOn w:val="Normal"/>
    <w:uiPriority w:val="99"/>
    <w:rsid w:val="00901A5A"/>
    <w:pPr>
      <w:numPr>
        <w:ilvl w:val="1"/>
        <w:numId w:val="16"/>
      </w:numPr>
      <w:tabs>
        <w:tab w:val="num" w:pos="792"/>
      </w:tabs>
      <w:spacing w:before="120" w:after="120"/>
      <w:ind w:left="792"/>
    </w:pPr>
    <w:rPr>
      <w:rFonts w:ascii="Tahoma" w:hAnsi="Tahoma" w:cs="Tahoma"/>
    </w:rPr>
  </w:style>
  <w:style w:type="paragraph" w:customStyle="1" w:styleId="Article">
    <w:name w:val="Article"/>
    <w:basedOn w:val="Normal"/>
    <w:uiPriority w:val="99"/>
    <w:rsid w:val="00901A5A"/>
    <w:pPr>
      <w:keepNext/>
      <w:numPr>
        <w:numId w:val="16"/>
      </w:numPr>
      <w:pBdr>
        <w:bottom w:val="single" w:sz="4" w:space="1" w:color="auto"/>
      </w:pBdr>
      <w:tabs>
        <w:tab w:val="num" w:pos="1276"/>
      </w:tabs>
      <w:spacing w:before="120" w:after="120"/>
      <w:ind w:left="426" w:hanging="426"/>
    </w:pPr>
    <w:rPr>
      <w:rFonts w:ascii="Tahoma" w:hAnsi="Tahoma" w:cs="Tahoma"/>
      <w:b/>
      <w:bCs/>
      <w:sz w:val="32"/>
      <w:szCs w:val="32"/>
    </w:rPr>
  </w:style>
  <w:style w:type="paragraph" w:customStyle="1" w:styleId="LS-berschrift2">
    <w:name w:val="LS-Überschrift2"/>
    <w:basedOn w:val="Normal"/>
    <w:uiPriority w:val="99"/>
    <w:rsid w:val="00901A5A"/>
    <w:pPr>
      <w:spacing w:before="120" w:after="120"/>
    </w:pPr>
    <w:rPr>
      <w:rFonts w:ascii="Tahoma" w:hAnsi="Tahoma" w:cs="Tahoma"/>
    </w:rPr>
  </w:style>
  <w:style w:type="paragraph" w:customStyle="1" w:styleId="LS-berschrift1-engl">
    <w:name w:val="LS-Überschrift1-engl"/>
    <w:basedOn w:val="Normal"/>
    <w:uiPriority w:val="99"/>
    <w:rsid w:val="00901A5A"/>
    <w:pPr>
      <w:spacing w:before="120" w:after="120"/>
    </w:pPr>
    <w:rPr>
      <w:rFonts w:ascii="Tahoma" w:hAnsi="Tahoma" w:cs="Tahoma"/>
    </w:rPr>
  </w:style>
  <w:style w:type="paragraph" w:styleId="ListParagraph">
    <w:name w:val="List Paragraph"/>
    <w:basedOn w:val="Normal"/>
    <w:uiPriority w:val="34"/>
    <w:qFormat/>
    <w:rsid w:val="001A63C8"/>
    <w:pPr>
      <w:ind w:left="720"/>
    </w:pPr>
  </w:style>
  <w:style w:type="paragraph" w:styleId="Revision">
    <w:name w:val="Revision"/>
    <w:hidden/>
    <w:uiPriority w:val="99"/>
    <w:semiHidden/>
    <w:rsid w:val="00487A62"/>
    <w:rPr>
      <w:sz w:val="24"/>
      <w:szCs w:val="24"/>
      <w:lang w:val="en-US" w:eastAsia="en-US"/>
    </w:rPr>
  </w:style>
  <w:style w:type="character" w:customStyle="1" w:styleId="FooterChar">
    <w:name w:val="Footer Char"/>
    <w:basedOn w:val="DefaultParagraphFont"/>
    <w:link w:val="Footer"/>
    <w:uiPriority w:val="99"/>
    <w:rsid w:val="00597F2C"/>
    <w:rPr>
      <w:sz w:val="24"/>
      <w:szCs w:val="24"/>
      <w:lang w:val="en-US" w:eastAsia="en-US"/>
    </w:rPr>
  </w:style>
  <w:style w:type="paragraph" w:customStyle="1" w:styleId="AOHead1">
    <w:name w:val="AOHead1"/>
    <w:basedOn w:val="Normal"/>
    <w:next w:val="Normal"/>
    <w:rsid w:val="006879A7"/>
    <w:pPr>
      <w:keepNext/>
      <w:numPr>
        <w:numId w:val="34"/>
      </w:numPr>
      <w:spacing w:before="240" w:line="260" w:lineRule="atLeast"/>
      <w:jc w:val="both"/>
      <w:outlineLvl w:val="0"/>
    </w:pPr>
    <w:rPr>
      <w:rFonts w:ascii="SimSun" w:eastAsia="SimSun" w:cs="SimSun"/>
      <w:b/>
      <w:bCs/>
      <w:caps/>
      <w:kern w:val="28"/>
      <w:sz w:val="22"/>
      <w:szCs w:val="22"/>
    </w:rPr>
  </w:style>
  <w:style w:type="paragraph" w:customStyle="1" w:styleId="AOHead2">
    <w:name w:val="AOHead2"/>
    <w:basedOn w:val="Normal"/>
    <w:next w:val="Normal"/>
    <w:rsid w:val="006879A7"/>
    <w:pPr>
      <w:keepNext/>
      <w:numPr>
        <w:ilvl w:val="1"/>
        <w:numId w:val="34"/>
      </w:numPr>
      <w:spacing w:before="240" w:line="260" w:lineRule="atLeast"/>
      <w:jc w:val="both"/>
      <w:outlineLvl w:val="1"/>
    </w:pPr>
    <w:rPr>
      <w:rFonts w:ascii="SimSun" w:eastAsia="SimSun" w:cs="SimSun"/>
      <w:b/>
      <w:bCs/>
      <w:sz w:val="22"/>
      <w:szCs w:val="22"/>
    </w:rPr>
  </w:style>
  <w:style w:type="paragraph" w:customStyle="1" w:styleId="AOHead3">
    <w:name w:val="AOHead3"/>
    <w:basedOn w:val="Normal"/>
    <w:next w:val="Normal"/>
    <w:rsid w:val="006879A7"/>
    <w:pPr>
      <w:numPr>
        <w:ilvl w:val="2"/>
        <w:numId w:val="34"/>
      </w:numPr>
      <w:spacing w:before="240" w:line="260" w:lineRule="atLeast"/>
      <w:jc w:val="both"/>
      <w:outlineLvl w:val="2"/>
    </w:pPr>
    <w:rPr>
      <w:rFonts w:ascii="SimSun" w:eastAsia="SimSun" w:cs="SimSun"/>
      <w:sz w:val="22"/>
      <w:szCs w:val="22"/>
    </w:rPr>
  </w:style>
  <w:style w:type="paragraph" w:customStyle="1" w:styleId="AOHead4">
    <w:name w:val="AOHead4"/>
    <w:basedOn w:val="Normal"/>
    <w:next w:val="Normal"/>
    <w:rsid w:val="006879A7"/>
    <w:pPr>
      <w:numPr>
        <w:ilvl w:val="3"/>
        <w:numId w:val="34"/>
      </w:numPr>
      <w:spacing w:before="240" w:line="260" w:lineRule="atLeast"/>
      <w:jc w:val="both"/>
      <w:outlineLvl w:val="3"/>
    </w:pPr>
    <w:rPr>
      <w:rFonts w:ascii="SimSun" w:eastAsia="SimSun" w:cs="SimSun"/>
      <w:sz w:val="22"/>
      <w:szCs w:val="22"/>
    </w:rPr>
  </w:style>
  <w:style w:type="paragraph" w:customStyle="1" w:styleId="AOHead5">
    <w:name w:val="AOHead5"/>
    <w:basedOn w:val="Normal"/>
    <w:next w:val="Normal"/>
    <w:rsid w:val="006879A7"/>
    <w:pPr>
      <w:numPr>
        <w:ilvl w:val="4"/>
        <w:numId w:val="34"/>
      </w:numPr>
      <w:spacing w:before="240" w:line="260" w:lineRule="atLeast"/>
      <w:jc w:val="both"/>
      <w:outlineLvl w:val="4"/>
    </w:pPr>
    <w:rPr>
      <w:rFonts w:ascii="SimSun" w:eastAsia="SimSun" w:cs="SimSun"/>
      <w:sz w:val="22"/>
      <w:szCs w:val="22"/>
    </w:rPr>
  </w:style>
  <w:style w:type="paragraph" w:customStyle="1" w:styleId="AOHead6">
    <w:name w:val="AOHead6"/>
    <w:basedOn w:val="Normal"/>
    <w:next w:val="Normal"/>
    <w:rsid w:val="006879A7"/>
    <w:pPr>
      <w:numPr>
        <w:ilvl w:val="5"/>
        <w:numId w:val="34"/>
      </w:numPr>
      <w:spacing w:before="240" w:line="260" w:lineRule="atLeast"/>
      <w:jc w:val="both"/>
      <w:outlineLvl w:val="5"/>
    </w:pPr>
    <w:rPr>
      <w:rFonts w:ascii="SimSun" w:eastAsia="SimSun" w:cs="SimSun"/>
      <w:sz w:val="22"/>
      <w:szCs w:val="22"/>
    </w:rPr>
  </w:style>
  <w:style w:type="paragraph" w:customStyle="1" w:styleId="AOAltHead2">
    <w:name w:val="AOAltHead2"/>
    <w:basedOn w:val="AOHead2"/>
    <w:next w:val="Normal"/>
    <w:rsid w:val="006879A7"/>
    <w:pPr>
      <w:keepNext w:val="0"/>
    </w:pPr>
    <w:rPr>
      <w:b w:val="0"/>
      <w:bCs w:val="0"/>
    </w:rPr>
  </w:style>
  <w:style w:type="character" w:customStyle="1" w:styleId="CommentTextChar">
    <w:name w:val="Comment Text Char"/>
    <w:link w:val="CommentText"/>
    <w:rsid w:val="00955F97"/>
    <w:rPr>
      <w:lang w:val="en-US" w:eastAsia="en-US"/>
    </w:rPr>
  </w:style>
  <w:style w:type="paragraph" w:customStyle="1" w:styleId="Default">
    <w:name w:val="Default"/>
    <w:rsid w:val="00FB3049"/>
    <w:pPr>
      <w:autoSpaceDE w:val="0"/>
      <w:autoSpaceDN w:val="0"/>
      <w:adjustRightInd w:val="0"/>
    </w:pPr>
    <w:rPr>
      <w:rFonts w:ascii="Arial" w:eastAsiaTheme="minorHAnsi" w:hAnsi="Arial" w:cs="Arial"/>
      <w:color w:val="000000"/>
      <w:sz w:val="24"/>
      <w:szCs w:val="24"/>
      <w:lang w:val="en-US" w:eastAsia="en-US"/>
    </w:rPr>
  </w:style>
  <w:style w:type="table" w:styleId="TableGrid">
    <w:name w:val="Table Grid"/>
    <w:basedOn w:val="TableNormal"/>
    <w:uiPriority w:val="59"/>
    <w:rsid w:val="00FB3049"/>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284">
      <w:bodyDiv w:val="1"/>
      <w:marLeft w:val="0"/>
      <w:marRight w:val="0"/>
      <w:marTop w:val="0"/>
      <w:marBottom w:val="0"/>
      <w:divBdr>
        <w:top w:val="none" w:sz="0" w:space="0" w:color="auto"/>
        <w:left w:val="none" w:sz="0" w:space="0" w:color="auto"/>
        <w:bottom w:val="none" w:sz="0" w:space="0" w:color="auto"/>
        <w:right w:val="none" w:sz="0" w:space="0" w:color="auto"/>
      </w:divBdr>
    </w:div>
    <w:div w:id="53286298">
      <w:bodyDiv w:val="1"/>
      <w:marLeft w:val="0"/>
      <w:marRight w:val="0"/>
      <w:marTop w:val="0"/>
      <w:marBottom w:val="0"/>
      <w:divBdr>
        <w:top w:val="none" w:sz="0" w:space="0" w:color="auto"/>
        <w:left w:val="none" w:sz="0" w:space="0" w:color="auto"/>
        <w:bottom w:val="none" w:sz="0" w:space="0" w:color="auto"/>
        <w:right w:val="none" w:sz="0" w:space="0" w:color="auto"/>
      </w:divBdr>
    </w:div>
    <w:div w:id="68382581">
      <w:bodyDiv w:val="1"/>
      <w:marLeft w:val="0"/>
      <w:marRight w:val="0"/>
      <w:marTop w:val="0"/>
      <w:marBottom w:val="0"/>
      <w:divBdr>
        <w:top w:val="none" w:sz="0" w:space="0" w:color="auto"/>
        <w:left w:val="none" w:sz="0" w:space="0" w:color="auto"/>
        <w:bottom w:val="none" w:sz="0" w:space="0" w:color="auto"/>
        <w:right w:val="none" w:sz="0" w:space="0" w:color="auto"/>
      </w:divBdr>
    </w:div>
    <w:div w:id="262108316">
      <w:bodyDiv w:val="1"/>
      <w:marLeft w:val="0"/>
      <w:marRight w:val="0"/>
      <w:marTop w:val="0"/>
      <w:marBottom w:val="0"/>
      <w:divBdr>
        <w:top w:val="none" w:sz="0" w:space="0" w:color="auto"/>
        <w:left w:val="none" w:sz="0" w:space="0" w:color="auto"/>
        <w:bottom w:val="none" w:sz="0" w:space="0" w:color="auto"/>
        <w:right w:val="none" w:sz="0" w:space="0" w:color="auto"/>
      </w:divBdr>
    </w:div>
    <w:div w:id="265425734">
      <w:bodyDiv w:val="1"/>
      <w:marLeft w:val="0"/>
      <w:marRight w:val="0"/>
      <w:marTop w:val="0"/>
      <w:marBottom w:val="0"/>
      <w:divBdr>
        <w:top w:val="none" w:sz="0" w:space="0" w:color="auto"/>
        <w:left w:val="none" w:sz="0" w:space="0" w:color="auto"/>
        <w:bottom w:val="none" w:sz="0" w:space="0" w:color="auto"/>
        <w:right w:val="none" w:sz="0" w:space="0" w:color="auto"/>
      </w:divBdr>
    </w:div>
    <w:div w:id="310014697">
      <w:bodyDiv w:val="1"/>
      <w:marLeft w:val="0"/>
      <w:marRight w:val="0"/>
      <w:marTop w:val="0"/>
      <w:marBottom w:val="0"/>
      <w:divBdr>
        <w:top w:val="none" w:sz="0" w:space="0" w:color="auto"/>
        <w:left w:val="none" w:sz="0" w:space="0" w:color="auto"/>
        <w:bottom w:val="none" w:sz="0" w:space="0" w:color="auto"/>
        <w:right w:val="none" w:sz="0" w:space="0" w:color="auto"/>
      </w:divBdr>
    </w:div>
    <w:div w:id="407461390">
      <w:bodyDiv w:val="1"/>
      <w:marLeft w:val="0"/>
      <w:marRight w:val="0"/>
      <w:marTop w:val="0"/>
      <w:marBottom w:val="0"/>
      <w:divBdr>
        <w:top w:val="none" w:sz="0" w:space="0" w:color="auto"/>
        <w:left w:val="none" w:sz="0" w:space="0" w:color="auto"/>
        <w:bottom w:val="none" w:sz="0" w:space="0" w:color="auto"/>
        <w:right w:val="none" w:sz="0" w:space="0" w:color="auto"/>
      </w:divBdr>
    </w:div>
    <w:div w:id="415131143">
      <w:bodyDiv w:val="1"/>
      <w:marLeft w:val="0"/>
      <w:marRight w:val="0"/>
      <w:marTop w:val="0"/>
      <w:marBottom w:val="0"/>
      <w:divBdr>
        <w:top w:val="none" w:sz="0" w:space="0" w:color="auto"/>
        <w:left w:val="none" w:sz="0" w:space="0" w:color="auto"/>
        <w:bottom w:val="none" w:sz="0" w:space="0" w:color="auto"/>
        <w:right w:val="none" w:sz="0" w:space="0" w:color="auto"/>
      </w:divBdr>
    </w:div>
    <w:div w:id="503320784">
      <w:bodyDiv w:val="1"/>
      <w:marLeft w:val="0"/>
      <w:marRight w:val="0"/>
      <w:marTop w:val="0"/>
      <w:marBottom w:val="0"/>
      <w:divBdr>
        <w:top w:val="none" w:sz="0" w:space="0" w:color="auto"/>
        <w:left w:val="none" w:sz="0" w:space="0" w:color="auto"/>
        <w:bottom w:val="none" w:sz="0" w:space="0" w:color="auto"/>
        <w:right w:val="none" w:sz="0" w:space="0" w:color="auto"/>
      </w:divBdr>
    </w:div>
    <w:div w:id="623969906">
      <w:bodyDiv w:val="1"/>
      <w:marLeft w:val="0"/>
      <w:marRight w:val="0"/>
      <w:marTop w:val="0"/>
      <w:marBottom w:val="0"/>
      <w:divBdr>
        <w:top w:val="none" w:sz="0" w:space="0" w:color="auto"/>
        <w:left w:val="none" w:sz="0" w:space="0" w:color="auto"/>
        <w:bottom w:val="none" w:sz="0" w:space="0" w:color="auto"/>
        <w:right w:val="none" w:sz="0" w:space="0" w:color="auto"/>
      </w:divBdr>
    </w:div>
    <w:div w:id="674259262">
      <w:bodyDiv w:val="1"/>
      <w:marLeft w:val="0"/>
      <w:marRight w:val="0"/>
      <w:marTop w:val="0"/>
      <w:marBottom w:val="0"/>
      <w:divBdr>
        <w:top w:val="none" w:sz="0" w:space="0" w:color="auto"/>
        <w:left w:val="none" w:sz="0" w:space="0" w:color="auto"/>
        <w:bottom w:val="none" w:sz="0" w:space="0" w:color="auto"/>
        <w:right w:val="none" w:sz="0" w:space="0" w:color="auto"/>
      </w:divBdr>
    </w:div>
    <w:div w:id="706681855">
      <w:bodyDiv w:val="1"/>
      <w:marLeft w:val="0"/>
      <w:marRight w:val="0"/>
      <w:marTop w:val="0"/>
      <w:marBottom w:val="0"/>
      <w:divBdr>
        <w:top w:val="none" w:sz="0" w:space="0" w:color="auto"/>
        <w:left w:val="none" w:sz="0" w:space="0" w:color="auto"/>
        <w:bottom w:val="none" w:sz="0" w:space="0" w:color="auto"/>
        <w:right w:val="none" w:sz="0" w:space="0" w:color="auto"/>
      </w:divBdr>
    </w:div>
    <w:div w:id="717630277">
      <w:bodyDiv w:val="1"/>
      <w:marLeft w:val="0"/>
      <w:marRight w:val="0"/>
      <w:marTop w:val="0"/>
      <w:marBottom w:val="0"/>
      <w:divBdr>
        <w:top w:val="none" w:sz="0" w:space="0" w:color="auto"/>
        <w:left w:val="none" w:sz="0" w:space="0" w:color="auto"/>
        <w:bottom w:val="none" w:sz="0" w:space="0" w:color="auto"/>
        <w:right w:val="none" w:sz="0" w:space="0" w:color="auto"/>
      </w:divBdr>
    </w:div>
    <w:div w:id="988939031">
      <w:bodyDiv w:val="1"/>
      <w:marLeft w:val="0"/>
      <w:marRight w:val="0"/>
      <w:marTop w:val="0"/>
      <w:marBottom w:val="0"/>
      <w:divBdr>
        <w:top w:val="none" w:sz="0" w:space="0" w:color="auto"/>
        <w:left w:val="none" w:sz="0" w:space="0" w:color="auto"/>
        <w:bottom w:val="none" w:sz="0" w:space="0" w:color="auto"/>
        <w:right w:val="none" w:sz="0" w:space="0" w:color="auto"/>
      </w:divBdr>
    </w:div>
    <w:div w:id="989677845">
      <w:bodyDiv w:val="1"/>
      <w:marLeft w:val="0"/>
      <w:marRight w:val="0"/>
      <w:marTop w:val="0"/>
      <w:marBottom w:val="0"/>
      <w:divBdr>
        <w:top w:val="none" w:sz="0" w:space="0" w:color="auto"/>
        <w:left w:val="none" w:sz="0" w:space="0" w:color="auto"/>
        <w:bottom w:val="none" w:sz="0" w:space="0" w:color="auto"/>
        <w:right w:val="none" w:sz="0" w:space="0" w:color="auto"/>
      </w:divBdr>
    </w:div>
    <w:div w:id="1079062851">
      <w:bodyDiv w:val="1"/>
      <w:marLeft w:val="0"/>
      <w:marRight w:val="0"/>
      <w:marTop w:val="0"/>
      <w:marBottom w:val="0"/>
      <w:divBdr>
        <w:top w:val="none" w:sz="0" w:space="0" w:color="auto"/>
        <w:left w:val="none" w:sz="0" w:space="0" w:color="auto"/>
        <w:bottom w:val="none" w:sz="0" w:space="0" w:color="auto"/>
        <w:right w:val="none" w:sz="0" w:space="0" w:color="auto"/>
      </w:divBdr>
    </w:div>
    <w:div w:id="1147623506">
      <w:bodyDiv w:val="1"/>
      <w:marLeft w:val="0"/>
      <w:marRight w:val="0"/>
      <w:marTop w:val="0"/>
      <w:marBottom w:val="0"/>
      <w:divBdr>
        <w:top w:val="none" w:sz="0" w:space="0" w:color="auto"/>
        <w:left w:val="none" w:sz="0" w:space="0" w:color="auto"/>
        <w:bottom w:val="none" w:sz="0" w:space="0" w:color="auto"/>
        <w:right w:val="none" w:sz="0" w:space="0" w:color="auto"/>
      </w:divBdr>
    </w:div>
    <w:div w:id="1203053872">
      <w:bodyDiv w:val="1"/>
      <w:marLeft w:val="0"/>
      <w:marRight w:val="0"/>
      <w:marTop w:val="0"/>
      <w:marBottom w:val="0"/>
      <w:divBdr>
        <w:top w:val="none" w:sz="0" w:space="0" w:color="auto"/>
        <w:left w:val="none" w:sz="0" w:space="0" w:color="auto"/>
        <w:bottom w:val="none" w:sz="0" w:space="0" w:color="auto"/>
        <w:right w:val="none" w:sz="0" w:space="0" w:color="auto"/>
      </w:divBdr>
    </w:div>
    <w:div w:id="1258515559">
      <w:bodyDiv w:val="1"/>
      <w:marLeft w:val="0"/>
      <w:marRight w:val="0"/>
      <w:marTop w:val="0"/>
      <w:marBottom w:val="0"/>
      <w:divBdr>
        <w:top w:val="none" w:sz="0" w:space="0" w:color="auto"/>
        <w:left w:val="none" w:sz="0" w:space="0" w:color="auto"/>
        <w:bottom w:val="none" w:sz="0" w:space="0" w:color="auto"/>
        <w:right w:val="none" w:sz="0" w:space="0" w:color="auto"/>
      </w:divBdr>
    </w:div>
    <w:div w:id="1358972184">
      <w:bodyDiv w:val="1"/>
      <w:marLeft w:val="0"/>
      <w:marRight w:val="0"/>
      <w:marTop w:val="0"/>
      <w:marBottom w:val="0"/>
      <w:divBdr>
        <w:top w:val="none" w:sz="0" w:space="0" w:color="auto"/>
        <w:left w:val="none" w:sz="0" w:space="0" w:color="auto"/>
        <w:bottom w:val="none" w:sz="0" w:space="0" w:color="auto"/>
        <w:right w:val="none" w:sz="0" w:space="0" w:color="auto"/>
      </w:divBdr>
    </w:div>
    <w:div w:id="1364745736">
      <w:bodyDiv w:val="1"/>
      <w:marLeft w:val="0"/>
      <w:marRight w:val="0"/>
      <w:marTop w:val="0"/>
      <w:marBottom w:val="0"/>
      <w:divBdr>
        <w:top w:val="none" w:sz="0" w:space="0" w:color="auto"/>
        <w:left w:val="none" w:sz="0" w:space="0" w:color="auto"/>
        <w:bottom w:val="none" w:sz="0" w:space="0" w:color="auto"/>
        <w:right w:val="none" w:sz="0" w:space="0" w:color="auto"/>
      </w:divBdr>
    </w:div>
    <w:div w:id="1384522388">
      <w:bodyDiv w:val="1"/>
      <w:marLeft w:val="0"/>
      <w:marRight w:val="0"/>
      <w:marTop w:val="0"/>
      <w:marBottom w:val="0"/>
      <w:divBdr>
        <w:top w:val="none" w:sz="0" w:space="0" w:color="auto"/>
        <w:left w:val="none" w:sz="0" w:space="0" w:color="auto"/>
        <w:bottom w:val="none" w:sz="0" w:space="0" w:color="auto"/>
        <w:right w:val="none" w:sz="0" w:space="0" w:color="auto"/>
      </w:divBdr>
    </w:div>
    <w:div w:id="1385446696">
      <w:bodyDiv w:val="1"/>
      <w:marLeft w:val="0"/>
      <w:marRight w:val="0"/>
      <w:marTop w:val="0"/>
      <w:marBottom w:val="0"/>
      <w:divBdr>
        <w:top w:val="none" w:sz="0" w:space="0" w:color="auto"/>
        <w:left w:val="none" w:sz="0" w:space="0" w:color="auto"/>
        <w:bottom w:val="none" w:sz="0" w:space="0" w:color="auto"/>
        <w:right w:val="none" w:sz="0" w:space="0" w:color="auto"/>
      </w:divBdr>
    </w:div>
    <w:div w:id="1419013686">
      <w:bodyDiv w:val="1"/>
      <w:marLeft w:val="0"/>
      <w:marRight w:val="0"/>
      <w:marTop w:val="0"/>
      <w:marBottom w:val="0"/>
      <w:divBdr>
        <w:top w:val="none" w:sz="0" w:space="0" w:color="auto"/>
        <w:left w:val="none" w:sz="0" w:space="0" w:color="auto"/>
        <w:bottom w:val="none" w:sz="0" w:space="0" w:color="auto"/>
        <w:right w:val="none" w:sz="0" w:space="0" w:color="auto"/>
      </w:divBdr>
    </w:div>
    <w:div w:id="1520006379">
      <w:bodyDiv w:val="1"/>
      <w:marLeft w:val="0"/>
      <w:marRight w:val="0"/>
      <w:marTop w:val="0"/>
      <w:marBottom w:val="0"/>
      <w:divBdr>
        <w:top w:val="none" w:sz="0" w:space="0" w:color="auto"/>
        <w:left w:val="none" w:sz="0" w:space="0" w:color="auto"/>
        <w:bottom w:val="none" w:sz="0" w:space="0" w:color="auto"/>
        <w:right w:val="none" w:sz="0" w:space="0" w:color="auto"/>
      </w:divBdr>
    </w:div>
    <w:div w:id="1584605745">
      <w:bodyDiv w:val="1"/>
      <w:marLeft w:val="0"/>
      <w:marRight w:val="0"/>
      <w:marTop w:val="0"/>
      <w:marBottom w:val="0"/>
      <w:divBdr>
        <w:top w:val="none" w:sz="0" w:space="0" w:color="auto"/>
        <w:left w:val="none" w:sz="0" w:space="0" w:color="auto"/>
        <w:bottom w:val="none" w:sz="0" w:space="0" w:color="auto"/>
        <w:right w:val="none" w:sz="0" w:space="0" w:color="auto"/>
      </w:divBdr>
    </w:div>
    <w:div w:id="1607233921">
      <w:bodyDiv w:val="1"/>
      <w:marLeft w:val="0"/>
      <w:marRight w:val="0"/>
      <w:marTop w:val="0"/>
      <w:marBottom w:val="0"/>
      <w:divBdr>
        <w:top w:val="none" w:sz="0" w:space="0" w:color="auto"/>
        <w:left w:val="none" w:sz="0" w:space="0" w:color="auto"/>
        <w:bottom w:val="none" w:sz="0" w:space="0" w:color="auto"/>
        <w:right w:val="none" w:sz="0" w:space="0" w:color="auto"/>
      </w:divBdr>
    </w:div>
    <w:div w:id="1634821498">
      <w:bodyDiv w:val="1"/>
      <w:marLeft w:val="0"/>
      <w:marRight w:val="0"/>
      <w:marTop w:val="0"/>
      <w:marBottom w:val="0"/>
      <w:divBdr>
        <w:top w:val="none" w:sz="0" w:space="0" w:color="auto"/>
        <w:left w:val="none" w:sz="0" w:space="0" w:color="auto"/>
        <w:bottom w:val="none" w:sz="0" w:space="0" w:color="auto"/>
        <w:right w:val="none" w:sz="0" w:space="0" w:color="auto"/>
      </w:divBdr>
    </w:div>
    <w:div w:id="1657683063">
      <w:bodyDiv w:val="1"/>
      <w:marLeft w:val="0"/>
      <w:marRight w:val="0"/>
      <w:marTop w:val="0"/>
      <w:marBottom w:val="0"/>
      <w:divBdr>
        <w:top w:val="none" w:sz="0" w:space="0" w:color="auto"/>
        <w:left w:val="none" w:sz="0" w:space="0" w:color="auto"/>
        <w:bottom w:val="none" w:sz="0" w:space="0" w:color="auto"/>
        <w:right w:val="none" w:sz="0" w:space="0" w:color="auto"/>
      </w:divBdr>
    </w:div>
    <w:div w:id="1681547989">
      <w:bodyDiv w:val="1"/>
      <w:marLeft w:val="0"/>
      <w:marRight w:val="0"/>
      <w:marTop w:val="0"/>
      <w:marBottom w:val="0"/>
      <w:divBdr>
        <w:top w:val="none" w:sz="0" w:space="0" w:color="auto"/>
        <w:left w:val="none" w:sz="0" w:space="0" w:color="auto"/>
        <w:bottom w:val="none" w:sz="0" w:space="0" w:color="auto"/>
        <w:right w:val="none" w:sz="0" w:space="0" w:color="auto"/>
      </w:divBdr>
    </w:div>
    <w:div w:id="1705986536">
      <w:bodyDiv w:val="1"/>
      <w:marLeft w:val="0"/>
      <w:marRight w:val="0"/>
      <w:marTop w:val="0"/>
      <w:marBottom w:val="0"/>
      <w:divBdr>
        <w:top w:val="none" w:sz="0" w:space="0" w:color="auto"/>
        <w:left w:val="none" w:sz="0" w:space="0" w:color="auto"/>
        <w:bottom w:val="none" w:sz="0" w:space="0" w:color="auto"/>
        <w:right w:val="none" w:sz="0" w:space="0" w:color="auto"/>
      </w:divBdr>
    </w:div>
    <w:div w:id="1810855355">
      <w:bodyDiv w:val="1"/>
      <w:marLeft w:val="0"/>
      <w:marRight w:val="0"/>
      <w:marTop w:val="0"/>
      <w:marBottom w:val="0"/>
      <w:divBdr>
        <w:top w:val="none" w:sz="0" w:space="0" w:color="auto"/>
        <w:left w:val="none" w:sz="0" w:space="0" w:color="auto"/>
        <w:bottom w:val="none" w:sz="0" w:space="0" w:color="auto"/>
        <w:right w:val="none" w:sz="0" w:space="0" w:color="auto"/>
      </w:divBdr>
    </w:div>
    <w:div w:id="1835485677">
      <w:bodyDiv w:val="1"/>
      <w:marLeft w:val="0"/>
      <w:marRight w:val="0"/>
      <w:marTop w:val="0"/>
      <w:marBottom w:val="0"/>
      <w:divBdr>
        <w:top w:val="none" w:sz="0" w:space="0" w:color="auto"/>
        <w:left w:val="none" w:sz="0" w:space="0" w:color="auto"/>
        <w:bottom w:val="none" w:sz="0" w:space="0" w:color="auto"/>
        <w:right w:val="none" w:sz="0" w:space="0" w:color="auto"/>
      </w:divBdr>
    </w:div>
    <w:div w:id="1909068754">
      <w:bodyDiv w:val="1"/>
      <w:marLeft w:val="0"/>
      <w:marRight w:val="0"/>
      <w:marTop w:val="0"/>
      <w:marBottom w:val="0"/>
      <w:divBdr>
        <w:top w:val="none" w:sz="0" w:space="0" w:color="auto"/>
        <w:left w:val="none" w:sz="0" w:space="0" w:color="auto"/>
        <w:bottom w:val="none" w:sz="0" w:space="0" w:color="auto"/>
        <w:right w:val="none" w:sz="0" w:space="0" w:color="auto"/>
      </w:divBdr>
    </w:div>
    <w:div w:id="1983583015">
      <w:bodyDiv w:val="1"/>
      <w:marLeft w:val="0"/>
      <w:marRight w:val="0"/>
      <w:marTop w:val="0"/>
      <w:marBottom w:val="0"/>
      <w:divBdr>
        <w:top w:val="none" w:sz="0" w:space="0" w:color="auto"/>
        <w:left w:val="none" w:sz="0" w:space="0" w:color="auto"/>
        <w:bottom w:val="none" w:sz="0" w:space="0" w:color="auto"/>
        <w:right w:val="none" w:sz="0" w:space="0" w:color="auto"/>
      </w:divBdr>
    </w:div>
    <w:div w:id="21134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904E99-556A-6A46-B095-8DBA8D9C3603}">
  <ds:schemaRefs>
    <ds:schemaRef ds:uri="http://schemas.openxmlformats.org/officeDocument/2006/bibliography"/>
  </ds:schemaRefs>
</ds:datastoreItem>
</file>

<file path=customXml/itemProps2.xml><?xml version="1.0" encoding="utf-8"?>
<ds:datastoreItem xmlns:ds="http://schemas.openxmlformats.org/officeDocument/2006/customXml" ds:itemID="{3477B271-011B-F04E-A7A6-F09EA8FD0BF7}">
  <ds:schemaRefs>
    <ds:schemaRef ds:uri="http://schemas.openxmlformats.org/officeDocument/2006/bibliography"/>
  </ds:schemaRefs>
</ds:datastoreItem>
</file>

<file path=customXml/itemProps3.xml><?xml version="1.0" encoding="utf-8"?>
<ds:datastoreItem xmlns:ds="http://schemas.openxmlformats.org/officeDocument/2006/customXml" ds:itemID="{2043351B-94E7-D741-BE14-0507EF0594CE}">
  <ds:schemaRefs>
    <ds:schemaRef ds:uri="http://schemas.openxmlformats.org/officeDocument/2006/bibliography"/>
  </ds:schemaRefs>
</ds:datastoreItem>
</file>

<file path=customXml/itemProps4.xml><?xml version="1.0" encoding="utf-8"?>
<ds:datastoreItem xmlns:ds="http://schemas.openxmlformats.org/officeDocument/2006/customXml" ds:itemID="{92A92591-63D1-EC4D-B9F0-AC4DFAB8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3911</Words>
  <Characters>22298</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Contract</vt:lpstr>
    </vt:vector>
  </TitlesOfParts>
  <Company>UTI</Company>
  <LinksUpToDate>false</LinksUpToDate>
  <CharactersWithSpaces>26157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creator>Doru Badan</dc:creator>
  <cp:lastModifiedBy>Andrei Ionut DAMIAN</cp:lastModifiedBy>
  <cp:revision>15</cp:revision>
  <cp:lastPrinted>2012-07-06T08:01:00Z</cp:lastPrinted>
  <dcterms:created xsi:type="dcterms:W3CDTF">2016-12-13T08:48:00Z</dcterms:created>
  <dcterms:modified xsi:type="dcterms:W3CDTF">2016-12-13T09:48:00Z</dcterms:modified>
</cp:coreProperties>
</file>