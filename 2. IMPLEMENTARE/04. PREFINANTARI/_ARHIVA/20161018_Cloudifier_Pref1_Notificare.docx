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6F" w:rsidRPr="001D6FB8" w:rsidRDefault="00D3026F" w:rsidP="00B00DAF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1D6FB8">
        <w:rPr>
          <w:b/>
          <w:bCs/>
        </w:rPr>
        <w:t>Notificareprivindmodificareagraficuluifinanciar</w:t>
      </w:r>
    </w:p>
    <w:p w:rsidR="00D3026F" w:rsidRPr="001D6FB8" w:rsidRDefault="00D3026F" w:rsidP="00B00DAF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1D6FB8">
        <w:rPr>
          <w:b/>
          <w:bCs/>
        </w:rPr>
        <w:t>Prinintroducereaprefinantariipentru</w:t>
      </w:r>
    </w:p>
    <w:p w:rsidR="00D3026F" w:rsidRPr="001D6FB8" w:rsidRDefault="00D3026F" w:rsidP="00B00DAF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1D6FB8">
        <w:rPr>
          <w:b/>
          <w:bCs/>
        </w:rPr>
        <w:t>Trimestrul 1 al proiectului</w:t>
      </w:r>
    </w:p>
    <w:p w:rsidR="00D3026F" w:rsidRPr="001D6FB8" w:rsidRDefault="00D3026F" w:rsidP="00B00DAF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D3026F" w:rsidRPr="001D6FB8" w:rsidRDefault="00D3026F" w:rsidP="00B00DAF">
      <w:pPr>
        <w:spacing w:line="360" w:lineRule="auto"/>
      </w:pPr>
      <w:r w:rsidRPr="001D6FB8">
        <w:rPr>
          <w:b/>
          <w:bCs/>
        </w:rPr>
        <w:t>In vedereadesfasurariiactivitatilor din cadrulproiectului „</w:t>
      </w:r>
      <w:r w:rsidRPr="001D6FB8">
        <w:t xml:space="preserve">PLATFORMA DE MIGRARE AUTOMATIZATĂ ÎN CLOUD A APLICAȚIILOR ȘI SISTEMELOR INFORMATICE CLASICE Cloudifier.NET” cod MySMIS: </w:t>
      </w:r>
      <w:r w:rsidRPr="001D6FB8">
        <w:rPr>
          <w:lang w:val="en-US"/>
        </w:rPr>
        <w:t>104349</w:t>
      </w:r>
      <w:r w:rsidRPr="001D6FB8">
        <w:t>vasolicitammodificareagraficuluirambursarilor in vedereaintroduceriicererii de prefinantarepentrutrimestrul 1 al proiectului. Anexamtotodatatabelul cu analizacheltuielilorprevizionatecetrebuiecuprinse de aceastaprefinantare</w:t>
      </w:r>
    </w:p>
    <w:p w:rsidR="00D3026F" w:rsidRPr="001D6FB8" w:rsidRDefault="00D3026F" w:rsidP="00B00DAF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D3026F" w:rsidRPr="001D6FB8" w:rsidRDefault="00D3026F" w:rsidP="00B00DA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FB8">
        <w:rPr>
          <w:rFonts w:ascii="Times New Roman" w:hAnsi="Times New Roman" w:cs="Times New Roman"/>
          <w:sz w:val="24"/>
          <w:szCs w:val="24"/>
        </w:rPr>
        <w:t>(a) Graficul de depunere a cererilor de prefinanțare/plată/rambursare a cheltuielilor*</w:t>
      </w:r>
    </w:p>
    <w:p w:rsidR="00D3026F" w:rsidRPr="001D6FB8" w:rsidRDefault="00D3026F" w:rsidP="00B00DAF">
      <w:pPr>
        <w:autoSpaceDE w:val="0"/>
        <w:autoSpaceDN w:val="0"/>
        <w:adjustRightInd w:val="0"/>
        <w:spacing w:line="360" w:lineRule="auto"/>
      </w:pPr>
    </w:p>
    <w:p w:rsidR="00D3026F" w:rsidRPr="001D6FB8" w:rsidRDefault="00D3026F" w:rsidP="00B00DAF">
      <w:pPr>
        <w:spacing w:line="360" w:lineRule="auto"/>
        <w:rPr>
          <w:lang w:val="en-US"/>
        </w:rPr>
      </w:pPr>
    </w:p>
    <w:tbl>
      <w:tblPr>
        <w:tblW w:w="8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2"/>
        <w:gridCol w:w="2509"/>
        <w:gridCol w:w="1469"/>
        <w:gridCol w:w="4228"/>
      </w:tblGrid>
      <w:tr w:rsidR="00D3026F" w:rsidRPr="001D6FB8">
        <w:trPr>
          <w:trHeight w:val="900"/>
        </w:trPr>
        <w:tc>
          <w:tcPr>
            <w:tcW w:w="915" w:type="dxa"/>
            <w:vMerge w:val="restart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Nr. cererii</w:t>
            </w:r>
          </w:p>
        </w:tc>
        <w:tc>
          <w:tcPr>
            <w:tcW w:w="3040" w:type="dxa"/>
            <w:vMerge w:val="restart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TipulCererii***</w:t>
            </w:r>
          </w:p>
        </w:tc>
        <w:tc>
          <w:tcPr>
            <w:tcW w:w="2504" w:type="dxa"/>
            <w:vMerge w:val="restart"/>
            <w:vAlign w:val="center"/>
          </w:tcPr>
          <w:p w:rsidR="00D3026F" w:rsidRPr="00B52105" w:rsidRDefault="00D3026F" w:rsidP="00961BF3">
            <w:pPr>
              <w:spacing w:line="360" w:lineRule="auto"/>
              <w:rPr>
                <w:b/>
                <w:bCs/>
                <w:lang w:val="pt-BR"/>
              </w:rPr>
            </w:pPr>
            <w:r w:rsidRPr="00B52105">
              <w:rPr>
                <w:b/>
                <w:bCs/>
                <w:lang w:val="pt-BR"/>
              </w:rPr>
              <w:t>Data estimată de transmitere a Cereriicătre AM (zz/ll/an)**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Valoareeligibilăestimatăaferentăcererii</w:t>
            </w:r>
          </w:p>
        </w:tc>
      </w:tr>
      <w:tr w:rsidR="00D3026F" w:rsidRPr="001D6FB8">
        <w:trPr>
          <w:trHeight w:val="310"/>
        </w:trPr>
        <w:tc>
          <w:tcPr>
            <w:tcW w:w="915" w:type="dxa"/>
            <w:vMerge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040" w:type="dxa"/>
            <w:vMerge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04" w:type="dxa"/>
            <w:vMerge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(lei)</w:t>
            </w:r>
          </w:p>
        </w:tc>
      </w:tr>
      <w:tr w:rsidR="00D3026F" w:rsidRPr="001D6FB8">
        <w:trPr>
          <w:trHeight w:val="310"/>
        </w:trPr>
        <w:tc>
          <w:tcPr>
            <w:tcW w:w="915" w:type="dxa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1</w:t>
            </w:r>
          </w:p>
        </w:tc>
        <w:tc>
          <w:tcPr>
            <w:tcW w:w="3040" w:type="dxa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Cerere de prefinantare 1</w:t>
            </w:r>
            <w:bookmarkStart w:id="0" w:name="_GoBack"/>
            <w:bookmarkEnd w:id="0"/>
          </w:p>
        </w:tc>
        <w:tc>
          <w:tcPr>
            <w:tcW w:w="2504" w:type="dxa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18.10.2016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ins w:id="1" w:author="TTT" w:date="2016-10-19T16:02:00Z">
              <w:r>
                <w:rPr>
                  <w:b/>
                  <w:bCs/>
                </w:rPr>
                <w:t>5</w:t>
              </w:r>
            </w:ins>
            <w:del w:id="2" w:author="TTT" w:date="2016-10-19T16:02:00Z">
              <w:r w:rsidRPr="001D6FB8" w:rsidDel="000F53C3">
                <w:rPr>
                  <w:b/>
                  <w:bCs/>
                </w:rPr>
                <w:delText>6</w:delText>
              </w:r>
            </w:del>
            <w:r w:rsidRPr="001D6FB8">
              <w:rPr>
                <w:b/>
                <w:bCs/>
              </w:rPr>
              <w:t>8,</w:t>
            </w:r>
            <w:ins w:id="3" w:author="TTT" w:date="2016-10-19T16:02:00Z">
              <w:r>
                <w:rPr>
                  <w:b/>
                  <w:bCs/>
                </w:rPr>
                <w:t>552</w:t>
              </w:r>
            </w:ins>
            <w:del w:id="4" w:author="TTT" w:date="2016-10-19T16:02:00Z">
              <w:r w:rsidRPr="001D6FB8" w:rsidDel="000F53C3">
                <w:rPr>
                  <w:b/>
                  <w:bCs/>
                </w:rPr>
                <w:delText>439</w:delText>
              </w:r>
            </w:del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  <w:lang w:val="en-US"/>
              </w:rPr>
            </w:pPr>
            <w:r w:rsidRPr="001D6FB8">
              <w:rPr>
                <w:color w:val="000000"/>
              </w:rPr>
              <w:t>2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rambursareintermediara 1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3-a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  <w:lang w:val="en-US"/>
              </w:rPr>
            </w:pPr>
            <w:r w:rsidRPr="001D6FB8">
              <w:rPr>
                <w:color w:val="000000"/>
              </w:rPr>
              <w:t>265,429</w:t>
            </w:r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3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rambursareintermediara 2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6-a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93,089</w:t>
            </w:r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4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rambursareintermediara 3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9-a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93,089</w:t>
            </w:r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5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rambursareintermediara 4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12-a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93,089</w:t>
            </w:r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6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rambursareintermediara 5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15-a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93,089</w:t>
            </w:r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7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rambursareintermediara 6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18-a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66,621</w:t>
            </w:r>
          </w:p>
        </w:tc>
      </w:tr>
      <w:tr w:rsidR="00D3026F" w:rsidRPr="001D6FB8">
        <w:trPr>
          <w:trHeight w:val="300"/>
        </w:trPr>
        <w:tc>
          <w:tcPr>
            <w:tcW w:w="915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8</w:t>
            </w:r>
          </w:p>
        </w:tc>
        <w:tc>
          <w:tcPr>
            <w:tcW w:w="3040" w:type="dxa"/>
            <w:vAlign w:val="bottom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rambursarefinala</w:t>
            </w:r>
          </w:p>
        </w:tc>
        <w:tc>
          <w:tcPr>
            <w:tcW w:w="2504" w:type="dxa"/>
            <w:vAlign w:val="bottom"/>
          </w:tcPr>
          <w:p w:rsidR="00D3026F" w:rsidRPr="00B52105" w:rsidRDefault="00D3026F" w:rsidP="00961BF3">
            <w:pPr>
              <w:spacing w:line="360" w:lineRule="auto"/>
              <w:rPr>
                <w:color w:val="000000"/>
                <w:lang w:val="it-IT"/>
              </w:rPr>
            </w:pPr>
            <w:r w:rsidRPr="00B52105">
              <w:rPr>
                <w:color w:val="000000"/>
                <w:lang w:val="it-IT"/>
              </w:rPr>
              <w:t>Ultimazi a lunii a 21-a</w:t>
            </w:r>
          </w:p>
        </w:tc>
        <w:tc>
          <w:tcPr>
            <w:tcW w:w="2266" w:type="dxa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color w:val="000000"/>
              </w:rPr>
            </w:pPr>
            <w:r w:rsidRPr="001D6FB8">
              <w:rPr>
                <w:color w:val="000000"/>
              </w:rPr>
              <w:t>25,836</w:t>
            </w:r>
          </w:p>
        </w:tc>
      </w:tr>
      <w:tr w:rsidR="00D3026F" w:rsidRPr="001D6FB8">
        <w:trPr>
          <w:trHeight w:val="300"/>
        </w:trPr>
        <w:tc>
          <w:tcPr>
            <w:tcW w:w="6459" w:type="dxa"/>
            <w:gridSpan w:val="3"/>
            <w:vAlign w:val="center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</w:tcPr>
          <w:p w:rsidR="00D3026F" w:rsidRPr="001D6FB8" w:rsidRDefault="00D3026F" w:rsidP="00961BF3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798,681</w:t>
            </w:r>
          </w:p>
        </w:tc>
      </w:tr>
    </w:tbl>
    <w:p w:rsidR="00D3026F" w:rsidRPr="00B52105" w:rsidRDefault="00D3026F" w:rsidP="00B00DAF">
      <w:pPr>
        <w:spacing w:line="360" w:lineRule="auto"/>
        <w:rPr>
          <w:lang w:val="pt-BR"/>
        </w:rPr>
      </w:pPr>
      <w:r w:rsidRPr="00B52105">
        <w:rPr>
          <w:lang w:val="pt-BR"/>
        </w:rPr>
        <w:t xml:space="preserve"> * Beneficiarul are obligatia de aactualizagraficulînconformitate cu art.10 din HG 93/2016</w:t>
      </w:r>
    </w:p>
    <w:p w:rsidR="00D3026F" w:rsidRPr="001D6FB8" w:rsidRDefault="00D3026F" w:rsidP="00B00DAF">
      <w:pPr>
        <w:spacing w:line="360" w:lineRule="auto"/>
      </w:pPr>
      <w:r w:rsidRPr="001D6FB8">
        <w:t>** Se vaestima ca data calendaristică</w:t>
      </w:r>
    </w:p>
    <w:p w:rsidR="00D3026F" w:rsidRPr="001D6FB8" w:rsidRDefault="00D3026F" w:rsidP="00B00DAF">
      <w:pPr>
        <w:spacing w:line="360" w:lineRule="auto"/>
      </w:pPr>
      <w:r w:rsidRPr="001D6FB8">
        <w:t>*** Se vaindicatipulcereriidepuse: Cerere de prefinanțare/plată/rambursareintermediară/rambursarefinală</w:t>
      </w:r>
    </w:p>
    <w:p w:rsidR="00D3026F" w:rsidRDefault="00D3026F" w:rsidP="00B00DAF">
      <w:pPr>
        <w:autoSpaceDE w:val="0"/>
        <w:autoSpaceDN w:val="0"/>
        <w:adjustRightInd w:val="0"/>
        <w:spacing w:line="360" w:lineRule="auto"/>
      </w:pPr>
    </w:p>
    <w:p w:rsidR="00D3026F" w:rsidRDefault="00D3026F" w:rsidP="00B00DAF">
      <w:pPr>
        <w:autoSpaceDE w:val="0"/>
        <w:autoSpaceDN w:val="0"/>
        <w:adjustRightInd w:val="0"/>
        <w:spacing w:line="360" w:lineRule="auto"/>
      </w:pPr>
    </w:p>
    <w:p w:rsidR="00D3026F" w:rsidRPr="00BB7D6E" w:rsidRDefault="00D3026F" w:rsidP="00B00DAF">
      <w:pPr>
        <w:jc w:val="center"/>
        <w:rPr>
          <w:b/>
          <w:bCs/>
          <w:sz w:val="32"/>
          <w:szCs w:val="32"/>
        </w:rPr>
      </w:pPr>
      <w:r w:rsidRPr="00BB7D6E">
        <w:rPr>
          <w:b/>
          <w:bCs/>
          <w:sz w:val="32"/>
          <w:szCs w:val="32"/>
        </w:rPr>
        <w:t>Tabelcheltuieliprevizionatepentrucererea de prefinantare 1</w:t>
      </w:r>
    </w:p>
    <w:p w:rsidR="00D3026F" w:rsidRDefault="00D3026F" w:rsidP="00B00DAF"/>
    <w:tbl>
      <w:tblPr>
        <w:tblW w:w="9245" w:type="dxa"/>
        <w:tblInd w:w="-106" w:type="dxa"/>
        <w:tblLook w:val="00A0"/>
      </w:tblPr>
      <w:tblGrid>
        <w:gridCol w:w="1800"/>
        <w:gridCol w:w="3065"/>
        <w:gridCol w:w="1460"/>
        <w:gridCol w:w="1460"/>
        <w:gridCol w:w="1460"/>
      </w:tblGrid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Luna 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Luna 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Luna 3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Director proiect</w:t>
            </w: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Ore lucruprevizionate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Default="00D3026F" w:rsidP="000F53C3">
            <w:pPr>
              <w:numPr>
                <w:ins w:id="5" w:author="TTT" w:date="2016-10-19T15:56:00Z"/>
              </w:numPr>
              <w:jc w:val="left"/>
              <w:rPr>
                <w:ins w:id="6" w:author="TTT" w:date="2016-10-19T15:56:00Z"/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ins w:id="7" w:author="TTT" w:date="2016-10-19T15:56:00Z">
              <w:r w:rsidRPr="00BB7D6E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t> </w:t>
              </w:r>
              <w:r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t>Activitati:</w:t>
              </w:r>
            </w:ins>
          </w:p>
          <w:p w:rsidR="00D3026F" w:rsidRPr="00BB7D6E" w:rsidRDefault="00D3026F" w:rsidP="000F53C3">
            <w:pPr>
              <w:numPr>
                <w:ins w:id="8" w:author="TTT" w:date="2016-10-19T15:56:00Z"/>
              </w:numPr>
              <w:jc w:val="left"/>
              <w:rPr>
                <w:ins w:id="9" w:author="TTT" w:date="2016-10-19T15:56:00Z"/>
                <w:rFonts w:ascii="Calibri" w:hAnsi="Calibri" w:cs="Calibri"/>
                <w:color w:val="000000"/>
                <w:lang w:val="en-US"/>
              </w:rPr>
            </w:pPr>
            <w:ins w:id="10" w:author="TTT" w:date="2016-10-19T15:56:00Z">
              <w:r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t>1.1 Analiza state-of-the-art</w:t>
              </w:r>
            </w:ins>
          </w:p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10,850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10,850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10,850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vMerge/>
            <w:tcBorders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12,994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12,994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12,994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Cheltuielisalarizaretotale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15,982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15,982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15,982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Total perioada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47,946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Expert implementare #1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Ore lucruprevizionate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  <w:p w:rsidR="00D3026F" w:rsidRDefault="00D3026F" w:rsidP="000F53C3">
            <w:pPr>
              <w:numPr>
                <w:ins w:id="11" w:author="TTT" w:date="2016-10-19T15:57:00Z"/>
              </w:numPr>
              <w:jc w:val="left"/>
              <w:rPr>
                <w:ins w:id="12" w:author="TTT" w:date="2016-10-19T15:57:00Z"/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ins w:id="13" w:author="TTT" w:date="2016-10-19T15:57:00Z">
              <w:r w:rsidRPr="00BB7D6E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t> </w:t>
              </w:r>
              <w:r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t>Activitati:</w:t>
              </w:r>
            </w:ins>
          </w:p>
          <w:p w:rsidR="00D3026F" w:rsidRPr="00BB7D6E" w:rsidRDefault="00D3026F" w:rsidP="000F53C3">
            <w:pPr>
              <w:numPr>
                <w:ins w:id="14" w:author="TTT" w:date="2016-10-19T15:57:00Z"/>
              </w:numPr>
              <w:jc w:val="left"/>
              <w:rPr>
                <w:ins w:id="15" w:author="TTT" w:date="2016-10-19T15:57:00Z"/>
                <w:rFonts w:ascii="Calibri" w:hAnsi="Calibri" w:cs="Calibri"/>
                <w:color w:val="000000"/>
                <w:lang w:val="en-US"/>
              </w:rPr>
            </w:pPr>
            <w:ins w:id="16" w:author="TTT" w:date="2016-10-19T15:57:00Z">
              <w:r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t>1.1 Analiza state-of-the-art</w:t>
              </w:r>
            </w:ins>
          </w:p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D3026F" w:rsidRPr="00BB7D6E" w:rsidRDefault="00D3026F" w:rsidP="00961BF3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2,400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vMerge/>
            <w:tcBorders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2,874</w:t>
            </w:r>
          </w:p>
        </w:tc>
      </w:tr>
      <w:tr w:rsidR="00D3026F" w:rsidRPr="00BB7D6E">
        <w:trPr>
          <w:trHeight w:val="468"/>
        </w:trPr>
        <w:tc>
          <w:tcPr>
            <w:tcW w:w="1800" w:type="dxa"/>
            <w:vMerge/>
            <w:noWrap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065" w:type="dxa"/>
            <w:noWrap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Cheltuielisalarizaretotale</w:t>
            </w:r>
          </w:p>
        </w:tc>
        <w:tc>
          <w:tcPr>
            <w:tcW w:w="1460" w:type="dxa"/>
            <w:noWrap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3,535</w:t>
            </w:r>
          </w:p>
        </w:tc>
        <w:tc>
          <w:tcPr>
            <w:tcW w:w="1460" w:type="dxa"/>
            <w:noWrap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3,535</w:t>
            </w:r>
          </w:p>
        </w:tc>
        <w:tc>
          <w:tcPr>
            <w:tcW w:w="1460" w:type="dxa"/>
            <w:noWrap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3,535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Total perioada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10,606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Expert implementare #2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Ore lucruprevizionate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Cheltuielisalarizaretotale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Total perioada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D3026F" w:rsidRPr="00BB7D6E" w:rsidDel="000F53C3">
        <w:trPr>
          <w:trHeight w:val="300"/>
          <w:del w:id="17" w:author="TTT" w:date="2016-10-19T15:58:00Z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18" w:author="TTT" w:date="2016-10-19T15:58:00Z"/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del w:id="19" w:author="TTT" w:date="2016-10-19T15:58:00Z">
              <w:r w:rsidRPr="00BB7D6E" w:rsidDel="000F53C3">
                <w:rPr>
                  <w:rFonts w:ascii="Calibri" w:hAnsi="Calibri" w:cs="Calibri"/>
                  <w:b/>
                  <w:bCs/>
                  <w:i/>
                  <w:iCs/>
                  <w:color w:val="000000"/>
                  <w:sz w:val="22"/>
                  <w:szCs w:val="22"/>
                  <w:lang w:val="en-US"/>
                </w:rPr>
                <w:delText>Cheltuieliregie</w:delText>
              </w:r>
            </w:del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20" w:author="TTT" w:date="2016-10-19T15:58:00Z"/>
                <w:rFonts w:ascii="Calibri" w:hAnsi="Calibri" w:cs="Calibri"/>
                <w:b/>
                <w:bCs/>
                <w:color w:val="000000"/>
                <w:lang w:val="en-US"/>
              </w:rPr>
            </w:pPr>
            <w:del w:id="21" w:author="TTT" w:date="2016-10-19T15:58:00Z">
              <w:r w:rsidRPr="00BB7D6E" w:rsidDel="000F53C3">
                <w:rPr>
                  <w:rFonts w:ascii="Calibri" w:hAnsi="Calibri" w:cs="Calibri"/>
                  <w:b/>
                  <w:bCs/>
                  <w:color w:val="000000"/>
                  <w:sz w:val="22"/>
                  <w:szCs w:val="22"/>
                  <w:lang w:val="en-US"/>
                </w:rPr>
                <w:delText>Cheltuielisalarialeadministrativ</w:delText>
              </w:r>
            </w:del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right"/>
              <w:rPr>
                <w:del w:id="22" w:author="TTT" w:date="2016-10-19T15:58:00Z"/>
                <w:rFonts w:ascii="Calibri" w:hAnsi="Calibri" w:cs="Calibri"/>
                <w:b/>
                <w:bCs/>
                <w:color w:val="000000"/>
                <w:lang w:val="en-US"/>
              </w:rPr>
            </w:pPr>
            <w:del w:id="23" w:author="TTT" w:date="2016-10-19T15:58:00Z">
              <w:r w:rsidRPr="00BB7D6E" w:rsidDel="000F53C3">
                <w:rPr>
                  <w:rFonts w:ascii="Calibri" w:hAnsi="Calibri" w:cs="Calibri"/>
                  <w:b/>
                  <w:bCs/>
                  <w:color w:val="000000"/>
                  <w:sz w:val="22"/>
                  <w:szCs w:val="22"/>
                  <w:lang w:val="en-US"/>
                </w:rPr>
                <w:delText>7,750</w:delText>
              </w:r>
            </w:del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24" w:author="TTT" w:date="2016-10-19T15:58:00Z"/>
                <w:rFonts w:ascii="Calibri" w:hAnsi="Calibri" w:cs="Calibri"/>
                <w:color w:val="000000"/>
                <w:lang w:val="en-US"/>
              </w:rPr>
            </w:pPr>
            <w:del w:id="25" w:author="TTT" w:date="2016-10-19T15:58:00Z">
              <w:r w:rsidRPr="00BB7D6E" w:rsidDel="000F53C3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delText> </w:delText>
              </w:r>
            </w:del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26" w:author="TTT" w:date="2016-10-19T15:58:00Z"/>
                <w:rFonts w:ascii="Calibri" w:hAnsi="Calibri" w:cs="Calibri"/>
                <w:color w:val="000000"/>
                <w:lang w:val="en-US"/>
              </w:rPr>
            </w:pPr>
            <w:del w:id="27" w:author="TTT" w:date="2016-10-19T15:58:00Z">
              <w:r w:rsidRPr="00BB7D6E" w:rsidDel="000F53C3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delText> </w:delText>
              </w:r>
            </w:del>
          </w:p>
        </w:tc>
      </w:tr>
      <w:tr w:rsidR="00D3026F" w:rsidRPr="00BB7D6E" w:rsidDel="000F53C3">
        <w:trPr>
          <w:trHeight w:val="300"/>
          <w:del w:id="28" w:author="TTT" w:date="2016-10-19T15:58:00Z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29" w:author="TTT" w:date="2016-10-19T15:58:00Z"/>
                <w:rFonts w:ascii="Calibri" w:hAnsi="Calibri" w:cs="Calibri"/>
                <w:color w:val="000000"/>
                <w:lang w:val="en-US"/>
              </w:rPr>
            </w:pPr>
            <w:del w:id="30" w:author="TTT" w:date="2016-10-19T15:58:00Z">
              <w:r w:rsidRPr="00BB7D6E" w:rsidDel="000F53C3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delText> </w:delText>
              </w:r>
            </w:del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31" w:author="TTT" w:date="2016-10-19T15:58:00Z"/>
                <w:rFonts w:ascii="Calibri" w:hAnsi="Calibri" w:cs="Calibri"/>
                <w:b/>
                <w:bCs/>
                <w:color w:val="000000"/>
                <w:lang w:val="en-US"/>
              </w:rPr>
            </w:pPr>
            <w:del w:id="32" w:author="TTT" w:date="2016-10-19T15:58:00Z">
              <w:r w:rsidRPr="00BB7D6E" w:rsidDel="000F53C3">
                <w:rPr>
                  <w:rFonts w:ascii="Calibri" w:hAnsi="Calibri" w:cs="Calibri"/>
                  <w:b/>
                  <w:bCs/>
                  <w:color w:val="000000"/>
                  <w:sz w:val="22"/>
                  <w:szCs w:val="22"/>
                  <w:lang w:val="en-US"/>
                </w:rPr>
                <w:delText>Serviciiutilitati</w:delText>
              </w:r>
            </w:del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right"/>
              <w:rPr>
                <w:del w:id="33" w:author="TTT" w:date="2016-10-19T15:58:00Z"/>
                <w:rFonts w:ascii="Calibri" w:hAnsi="Calibri" w:cs="Calibri"/>
                <w:b/>
                <w:bCs/>
                <w:color w:val="000000"/>
                <w:lang w:val="en-US"/>
              </w:rPr>
            </w:pPr>
            <w:del w:id="34" w:author="TTT" w:date="2016-10-19T15:58:00Z">
              <w:r w:rsidRPr="00BB7D6E" w:rsidDel="000F53C3">
                <w:rPr>
                  <w:rFonts w:ascii="Calibri" w:hAnsi="Calibri" w:cs="Calibri"/>
                  <w:b/>
                  <w:bCs/>
                  <w:color w:val="000000"/>
                  <w:sz w:val="22"/>
                  <w:szCs w:val="22"/>
                  <w:lang w:val="en-US"/>
                </w:rPr>
                <w:delText>9,741</w:delText>
              </w:r>
            </w:del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35" w:author="TTT" w:date="2016-10-19T15:58:00Z"/>
                <w:rFonts w:ascii="Calibri" w:hAnsi="Calibri" w:cs="Calibri"/>
                <w:color w:val="000000"/>
                <w:lang w:val="en-US"/>
              </w:rPr>
            </w:pPr>
            <w:del w:id="36" w:author="TTT" w:date="2016-10-19T15:58:00Z">
              <w:r w:rsidRPr="00BB7D6E" w:rsidDel="000F53C3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delText> </w:delText>
              </w:r>
            </w:del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37" w:author="TTT" w:date="2016-10-19T15:58:00Z"/>
                <w:rFonts w:ascii="Calibri" w:hAnsi="Calibri" w:cs="Calibri"/>
                <w:color w:val="000000"/>
                <w:lang w:val="en-US"/>
              </w:rPr>
            </w:pPr>
            <w:del w:id="38" w:author="TTT" w:date="2016-10-19T15:58:00Z">
              <w:r w:rsidRPr="00BB7D6E" w:rsidDel="000F53C3">
                <w:rPr>
                  <w:rFonts w:ascii="Calibri" w:hAnsi="Calibri" w:cs="Calibri"/>
                  <w:color w:val="000000"/>
                  <w:sz w:val="22"/>
                  <w:szCs w:val="22"/>
                  <w:lang w:val="en-US"/>
                </w:rPr>
                <w:delText> </w:delText>
              </w:r>
            </w:del>
          </w:p>
        </w:tc>
      </w:tr>
      <w:tr w:rsidR="00D3026F" w:rsidRPr="00BB7D6E" w:rsidDel="000F53C3">
        <w:trPr>
          <w:trHeight w:val="300"/>
          <w:del w:id="39" w:author="TTT" w:date="2016-10-19T15:58:00Z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40" w:author="TTT" w:date="2016-10-19T15:58:00Z"/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41" w:author="TTT" w:date="2016-10-19T15:58:00Z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42" w:author="TTT" w:date="2016-10-19T15:58:00Z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43" w:author="TTT" w:date="2016-10-19T15:58:00Z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026F" w:rsidRPr="00BB7D6E" w:rsidDel="000F53C3" w:rsidRDefault="00D3026F" w:rsidP="00961BF3">
            <w:pPr>
              <w:jc w:val="left"/>
              <w:rPr>
                <w:del w:id="44" w:author="TTT" w:date="2016-10-19T15:58:00Z"/>
                <w:sz w:val="20"/>
                <w:szCs w:val="20"/>
                <w:lang w:val="en-US"/>
              </w:rPr>
            </w:pPr>
          </w:p>
        </w:tc>
      </w:tr>
      <w:tr w:rsidR="00D3026F" w:rsidRPr="00BB7D6E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Total prefinantare 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3026F" w:rsidRPr="00BB7D6E" w:rsidRDefault="00D3026F" w:rsidP="00961BF3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del w:id="45" w:author="TTT" w:date="2016-10-19T15:58:00Z">
              <w:r w:rsidRPr="00BB7D6E" w:rsidDel="000F53C3">
                <w:rPr>
                  <w:rFonts w:ascii="Calibri" w:hAnsi="Calibri" w:cs="Calibri"/>
                  <w:b/>
                  <w:bCs/>
                  <w:color w:val="000000"/>
                  <w:sz w:val="22"/>
                  <w:szCs w:val="22"/>
                  <w:lang w:val="en-US"/>
                </w:rPr>
                <w:delText>76,043</w:delText>
              </w:r>
            </w:del>
            <w:ins w:id="46" w:author="TTT" w:date="2016-10-19T15:58:00Z">
              <w:r>
                <w:rPr>
                  <w:rFonts w:ascii="Calibri" w:hAnsi="Calibri" w:cs="Calibri"/>
                  <w:b/>
                  <w:bCs/>
                  <w:color w:val="000000"/>
                  <w:sz w:val="22"/>
                  <w:szCs w:val="22"/>
                  <w:lang w:val="en-US"/>
                </w:rPr>
                <w:t>58,552</w:t>
              </w:r>
            </w:ins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3026F" w:rsidRPr="00BB7D6E" w:rsidRDefault="00D3026F" w:rsidP="00961BF3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D3026F" w:rsidRPr="00DE3AAF" w:rsidRDefault="00D3026F" w:rsidP="00B00DAF"/>
    <w:p w:rsidR="00D3026F" w:rsidRPr="001D6FB8" w:rsidRDefault="00D3026F" w:rsidP="00B00DAF">
      <w:pPr>
        <w:autoSpaceDE w:val="0"/>
        <w:autoSpaceDN w:val="0"/>
        <w:adjustRightInd w:val="0"/>
        <w:spacing w:line="360" w:lineRule="auto"/>
      </w:pPr>
    </w:p>
    <w:p w:rsidR="00D3026F" w:rsidRPr="00DE3AAF" w:rsidRDefault="00D3026F" w:rsidP="00DE3AAF"/>
    <w:sectPr w:rsidR="00D3026F" w:rsidRPr="00DE3AAF" w:rsidSect="00D3026F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  <w:sectPrChange w:id="55" w:author="TTT" w:date="2016-10-20T08:57:00Z">
        <w:sectPr w:rsidR="00D3026F" w:rsidRPr="00DE3AAF" w:rsidSect="00D3026F">
          <w:pgSz w:w="12240" w:h="15840"/>
          <w:pgMar w:right="1800" w:left="1800" w:header="720" w:footer="720"/>
          <w:cols w:space="72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6F" w:rsidRDefault="00D3026F" w:rsidP="00C743BD">
      <w:r>
        <w:separator/>
      </w:r>
    </w:p>
  </w:endnote>
  <w:endnote w:type="continuationSeparator" w:id="1">
    <w:p w:rsidR="00D3026F" w:rsidRDefault="00D3026F" w:rsidP="00C7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26F" w:rsidRPr="00C743BD" w:rsidRDefault="00D3026F" w:rsidP="00C743BD">
    <w:pPr>
      <w:pStyle w:val="Footer"/>
      <w:pBdr>
        <w:bottom w:val="single" w:sz="4" w:space="1" w:color="auto"/>
      </w:pBdr>
      <w:jc w:val="center"/>
      <w:rPr>
        <w:rFonts w:ascii="Trebuchet MS" w:hAnsi="Trebuchet MS" w:cs="Trebuchet MS"/>
        <w:sz w:val="18"/>
        <w:szCs w:val="18"/>
        <w:lang w:val="en-US"/>
      </w:rPr>
    </w:pPr>
  </w:p>
  <w:p w:rsidR="00D3026F" w:rsidRPr="00C743BD" w:rsidRDefault="00D3026F" w:rsidP="00C743BD">
    <w:pPr>
      <w:tabs>
        <w:tab w:val="center" w:pos="4680"/>
        <w:tab w:val="right" w:pos="9360"/>
      </w:tabs>
      <w:jc w:val="center"/>
      <w:rPr>
        <w:rFonts w:ascii="Trebuchet MS" w:hAnsi="Trebuchet MS" w:cs="Trebuchet MS"/>
        <w:sz w:val="18"/>
        <w:szCs w:val="18"/>
        <w:lang w:val="en-US"/>
      </w:rPr>
    </w:pPr>
    <w:r w:rsidRPr="00C743BD">
      <w:rPr>
        <w:rFonts w:ascii="Trebuchet MS" w:hAnsi="Trebuchet MS" w:cs="Trebuchet MS"/>
        <w:sz w:val="18"/>
        <w:szCs w:val="18"/>
        <w:lang w:val="en-US"/>
      </w:rPr>
      <w:br/>
    </w:r>
    <w:ins w:id="53" w:author="TTT" w:date="2016-10-20T08:57:00Z">
      <w:r w:rsidRPr="00AD3DD4">
        <w:rPr>
          <w:rFonts w:ascii="Trebuchet MS" w:hAnsi="Trebuchet MS" w:cs="Trebuchet MS"/>
          <w:noProof/>
          <w:sz w:val="18"/>
          <w:szCs w:val="18"/>
          <w:lang w:val="en-US"/>
          <w:rPrChange w:id="54" w:author="TTT" w:date="2016-10-20T08:57:00Z">
            <w:rPr>
              <w:rFonts w:ascii="Trebuchet MS" w:hAnsi="Trebuchet MS" w:cs="Trebuchet MS"/>
              <w:noProof/>
              <w:sz w:val="18"/>
              <w:szCs w:val="18"/>
              <w:lang w:val="en-US"/>
            </w:rPr>
          </w:rPrChang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32" type="#_x0000_t75" style="width:120pt;height:24pt;visibility:visible">
            <v:imagedata r:id="rId1" o:title=""/>
          </v:shape>
        </w:pict>
      </w:r>
    </w:ins>
  </w:p>
  <w:p w:rsidR="00D3026F" w:rsidRPr="00C743BD" w:rsidRDefault="00D3026F" w:rsidP="00C743BD">
    <w:pPr>
      <w:tabs>
        <w:tab w:val="center" w:pos="4680"/>
        <w:tab w:val="right" w:pos="9360"/>
      </w:tabs>
      <w:jc w:val="center"/>
      <w:rPr>
        <w:rFonts w:ascii="Trebuchet MS" w:hAnsi="Trebuchet MS" w:cs="Trebuchet MS"/>
        <w:sz w:val="8"/>
        <w:szCs w:val="8"/>
        <w:lang w:val="en-US"/>
      </w:rPr>
    </w:pPr>
  </w:p>
  <w:p w:rsidR="00D3026F" w:rsidRPr="00C743BD" w:rsidRDefault="00D3026F" w:rsidP="00C743BD">
    <w:pPr>
      <w:tabs>
        <w:tab w:val="center" w:pos="4680"/>
        <w:tab w:val="right" w:pos="9360"/>
      </w:tabs>
      <w:jc w:val="center"/>
      <w:rPr>
        <w:rFonts w:ascii="Trebuchet MS" w:hAnsi="Trebuchet MS" w:cs="Trebuchet MS"/>
        <w:sz w:val="18"/>
        <w:szCs w:val="18"/>
        <w:lang w:val="en-US"/>
      </w:rPr>
    </w:pPr>
    <w:r>
      <w:rPr>
        <w:rFonts w:ascii="Trebuchet MS" w:hAnsi="Trebuchet MS" w:cs="Trebuchet MS"/>
        <w:sz w:val="18"/>
        <w:szCs w:val="18"/>
        <w:lang w:val="en-US"/>
      </w:rPr>
      <w:t xml:space="preserve">ID </w:t>
    </w:r>
    <w:r w:rsidRPr="00C743BD">
      <w:rPr>
        <w:rFonts w:ascii="Trebuchet MS" w:hAnsi="Trebuchet MS" w:cs="Trebuchet MS"/>
        <w:sz w:val="18"/>
        <w:szCs w:val="18"/>
        <w:lang w:val="en-US"/>
      </w:rPr>
      <w:t>Proiect: P_38_543, Nr. Ctr. 98/09.09.2016,</w:t>
    </w:r>
    <w:r>
      <w:rPr>
        <w:rFonts w:ascii="Trebuchet MS" w:hAnsi="Trebuchet MS" w:cs="Trebuchet MS"/>
        <w:sz w:val="18"/>
        <w:szCs w:val="18"/>
        <w:lang w:val="en-US"/>
      </w:rPr>
      <w:t xml:space="preserve">MySMIS:104349, </w:t>
    </w:r>
    <w:r w:rsidRPr="00C743BD">
      <w:rPr>
        <w:rFonts w:ascii="Trebuchet MS" w:hAnsi="Trebuchet MS" w:cs="Trebuchet MS"/>
        <w:sz w:val="18"/>
        <w:szCs w:val="18"/>
        <w:lang w:val="it-IT"/>
      </w:rPr>
      <w:t>Apel - POC-A1-A1.2.1-C-2015</w:t>
    </w:r>
    <w:r>
      <w:rPr>
        <w:rFonts w:ascii="Trebuchet MS" w:hAnsi="Trebuchet MS" w:cs="Trebuchet MS"/>
        <w:sz w:val="18"/>
        <w:szCs w:val="18"/>
        <w:lang w:val="it-IT"/>
      </w:rPr>
      <w:t xml:space="preserve">, </w:t>
    </w:r>
  </w:p>
  <w:p w:rsidR="00D3026F" w:rsidRDefault="00D302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6F" w:rsidRDefault="00D3026F" w:rsidP="00C743BD">
      <w:r>
        <w:separator/>
      </w:r>
    </w:p>
  </w:footnote>
  <w:footnote w:type="continuationSeparator" w:id="1">
    <w:p w:rsidR="00D3026F" w:rsidRDefault="00D3026F" w:rsidP="00C743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26F" w:rsidRPr="00C743BD" w:rsidRDefault="00D3026F" w:rsidP="00C743BD">
    <w:pPr>
      <w:pStyle w:val="Header"/>
      <w:rPr>
        <w:color w:val="323E4F"/>
        <w:lang w:val="en-US"/>
      </w:rPr>
    </w:pPr>
  </w:p>
  <w:tbl>
    <w:tblPr>
      <w:tblW w:w="9782" w:type="dxa"/>
      <w:tblInd w:w="-106" w:type="dxa"/>
      <w:tblLook w:val="00A0"/>
    </w:tblPr>
    <w:tblGrid>
      <w:gridCol w:w="2927"/>
      <w:gridCol w:w="3590"/>
      <w:gridCol w:w="3265"/>
    </w:tblGrid>
    <w:tr w:rsidR="00D3026F" w:rsidRPr="00C743BD">
      <w:trPr>
        <w:trHeight w:val="1587"/>
      </w:trPr>
      <w:tc>
        <w:tcPr>
          <w:tcW w:w="2927" w:type="dxa"/>
          <w:vAlign w:val="center"/>
        </w:tcPr>
        <w:p w:rsidR="00D3026F" w:rsidRPr="00C743BD" w:rsidRDefault="00D3026F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ins w:id="47" w:author="TTT" w:date="2016-10-20T08:57:00Z">
            <w:r w:rsidRPr="00AD3DD4">
              <w:rPr>
                <w:rFonts w:ascii="Palatino Linotype" w:hAnsi="Palatino Linotype" w:cs="Palatino Linotype"/>
                <w:noProof/>
                <w:color w:val="000000"/>
                <w:lang w:val="en-US"/>
                <w:rPrChange w:id="48" w:author="TTT" w:date="2016-10-20T08:57:00Z">
                  <w:rPr>
                    <w:rFonts w:ascii="Palatino Linotype" w:hAnsi="Palatino Linotype" w:cs="Palatino Linotype"/>
                    <w:noProof/>
                    <w:color w:val="000000"/>
                    <w:lang w:val="en-US"/>
                  </w:rPr>
                </w:rPrChange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8" type="#_x0000_t75" alt="logo UE-1" style="width:75.75pt;height:75.75pt;visibility:visible">
                  <v:imagedata r:id="rId1" o:title=""/>
                </v:shape>
              </w:pict>
            </w:r>
          </w:ins>
        </w:p>
      </w:tc>
      <w:tc>
        <w:tcPr>
          <w:tcW w:w="3590" w:type="dxa"/>
          <w:vAlign w:val="center"/>
        </w:tcPr>
        <w:p w:rsidR="00D3026F" w:rsidRPr="00C743BD" w:rsidRDefault="00D3026F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ins w:id="49" w:author="TTT" w:date="2016-10-20T08:57:00Z">
            <w:r w:rsidRPr="00AD3DD4">
              <w:rPr>
                <w:rFonts w:ascii="Palatino Linotype" w:hAnsi="Palatino Linotype" w:cs="Palatino Linotype"/>
                <w:noProof/>
                <w:color w:val="000000"/>
                <w:lang w:val="en-US"/>
                <w:rPrChange w:id="50" w:author="TTT" w:date="2016-10-20T08:57:00Z">
                  <w:rPr>
                    <w:rFonts w:ascii="Palatino Linotype" w:hAnsi="Palatino Linotype" w:cs="Palatino Linotype"/>
                    <w:noProof/>
                    <w:color w:val="000000"/>
                    <w:lang w:val="en-US"/>
                  </w:rPr>
                </w:rPrChange>
              </w:rPr>
              <w:pict>
                <v:shape id="Picture 2" o:spid="_x0000_i1029" type="#_x0000_t75" alt="logo GR-1" style="width:66pt;height:66pt;visibility:visible">
                  <v:imagedata r:id="rId2" o:title=""/>
                </v:shape>
              </w:pict>
            </w:r>
          </w:ins>
        </w:p>
      </w:tc>
      <w:tc>
        <w:tcPr>
          <w:tcW w:w="3265" w:type="dxa"/>
          <w:vAlign w:val="center"/>
        </w:tcPr>
        <w:p w:rsidR="00D3026F" w:rsidRPr="00C743BD" w:rsidRDefault="00D3026F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ins w:id="51" w:author="TTT" w:date="2016-10-20T08:57:00Z">
            <w:r w:rsidRPr="00AD3DD4">
              <w:rPr>
                <w:rFonts w:ascii="Palatino Linotype" w:hAnsi="Palatino Linotype" w:cs="Palatino Linotype"/>
                <w:noProof/>
                <w:color w:val="000000"/>
                <w:lang w:val="en-US"/>
                <w:rPrChange w:id="52" w:author="TTT" w:date="2016-10-20T08:57:00Z">
                  <w:rPr>
                    <w:rFonts w:ascii="Palatino Linotype" w:hAnsi="Palatino Linotype" w:cs="Palatino Linotype"/>
                    <w:noProof/>
                    <w:color w:val="000000"/>
                    <w:lang w:val="en-US"/>
                  </w:rPr>
                </w:rPrChange>
              </w:rPr>
              <w:pict>
                <v:shape id="Picture 3" o:spid="_x0000_i1030" type="#_x0000_t75" alt="logo IS-2014-2020-1" style="width:66pt;height:66pt;visibility:visible">
                  <v:imagedata r:id="rId3" o:title=""/>
                </v:shape>
              </w:pict>
            </w:r>
          </w:ins>
        </w:p>
      </w:tc>
    </w:tr>
  </w:tbl>
  <w:p w:rsidR="00D3026F" w:rsidRDefault="00D302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trackRevision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47C9"/>
    <w:rsid w:val="000B0B76"/>
    <w:rsid w:val="000F53C3"/>
    <w:rsid w:val="001776C7"/>
    <w:rsid w:val="001D6FB8"/>
    <w:rsid w:val="00221B32"/>
    <w:rsid w:val="002D5F14"/>
    <w:rsid w:val="003213B9"/>
    <w:rsid w:val="00347EA0"/>
    <w:rsid w:val="004A7AD5"/>
    <w:rsid w:val="005008DD"/>
    <w:rsid w:val="00574528"/>
    <w:rsid w:val="00604A07"/>
    <w:rsid w:val="00696C69"/>
    <w:rsid w:val="00745C43"/>
    <w:rsid w:val="00810CEF"/>
    <w:rsid w:val="008D793D"/>
    <w:rsid w:val="00961BF3"/>
    <w:rsid w:val="00995653"/>
    <w:rsid w:val="00A12A70"/>
    <w:rsid w:val="00A3393E"/>
    <w:rsid w:val="00A8104C"/>
    <w:rsid w:val="00AD3DD4"/>
    <w:rsid w:val="00AF392C"/>
    <w:rsid w:val="00B00DAF"/>
    <w:rsid w:val="00B30AF4"/>
    <w:rsid w:val="00B52105"/>
    <w:rsid w:val="00B927FE"/>
    <w:rsid w:val="00BB7D6E"/>
    <w:rsid w:val="00C10BDC"/>
    <w:rsid w:val="00C74121"/>
    <w:rsid w:val="00C743BD"/>
    <w:rsid w:val="00C77403"/>
    <w:rsid w:val="00C87F98"/>
    <w:rsid w:val="00CA5F73"/>
    <w:rsid w:val="00D147C9"/>
    <w:rsid w:val="00D25EB9"/>
    <w:rsid w:val="00D3026F"/>
    <w:rsid w:val="00DE3AAF"/>
    <w:rsid w:val="00E27781"/>
    <w:rsid w:val="00F7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1"/>
    <w:uiPriority w:val="99"/>
    <w:qFormat/>
    <w:rsid w:val="00B00DAF"/>
    <w:pPr>
      <w:keepNext/>
      <w:jc w:val="left"/>
      <w:outlineLvl w:val="0"/>
    </w:pPr>
    <w:rPr>
      <w:rFonts w:ascii="Cambria" w:eastAsia="Calibri" w:hAnsi="Cambria" w:cs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uiPriority w:val="99"/>
    <w:locked/>
    <w:rsid w:val="00B00DAF"/>
    <w:rPr>
      <w:rFonts w:ascii="Calibri Light" w:hAnsi="Calibri Light" w:cs="Calibri Light"/>
      <w:color w:val="auto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743BD"/>
  </w:style>
  <w:style w:type="paragraph" w:styleId="Footer">
    <w:name w:val="footer"/>
    <w:basedOn w:val="Normal"/>
    <w:link w:val="FooterChar"/>
    <w:uiPriority w:val="99"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743BD"/>
  </w:style>
  <w:style w:type="table" w:styleId="TableGrid">
    <w:name w:val="Table Grid"/>
    <w:basedOn w:val="TableNormal"/>
    <w:uiPriority w:val="99"/>
    <w:rsid w:val="00C743BD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C87F98"/>
    <w:rPr>
      <w:rFonts w:cs="Calibri"/>
      <w:lang w:val="ro-RO"/>
    </w:rPr>
  </w:style>
  <w:style w:type="character" w:styleId="Hyperlink">
    <w:name w:val="Hyperlink"/>
    <w:basedOn w:val="DefaultParagraphFont"/>
    <w:uiPriority w:val="99"/>
    <w:rsid w:val="00347EA0"/>
    <w:rPr>
      <w:color w:val="auto"/>
      <w:u w:val="single"/>
    </w:rPr>
  </w:style>
  <w:style w:type="character" w:styleId="FollowedHyperlink">
    <w:name w:val="FollowedHyperlink"/>
    <w:basedOn w:val="DefaultParagraphFont"/>
    <w:uiPriority w:val="99"/>
    <w:semiHidden/>
    <w:rsid w:val="00995653"/>
    <w:rPr>
      <w:color w:val="auto"/>
      <w:u w:val="single"/>
    </w:rPr>
  </w:style>
  <w:style w:type="character" w:customStyle="1" w:styleId="Heading1Char1">
    <w:name w:val="Heading 1 Char1"/>
    <w:aliases w:val="Heading 1 Char1 Char1 Char2,Heading 1 Char Char Char1 Char2,Heading 1 Char1 Char1 Char Char Char1,Heading 1 Char Char Char1 Char Char Char1,Heading 1 Char Char1 Char1,Heading 1 Char1 Char1 Char1 Char1"/>
    <w:link w:val="Heading1"/>
    <w:uiPriority w:val="99"/>
    <w:locked/>
    <w:rsid w:val="00B00DAF"/>
    <w:rPr>
      <w:rFonts w:ascii="Cambria" w:hAnsi="Cambria" w:cs="Cambria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0F5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szCs w:val="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3</Pages>
  <Words>347</Words>
  <Characters>1980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TTT</cp:lastModifiedBy>
  <cp:revision>4</cp:revision>
  <dcterms:created xsi:type="dcterms:W3CDTF">2016-10-18T13:00:00Z</dcterms:created>
  <dcterms:modified xsi:type="dcterms:W3CDTF">2016-10-20T05:59:00Z</dcterms:modified>
</cp:coreProperties>
</file>